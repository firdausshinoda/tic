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E6331" w14:textId="77777777" w:rsidR="009A0487" w:rsidRPr="00E54132" w:rsidRDefault="00E54132">
      <w:pPr>
        <w:pStyle w:val="Title"/>
      </w:pPr>
      <w:r w:rsidRPr="00E54132">
        <w:rPr>
          <w:rFonts w:ascii="Poppins" w:hAnsi="Poppins"/>
          <w:shd w:val="clear" w:color="auto" w:fill="FFFFFF"/>
        </w:rPr>
        <w:t>Mapping Attribute of Occupational Health and Safety (OHS) Softskill with Predictive Modeling in Graphics Industry</w:t>
      </w:r>
    </w:p>
    <w:p w14:paraId="58B02B1C" w14:textId="77777777" w:rsidR="00C20BDE" w:rsidRDefault="00667921" w:rsidP="00C20BDE">
      <w:pPr>
        <w:pStyle w:val="Authors"/>
      </w:pPr>
      <w:r>
        <w:t>Besse Irna Tawaddud</w:t>
      </w:r>
      <w:r w:rsidR="00C20BDE">
        <w:t xml:space="preserve"> and Muliani Ratnaningsih</w:t>
      </w:r>
    </w:p>
    <w:p w14:paraId="7972C8FB" w14:textId="77777777" w:rsidR="009A0487" w:rsidRPr="00C20BDE" w:rsidRDefault="004821D3" w:rsidP="00C20BDE">
      <w:pPr>
        <w:pStyle w:val="E-mail"/>
      </w:pPr>
      <w:hyperlink r:id="rId8" w:history="1">
        <w:r w:rsidR="00C20BDE" w:rsidRPr="00C20BDE">
          <w:rPr>
            <w:rStyle w:val="Hyperlink"/>
            <w:noProof w:val="0"/>
            <w:color w:val="auto"/>
            <w:u w:val="none"/>
            <w:lang w:val="en-GB"/>
          </w:rPr>
          <w:t>besse.irnat@polimedia.ac.id</w:t>
        </w:r>
      </w:hyperlink>
      <w:r w:rsidR="00C20BDE">
        <w:t xml:space="preserve"> and </w:t>
      </w:r>
      <w:r w:rsidR="00667921" w:rsidRPr="00667921">
        <w:rPr>
          <w:noProof w:val="0"/>
          <w:lang w:val="en-GB"/>
        </w:rPr>
        <w:t>muliani.r@fkmupri.ac.id</w:t>
      </w:r>
    </w:p>
    <w:p w14:paraId="43953008" w14:textId="77777777" w:rsidR="00E54132" w:rsidRDefault="009A0487" w:rsidP="00E54132">
      <w:pPr>
        <w:pStyle w:val="Abstract"/>
      </w:pPr>
      <w:r>
        <w:rPr>
          <w:b/>
        </w:rPr>
        <w:t>Abstract</w:t>
      </w:r>
      <w:r>
        <w:t xml:space="preserve">. </w:t>
      </w:r>
      <w:r w:rsidR="00E54132" w:rsidRPr="00E54132">
        <w:t>Today's era recognizes that education and soft skill development can maximize productivity and build a positive culture in the graphics industry.This research aims to predict the need for soft skills for occupational health and safety (OHS) in the graphic  industry in the future through the design of predictive modeling.</w:t>
      </w:r>
      <w:ins w:id="0" w:author="LENOVO" w:date="2022-01-12T12:36:00Z">
        <w:r w:rsidR="00986287">
          <w:t xml:space="preserve"> </w:t>
        </w:r>
      </w:ins>
      <w:r w:rsidR="00E54132" w:rsidRPr="00E54132">
        <w:t>The research method used is quantitative with a cross sectional study design with the research stages consisting of determination and sampling, data analysis, and model design based on data analysis. The research was conducted in 3 (three) cities, namely Jakarta, Makassar and Medan with the respondents that have been graduates from graphic engineering. The analytical method used rotation random forest with the comparative method of CHAD rotation forest using SPSS.This study asked 5 skill in OHS in the graphics industry such us, leadership, communication, initiative, empathy. and 5S From the modeling results, 18 softskill modeling in the field of OHS are obtained which should be owned by graphic engineering graduates. In addition, this study also shows that the OHS softskills expected from graphic engineering graduates should have 26.6% leadership, 28.1% communication, 18,8% initiative, and 14.1% empathy, and 12.5 % 5S  out of 100% of the total skills for graphic engineering graduates.</w:t>
      </w:r>
    </w:p>
    <w:p w14:paraId="4D607DA5" w14:textId="77777777" w:rsidR="00E54132" w:rsidRDefault="00564636" w:rsidP="00E54132">
      <w:pPr>
        <w:pStyle w:val="Section"/>
      </w:pPr>
      <w:r>
        <w:t>Background</w:t>
      </w:r>
    </w:p>
    <w:p w14:paraId="09C0FB83" w14:textId="77777777" w:rsidR="00757D3B" w:rsidRDefault="00757D3B" w:rsidP="00757D3B">
      <w:pPr>
        <w:pStyle w:val="BodytextIndented"/>
        <w:ind w:firstLine="0"/>
        <w:rPr>
          <w:rFonts w:ascii="Times New Roman" w:hAnsi="Times New Roman"/>
          <w:bCs/>
          <w:shd w:val="clear" w:color="auto" w:fill="FFFFFF"/>
        </w:rPr>
      </w:pPr>
      <w:r w:rsidRPr="00757D3B">
        <w:rPr>
          <w:rFonts w:ascii="Times New Roman" w:hAnsi="Times New Roman"/>
          <w:bCs/>
          <w:shd w:val="clear" w:color="auto" w:fill="FFFFFF"/>
        </w:rPr>
        <w:t>There are many job opportunities for Diploma III graduates in the business sector of the industrial world in the creative field. The creative economy sector has its own uniqueness. The educational structure of the creative economy workforce is different from the workforce in general [1]. The things that make or make people successful in business/industry are 80.00% determined by the mindset they have and 20.00% is determined by technical skills [2]. In the current education system, soft skills allocated on average are only 10.00% of the curriculum [3]. Although up to 91% of LinkedIn's 'Professional Talent' survey respondents in 2019 said that demand for soft skills has the potential to change future hiring [</w:t>
      </w:r>
      <w:r w:rsidR="00B464F3">
        <w:rPr>
          <w:rFonts w:ascii="Times New Roman" w:hAnsi="Times New Roman"/>
          <w:bCs/>
          <w:shd w:val="clear" w:color="auto" w:fill="FFFFFF"/>
        </w:rPr>
        <w:t>4</w:t>
      </w:r>
      <w:r w:rsidRPr="00757D3B">
        <w:rPr>
          <w:rFonts w:ascii="Times New Roman" w:hAnsi="Times New Roman"/>
          <w:bCs/>
          <w:shd w:val="clear" w:color="auto" w:fill="FFFFFF"/>
        </w:rPr>
        <w:t xml:space="preserve"> ]. There must be soft skill development in students [5].</w:t>
      </w:r>
    </w:p>
    <w:p w14:paraId="4B7D7887" w14:textId="77777777" w:rsidR="00757D3B" w:rsidRDefault="00757D3B" w:rsidP="00757D3B">
      <w:pPr>
        <w:pStyle w:val="BodytextIndented"/>
        <w:ind w:left="270" w:firstLine="0"/>
        <w:rPr>
          <w:rFonts w:ascii="Times New Roman" w:hAnsi="Times New Roman"/>
          <w:shd w:val="clear" w:color="auto" w:fill="FFFFFF"/>
        </w:rPr>
      </w:pPr>
      <w:r w:rsidRPr="00757D3B">
        <w:rPr>
          <w:rFonts w:ascii="Times New Roman" w:hAnsi="Times New Roman"/>
          <w:shd w:val="clear" w:color="auto" w:fill="FFFFFF"/>
        </w:rPr>
        <w:t>This is in accordance with research by Wagiran (2008) which shows that the market sector requires the use of learning that combines aspects of soft skills and forms of assessment so that graduates become proficient in soft skills, and relevant professional competencies. skills that require long-term organizational planning. towards success [7] In addition, the competence of graduates expected by the creative industry is entrepreneurial ability (3.23%), humorous (3.25%), creative (3.59%), achievement index (&gt; 3.0) (3.68%), wise (3.75%) ), polite (3.82%), friendly (3.85%), self-confident (3.95%), leadership (3.97%) , detail oriented (4%), organizational skills (4.05%), computer skills (4.21%) analytical power (4.36%), adaptability (4.41%), motivation/initiative (4.42%), ethical (4.46%), interpersonal skills (4.5%), teamwork skills (4.54%), honesty (4.59%), and communication skills (4.69%) with the proportion that soft skills are more desirable in the creative industry than hard skills [8].</w:t>
      </w:r>
    </w:p>
    <w:p w14:paraId="2785A5C4" w14:textId="77777777" w:rsidR="00757D3B" w:rsidRDefault="00757D3B" w:rsidP="00757D3B">
      <w:pPr>
        <w:pStyle w:val="BodytextIndented"/>
        <w:ind w:firstLine="0"/>
        <w:rPr>
          <w:rFonts w:ascii="Times New Roman" w:hAnsi="Times New Roman"/>
          <w:shd w:val="clear" w:color="auto" w:fill="FFFFFF"/>
        </w:rPr>
      </w:pPr>
      <w:r>
        <w:rPr>
          <w:rFonts w:ascii="Times New Roman" w:hAnsi="Times New Roman"/>
          <w:shd w:val="clear" w:color="auto" w:fill="FFFFFF"/>
        </w:rPr>
        <w:lastRenderedPageBreak/>
        <w:t>Soft skills related to OHS</w:t>
      </w:r>
      <w:r w:rsidRPr="00757D3B">
        <w:rPr>
          <w:rFonts w:ascii="Times New Roman" w:hAnsi="Times New Roman"/>
          <w:shd w:val="clear" w:color="auto" w:fill="FFFFFF"/>
        </w:rPr>
        <w:t xml:space="preserve"> are equally important to be mastered by professional graduates because the requi</w:t>
      </w:r>
      <w:r>
        <w:rPr>
          <w:rFonts w:ascii="Times New Roman" w:hAnsi="Times New Roman"/>
          <w:shd w:val="clear" w:color="auto" w:fill="FFFFFF"/>
        </w:rPr>
        <w:t xml:space="preserve">rements for </w:t>
      </w:r>
      <w:commentRangeStart w:id="1"/>
      <w:r>
        <w:rPr>
          <w:rFonts w:ascii="Times New Roman" w:hAnsi="Times New Roman"/>
          <w:shd w:val="clear" w:color="auto" w:fill="FFFFFF"/>
        </w:rPr>
        <w:t>DUDI</w:t>
      </w:r>
      <w:commentRangeEnd w:id="1"/>
      <w:r w:rsidR="00986287">
        <w:rPr>
          <w:rStyle w:val="CommentReference"/>
          <w:iCs w:val="0"/>
          <w:color w:val="auto"/>
          <w:lang w:val="en-GB"/>
        </w:rPr>
        <w:commentReference w:id="1"/>
      </w:r>
      <w:r>
        <w:rPr>
          <w:rFonts w:ascii="Times New Roman" w:hAnsi="Times New Roman"/>
          <w:shd w:val="clear" w:color="auto" w:fill="FFFFFF"/>
        </w:rPr>
        <w:t xml:space="preserve"> related to OHS</w:t>
      </w:r>
      <w:r w:rsidRPr="00757D3B">
        <w:rPr>
          <w:rFonts w:ascii="Times New Roman" w:hAnsi="Times New Roman"/>
          <w:shd w:val="clear" w:color="auto" w:fill="FFFFFF"/>
        </w:rPr>
        <w:t xml:space="preserve"> are also very high. This is in accordance with work safety which in the end will be closely related to worker productivity. Therefore, it is important to design a predictive model that aims to predict the demand for occupational health and safety soft skills for vocational training graduates in the business world from the creative industries and above.</w:t>
      </w:r>
    </w:p>
    <w:p w14:paraId="4D35180F" w14:textId="77777777" w:rsidR="009A0487" w:rsidRPr="00757D3B" w:rsidRDefault="00AF43A0" w:rsidP="00757D3B">
      <w:pPr>
        <w:pStyle w:val="Section"/>
        <w:rPr>
          <w:rFonts w:ascii="Times New Roman" w:hAnsi="Times New Roman"/>
          <w:bCs/>
          <w:shd w:val="clear" w:color="auto" w:fill="FFFFFF"/>
        </w:rPr>
      </w:pPr>
      <w:r>
        <w:t>Methods</w:t>
      </w:r>
    </w:p>
    <w:p w14:paraId="08E8D8B6" w14:textId="77777777" w:rsidR="00C20BDE" w:rsidRDefault="00757D3B" w:rsidP="00C20BDE">
      <w:pPr>
        <w:rPr>
          <w:lang w:val="en-US"/>
        </w:rPr>
      </w:pPr>
      <w:r w:rsidRPr="00757D3B">
        <w:rPr>
          <w:rFonts w:ascii="Times New Roman" w:hAnsi="Times New Roman"/>
          <w:iCs/>
          <w:color w:val="000000"/>
          <w:szCs w:val="22"/>
          <w:shd w:val="clear" w:color="auto" w:fill="FFFFFF"/>
          <w:lang w:val="en-US"/>
        </w:rPr>
        <w:t>This research is a quantitative research with a cross sectional research design approach. This research is processed using a predictive model with 253 graduates from Diploma III Graphic Engineering study program at the Creative Media Polytechnic Makassar, Jakarta and Medan. The sample size uses the sample formula, namely:</w:t>
      </w:r>
    </w:p>
    <w:p w14:paraId="67CE68C0" w14:textId="77777777" w:rsidR="00C20BDE" w:rsidRPr="00C20BDE" w:rsidRDefault="00C20BDE" w:rsidP="00C20BDE">
      <w:pPr>
        <w:jc w:val="center"/>
        <w:rPr>
          <w:lang w:val="en-US"/>
        </w:rPr>
      </w:pPr>
      <w:r w:rsidRPr="00C20BDE">
        <w:rPr>
          <w:rFonts w:ascii="Times New Roman" w:hAnsi="Times New Roman"/>
          <w:noProof/>
          <w:color w:val="000000"/>
          <w:sz w:val="20"/>
          <w:szCs w:val="23"/>
          <w:lang w:val="en-US"/>
        </w:rPr>
        <w:drawing>
          <wp:inline distT="0" distB="0" distL="0" distR="0" wp14:anchorId="1C5840A5" wp14:editId="00B4CC4B">
            <wp:extent cx="1438910" cy="46926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469265"/>
                    </a:xfrm>
                    <a:prstGeom prst="rect">
                      <a:avLst/>
                    </a:prstGeom>
                    <a:noFill/>
                    <a:ln>
                      <a:noFill/>
                    </a:ln>
                  </pic:spPr>
                </pic:pic>
              </a:graphicData>
            </a:graphic>
          </wp:inline>
        </w:drawing>
      </w:r>
    </w:p>
    <w:p w14:paraId="74957526" w14:textId="77777777" w:rsidR="00757D3B" w:rsidRDefault="00757D3B" w:rsidP="00757D3B">
      <w:pPr>
        <w:pStyle w:val="Heading2"/>
      </w:pPr>
      <w:r>
        <w:t>Based on this formula, the sample is calculated, where N (population) is 253 with the standard effect size used is 0.3 with a 95% confidence interval, and 80% power (</w:t>
      </w:r>
      <w:r>
        <w:rPr>
          <w:rFonts w:hint="eastAsia"/>
        </w:rPr>
        <w:t>β</w:t>
      </w:r>
      <w:r>
        <w:t>). Using this formula, the total sample required to be interviewed is 64 people.</w:t>
      </w:r>
    </w:p>
    <w:p w14:paraId="24BC261F" w14:textId="77777777" w:rsidR="00564636" w:rsidRDefault="00757D3B" w:rsidP="00757D3B">
      <w:pPr>
        <w:pStyle w:val="Heading2"/>
      </w:pPr>
      <w:r>
        <w:t>The analytical method used is rotation random forest with the comparative method of CHAD rotation forest using SPSS. This study asked graphic engineering graduates about 5 (five) OHS soft skills needed in the creative industry DUDI, namely leadership, communication, initiative, empathy, and 5S management.</w:t>
      </w:r>
    </w:p>
    <w:p w14:paraId="610F3BB7" w14:textId="77777777" w:rsidR="00C20BDE" w:rsidRDefault="00C20BDE" w:rsidP="00564636">
      <w:pPr>
        <w:pStyle w:val="Section"/>
      </w:pPr>
      <w:r>
        <w:t>Result</w:t>
      </w:r>
    </w:p>
    <w:p w14:paraId="2072CE1F" w14:textId="77777777" w:rsidR="00C20BDE" w:rsidRDefault="00757D3B" w:rsidP="00C20BDE">
      <w:pPr>
        <w:pStyle w:val="Bodytext"/>
      </w:pPr>
      <w:r w:rsidRPr="00757D3B">
        <w:t>The mathematical pattern of predictive modeling of Oc</w:t>
      </w:r>
      <w:r>
        <w:t>cupational Health and Safety (OHS</w:t>
      </w:r>
      <w:r w:rsidRPr="00757D3B">
        <w:t>) Soft Skills is as follows:</w:t>
      </w:r>
    </w:p>
    <w:p w14:paraId="6F5A51A7" w14:textId="77777777" w:rsidR="00757D3B" w:rsidRPr="00757D3B" w:rsidRDefault="00757D3B" w:rsidP="00757D3B">
      <w:pPr>
        <w:pStyle w:val="BodytextIndented"/>
      </w:pPr>
    </w:p>
    <w:p w14:paraId="76FB5E10" w14:textId="77777777" w:rsidR="00C20BDE" w:rsidRDefault="00C20BDE" w:rsidP="00C20BDE">
      <w:pPr>
        <w:pStyle w:val="Bodytext"/>
        <w:rPr>
          <w:rFonts w:ascii="Cambria Math" w:hAnsi="Cambria Math" w:cs="Cambria Math"/>
        </w:rPr>
      </w:pPr>
      <w:r>
        <w:t>∑_5▒</w:t>
      </w:r>
      <w:r>
        <w:rPr>
          <w:rFonts w:ascii="Cambria Math" w:hAnsi="Cambria Math" w:cs="Cambria Math"/>
        </w:rPr>
        <w:t>〖</w:t>
      </w:r>
      <w:r>
        <w:t>(64¦5)=0.281 x P(64¦5)!+0.266 x P(64¦4)!+0.188 x P(64¦3)!+0.141 x P(64¦2)!+0.125 x P(64¦1)!</w:t>
      </w:r>
      <w:r>
        <w:rPr>
          <w:rFonts w:ascii="Cambria Math" w:hAnsi="Cambria Math" w:cs="Cambria Math"/>
        </w:rPr>
        <w:t>〗</w:t>
      </w:r>
    </w:p>
    <w:p w14:paraId="24548952" w14:textId="77777777" w:rsidR="00E071DB" w:rsidRPr="00E071DB" w:rsidRDefault="00E071DB" w:rsidP="00E071DB">
      <w:pPr>
        <w:pStyle w:val="BodytextIndented"/>
      </w:pPr>
    </w:p>
    <w:p w14:paraId="5A24CBDB" w14:textId="77777777" w:rsidR="00AF43A0" w:rsidRDefault="00AF43A0" w:rsidP="00AF43A0">
      <w:pPr>
        <w:pStyle w:val="BodytextIndented"/>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642"/>
        <w:gridCol w:w="221"/>
        <w:gridCol w:w="4348"/>
        <w:gridCol w:w="76"/>
      </w:tblGrid>
      <w:tr w:rsidR="00AF43A0" w:rsidRPr="00AF43A0" w14:paraId="280E3A45" w14:textId="77777777" w:rsidTr="00883D83">
        <w:trPr>
          <w:gridAfter w:val="1"/>
          <w:wAfter w:w="47" w:type="dxa"/>
          <w:jc w:val="center"/>
        </w:trPr>
        <w:tc>
          <w:tcPr>
            <w:tcW w:w="6286" w:type="dxa"/>
            <w:gridSpan w:val="3"/>
            <w:shd w:val="clear" w:color="auto" w:fill="auto"/>
          </w:tcPr>
          <w:p w14:paraId="50AD6BD2" w14:textId="77777777" w:rsidR="00AF43A0" w:rsidRPr="00AF43A0" w:rsidRDefault="00AF43A0" w:rsidP="00FD45D3">
            <w:pPr>
              <w:tabs>
                <w:tab w:val="left" w:pos="567"/>
              </w:tabs>
              <w:jc w:val="center"/>
              <w:rPr>
                <w:rFonts w:ascii="Times New Roman" w:hAnsi="Times New Roman"/>
                <w:color w:val="000000"/>
                <w:szCs w:val="22"/>
              </w:rPr>
            </w:pPr>
            <w:r w:rsidRPr="00AF43A0">
              <w:rPr>
                <w:rFonts w:ascii="Times New Roman" w:eastAsia="Microsoft Sans Serif" w:hAnsi="Times New Roman"/>
                <w:noProof/>
                <w:sz w:val="20"/>
                <w:lang w:val="en-US"/>
              </w:rPr>
              <w:drawing>
                <wp:inline distT="0" distB="0" distL="0" distR="0" wp14:anchorId="330DFE43" wp14:editId="3AE01FD7">
                  <wp:extent cx="3094892" cy="1627833"/>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6997" cy="1639459"/>
                          </a:xfrm>
                          <a:prstGeom prst="rect">
                            <a:avLst/>
                          </a:prstGeom>
                          <a:noFill/>
                          <a:ln>
                            <a:noFill/>
                          </a:ln>
                        </pic:spPr>
                      </pic:pic>
                    </a:graphicData>
                  </a:graphic>
                </wp:inline>
              </w:drawing>
            </w:r>
          </w:p>
        </w:tc>
      </w:tr>
      <w:tr w:rsidR="00AF43A0" w:rsidRPr="00AF43A0" w14:paraId="1D6BF373" w14:textId="77777777" w:rsidTr="00883D83">
        <w:trPr>
          <w:gridAfter w:val="1"/>
          <w:wAfter w:w="47" w:type="dxa"/>
          <w:jc w:val="center"/>
        </w:trPr>
        <w:tc>
          <w:tcPr>
            <w:tcW w:w="6286" w:type="dxa"/>
            <w:gridSpan w:val="3"/>
            <w:shd w:val="clear" w:color="auto" w:fill="auto"/>
          </w:tcPr>
          <w:p w14:paraId="44DE40E2" w14:textId="77777777" w:rsidR="00AF43A0" w:rsidRPr="00AF43A0" w:rsidRDefault="00FD45D3" w:rsidP="00757D3B">
            <w:pPr>
              <w:spacing w:before="120"/>
              <w:ind w:left="28"/>
              <w:jc w:val="both"/>
              <w:rPr>
                <w:rFonts w:ascii="Times New Roman" w:hAnsi="Times New Roman"/>
                <w:color w:val="000000"/>
                <w:szCs w:val="22"/>
              </w:rPr>
            </w:pPr>
            <w:r>
              <w:rPr>
                <w:rFonts w:ascii="Times New Roman" w:hAnsi="Times New Roman"/>
                <w:b/>
                <w:color w:val="000000"/>
                <w:szCs w:val="22"/>
              </w:rPr>
              <w:t>Figure 1</w:t>
            </w:r>
            <w:r w:rsidR="00AF43A0" w:rsidRPr="00AF43A0">
              <w:rPr>
                <w:rFonts w:ascii="Times New Roman" w:hAnsi="Times New Roman"/>
                <w:b/>
                <w:color w:val="000000"/>
                <w:szCs w:val="22"/>
              </w:rPr>
              <w:t xml:space="preserve">. </w:t>
            </w:r>
            <w:r w:rsidR="00757D3B" w:rsidRPr="00757D3B">
              <w:rPr>
                <w:rFonts w:ascii="Times New Roman" w:hAnsi="Times New Roman"/>
                <w:color w:val="000000"/>
                <w:szCs w:val="22"/>
              </w:rPr>
              <w:t>Based on model 1, there are 3 main skills needed</w:t>
            </w:r>
            <w:r w:rsidR="00757D3B">
              <w:rPr>
                <w:rFonts w:ascii="Times New Roman" w:hAnsi="Times New Roman"/>
                <w:color w:val="000000"/>
                <w:szCs w:val="22"/>
              </w:rPr>
              <w:t>,</w:t>
            </w:r>
            <w:r w:rsidR="00757D3B" w:rsidRPr="00757D3B">
              <w:rPr>
                <w:rFonts w:ascii="Times New Roman" w:hAnsi="Times New Roman"/>
                <w:color w:val="000000"/>
                <w:szCs w:val="22"/>
              </w:rPr>
              <w:t xml:space="preserve"> namely initiative skills, 5R management, and communication. Furthermore, it is expected that graphic engineering graduates who are already working have 22.1% initiative skills, 15.4% 5R management skills, and 10.1% communication skills.</w:t>
            </w:r>
          </w:p>
        </w:tc>
      </w:tr>
      <w:tr w:rsidR="00AF43A0" w:rsidRPr="00AF43A0" w14:paraId="17293751" w14:textId="77777777"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516731FB" w14:textId="77777777" w:rsidR="00AF43A0" w:rsidRPr="00AF43A0" w:rsidRDefault="00FD45D3" w:rsidP="00AF43A0">
            <w:pPr>
              <w:tabs>
                <w:tab w:val="left" w:pos="567"/>
              </w:tabs>
              <w:jc w:val="center"/>
              <w:rPr>
                <w:rFonts w:ascii="Times New Roman" w:hAnsi="Times New Roman"/>
                <w:color w:val="000000"/>
                <w:szCs w:val="22"/>
              </w:rPr>
            </w:pPr>
            <w:r w:rsidRPr="00FD45D3">
              <w:rPr>
                <w:rFonts w:ascii="Times New Roman" w:eastAsia="Microsoft Sans Serif" w:hAnsi="Times New Roman"/>
                <w:noProof/>
                <w:sz w:val="20"/>
                <w:lang w:val="en-US"/>
              </w:rPr>
              <w:lastRenderedPageBreak/>
              <w:drawing>
                <wp:inline distT="0" distB="0" distL="0" distR="0" wp14:anchorId="433255BB" wp14:editId="7D0FC830">
                  <wp:extent cx="3097752" cy="1747369"/>
                  <wp:effectExtent l="0" t="0" r="7620" b="571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8568" cy="1753470"/>
                          </a:xfrm>
                          <a:prstGeom prst="rect">
                            <a:avLst/>
                          </a:prstGeom>
                          <a:noFill/>
                          <a:ln>
                            <a:noFill/>
                          </a:ln>
                        </pic:spPr>
                      </pic:pic>
                    </a:graphicData>
                  </a:graphic>
                </wp:inline>
              </w:drawing>
            </w:r>
          </w:p>
        </w:tc>
        <w:tc>
          <w:tcPr>
            <w:tcW w:w="340" w:type="dxa"/>
            <w:shd w:val="clear" w:color="auto" w:fill="auto"/>
          </w:tcPr>
          <w:p w14:paraId="7EF554A7" w14:textId="77777777" w:rsidR="00AF43A0" w:rsidRPr="00AF43A0" w:rsidRDefault="00AF43A0" w:rsidP="00AF43A0">
            <w:pPr>
              <w:tabs>
                <w:tab w:val="left" w:pos="567"/>
              </w:tabs>
              <w:jc w:val="center"/>
              <w:rPr>
                <w:rFonts w:ascii="Times New Roman" w:hAnsi="Times New Roman"/>
                <w:color w:val="000000"/>
                <w:szCs w:val="22"/>
              </w:rPr>
            </w:pPr>
          </w:p>
        </w:tc>
        <w:tc>
          <w:tcPr>
            <w:tcW w:w="2997" w:type="dxa"/>
            <w:gridSpan w:val="2"/>
            <w:shd w:val="clear" w:color="auto" w:fill="auto"/>
          </w:tcPr>
          <w:p w14:paraId="24BD8F25" w14:textId="77777777" w:rsidR="00AF43A0" w:rsidRPr="00AF43A0" w:rsidRDefault="00FD45D3" w:rsidP="00AF43A0">
            <w:pPr>
              <w:tabs>
                <w:tab w:val="left" w:pos="567"/>
              </w:tabs>
              <w:jc w:val="center"/>
              <w:rPr>
                <w:rFonts w:ascii="Times New Roman" w:hAnsi="Times New Roman"/>
                <w:color w:val="000000"/>
                <w:szCs w:val="22"/>
              </w:rPr>
            </w:pPr>
            <w:r w:rsidRPr="00FD45D3">
              <w:rPr>
                <w:rFonts w:ascii="Times New Roman" w:eastAsia="Microsoft Sans Serif" w:hAnsi="Times New Roman"/>
                <w:noProof/>
                <w:sz w:val="20"/>
                <w:lang w:val="en-US"/>
              </w:rPr>
              <w:drawing>
                <wp:inline distT="0" distB="0" distL="0" distR="0" wp14:anchorId="617FD0CC" wp14:editId="7F7A0995">
                  <wp:extent cx="2952645" cy="1707414"/>
                  <wp:effectExtent l="0" t="0" r="635" b="762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168" cy="1712921"/>
                          </a:xfrm>
                          <a:prstGeom prst="rect">
                            <a:avLst/>
                          </a:prstGeom>
                          <a:noFill/>
                          <a:ln>
                            <a:noFill/>
                          </a:ln>
                        </pic:spPr>
                      </pic:pic>
                    </a:graphicData>
                  </a:graphic>
                </wp:inline>
              </w:drawing>
            </w:r>
          </w:p>
        </w:tc>
      </w:tr>
      <w:tr w:rsidR="00AF43A0" w:rsidRPr="00AF43A0" w14:paraId="04A490D5" w14:textId="77777777"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233BCCBC" w14:textId="77777777" w:rsidR="00FD45D3" w:rsidRPr="00FD45D3" w:rsidRDefault="00AF43A0" w:rsidP="00FD45D3">
            <w:pPr>
              <w:tabs>
                <w:tab w:val="left" w:pos="567"/>
              </w:tabs>
              <w:spacing w:before="120"/>
              <w:jc w:val="both"/>
              <w:rPr>
                <w:rFonts w:ascii="Times New Roman" w:hAnsi="Times New Roman"/>
                <w:b/>
                <w:bCs/>
                <w:color w:val="000000"/>
                <w:szCs w:val="22"/>
                <w:lang w:val="en-US"/>
              </w:rPr>
            </w:pPr>
            <w:r w:rsidRPr="00AF43A0">
              <w:rPr>
                <w:rFonts w:ascii="Times New Roman" w:hAnsi="Times New Roman"/>
                <w:b/>
                <w:color w:val="000000"/>
                <w:szCs w:val="22"/>
              </w:rPr>
              <w:t xml:space="preserve">Figure </w:t>
            </w:r>
            <w:r w:rsidR="00FD45D3">
              <w:rPr>
                <w:rFonts w:ascii="Times New Roman" w:hAnsi="Times New Roman"/>
                <w:b/>
                <w:color w:val="000000"/>
                <w:szCs w:val="22"/>
              </w:rPr>
              <w:t>2</w:t>
            </w:r>
            <w:r w:rsidRPr="00AF43A0">
              <w:rPr>
                <w:rFonts w:ascii="Times New Roman" w:hAnsi="Times New Roman"/>
                <w:b/>
                <w:color w:val="000000"/>
                <w:szCs w:val="22"/>
              </w:rPr>
              <w:t xml:space="preserve">. </w:t>
            </w:r>
            <w:r w:rsidR="00757D3B" w:rsidRPr="00757D3B">
              <w:rPr>
                <w:rFonts w:ascii="Times New Roman" w:hAnsi="Times New Roman"/>
                <w:color w:val="000000"/>
                <w:szCs w:val="22"/>
              </w:rPr>
              <w:t>Based on model 2, there are</w:t>
            </w:r>
            <w:r w:rsidR="00757D3B">
              <w:rPr>
                <w:rFonts w:ascii="Times New Roman" w:hAnsi="Times New Roman"/>
                <w:color w:val="000000"/>
                <w:szCs w:val="22"/>
              </w:rPr>
              <w:t xml:space="preserve"> 3 main skills needed, namely 5S</w:t>
            </w:r>
            <w:r w:rsidR="00757D3B" w:rsidRPr="00757D3B">
              <w:rPr>
                <w:rFonts w:ascii="Times New Roman" w:hAnsi="Times New Roman"/>
                <w:color w:val="000000"/>
                <w:szCs w:val="22"/>
              </w:rPr>
              <w:t xml:space="preserve"> management skills, communication, and leadership. Furthermore, it is expected that graphic engineering graduates who a</w:t>
            </w:r>
            <w:r w:rsidR="00757D3B">
              <w:rPr>
                <w:rFonts w:ascii="Times New Roman" w:hAnsi="Times New Roman"/>
                <w:color w:val="000000"/>
                <w:szCs w:val="22"/>
              </w:rPr>
              <w:t>re already working have 29.1% 5S</w:t>
            </w:r>
            <w:r w:rsidR="00757D3B" w:rsidRPr="00757D3B">
              <w:rPr>
                <w:rFonts w:ascii="Times New Roman" w:hAnsi="Times New Roman"/>
                <w:color w:val="000000"/>
                <w:szCs w:val="22"/>
              </w:rPr>
              <w:t xml:space="preserve"> management skills, 13.6% communication skills, and 10.1% leadership and empathy skills.</w:t>
            </w:r>
          </w:p>
          <w:p w14:paraId="482A0583" w14:textId="77777777" w:rsidR="00AF43A0" w:rsidRPr="00AF43A0" w:rsidRDefault="00AF43A0" w:rsidP="00AF43A0">
            <w:pPr>
              <w:tabs>
                <w:tab w:val="left" w:pos="567"/>
              </w:tabs>
              <w:spacing w:before="120"/>
              <w:jc w:val="both"/>
              <w:rPr>
                <w:rFonts w:ascii="Times New Roman" w:hAnsi="Times New Roman"/>
                <w:b/>
                <w:color w:val="000000"/>
                <w:szCs w:val="22"/>
              </w:rPr>
            </w:pPr>
          </w:p>
        </w:tc>
        <w:tc>
          <w:tcPr>
            <w:tcW w:w="340" w:type="dxa"/>
            <w:shd w:val="clear" w:color="auto" w:fill="auto"/>
          </w:tcPr>
          <w:p w14:paraId="0F225BCB" w14:textId="77777777" w:rsidR="00AF43A0" w:rsidRPr="00AF43A0" w:rsidRDefault="00AF43A0" w:rsidP="00AF43A0">
            <w:pPr>
              <w:tabs>
                <w:tab w:val="left" w:pos="567"/>
              </w:tabs>
              <w:spacing w:before="120"/>
              <w:jc w:val="both"/>
              <w:rPr>
                <w:rFonts w:ascii="Times New Roman" w:hAnsi="Times New Roman"/>
                <w:color w:val="000000"/>
                <w:szCs w:val="22"/>
              </w:rPr>
            </w:pPr>
          </w:p>
        </w:tc>
        <w:tc>
          <w:tcPr>
            <w:tcW w:w="2997" w:type="dxa"/>
            <w:gridSpan w:val="2"/>
            <w:shd w:val="clear" w:color="auto" w:fill="auto"/>
          </w:tcPr>
          <w:p w14:paraId="34282F1F" w14:textId="77777777" w:rsidR="00AF43A0" w:rsidRPr="00ED0566" w:rsidRDefault="00AF43A0" w:rsidP="00AF43A0">
            <w:pPr>
              <w:tabs>
                <w:tab w:val="left" w:pos="567"/>
              </w:tabs>
              <w:spacing w:before="120"/>
              <w:jc w:val="both"/>
              <w:rPr>
                <w:rFonts w:ascii="Times New Roman" w:hAnsi="Times New Roman"/>
                <w:b/>
                <w:bCs/>
                <w:color w:val="000000"/>
                <w:szCs w:val="22"/>
                <w:lang w:val="en-US"/>
              </w:rPr>
            </w:pPr>
            <w:r w:rsidRPr="00AF43A0">
              <w:rPr>
                <w:rFonts w:ascii="Times New Roman" w:hAnsi="Times New Roman"/>
                <w:b/>
                <w:color w:val="000000"/>
                <w:szCs w:val="22"/>
              </w:rPr>
              <w:t xml:space="preserve">Figure </w:t>
            </w:r>
            <w:r w:rsidR="00FD45D3">
              <w:rPr>
                <w:rFonts w:ascii="Times New Roman" w:hAnsi="Times New Roman"/>
                <w:b/>
                <w:color w:val="000000"/>
                <w:szCs w:val="22"/>
              </w:rPr>
              <w:t>3</w:t>
            </w:r>
            <w:r w:rsidRPr="00AF43A0">
              <w:rPr>
                <w:rFonts w:ascii="Times New Roman" w:hAnsi="Times New Roman"/>
                <w:b/>
                <w:color w:val="000000"/>
                <w:szCs w:val="22"/>
              </w:rPr>
              <w:t xml:space="preserve">. </w:t>
            </w:r>
            <w:r w:rsidR="00757D3B" w:rsidRPr="00757D3B">
              <w:rPr>
                <w:rFonts w:ascii="Times New Roman" w:hAnsi="Times New Roman"/>
                <w:color w:val="000000"/>
                <w:szCs w:val="22"/>
              </w:rPr>
              <w:t>Based on model 3, there are 3 main skills needed, namely communication skills, 5R management, and leadership. Furthermore, it is expected that graphic engineering graduates who are already working have 21.6</w:t>
            </w:r>
            <w:r w:rsidR="00757D3B">
              <w:rPr>
                <w:rFonts w:ascii="Times New Roman" w:hAnsi="Times New Roman"/>
                <w:color w:val="000000"/>
                <w:szCs w:val="22"/>
              </w:rPr>
              <w:t>% communication skills, 16.4% 5S</w:t>
            </w:r>
            <w:r w:rsidR="00757D3B" w:rsidRPr="00757D3B">
              <w:rPr>
                <w:rFonts w:ascii="Times New Roman" w:hAnsi="Times New Roman"/>
                <w:color w:val="000000"/>
                <w:szCs w:val="22"/>
              </w:rPr>
              <w:t xml:space="preserve"> management skills, and 11.2% leadership skills.</w:t>
            </w:r>
          </w:p>
        </w:tc>
      </w:tr>
    </w:tbl>
    <w:p w14:paraId="3854E351" w14:textId="77777777" w:rsidR="00AF43A0" w:rsidRDefault="00AF43A0" w:rsidP="00AF43A0">
      <w:pPr>
        <w:pStyle w:val="BodytextIndented"/>
        <w:ind w:firstLine="0"/>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394"/>
        <w:gridCol w:w="311"/>
        <w:gridCol w:w="4510"/>
        <w:gridCol w:w="72"/>
      </w:tblGrid>
      <w:tr w:rsidR="00FD45D3" w:rsidRPr="00AF43A0" w14:paraId="6AE512A9" w14:textId="77777777" w:rsidTr="00883D83">
        <w:trPr>
          <w:gridAfter w:val="1"/>
          <w:wAfter w:w="47" w:type="dxa"/>
          <w:jc w:val="center"/>
        </w:trPr>
        <w:tc>
          <w:tcPr>
            <w:tcW w:w="6286" w:type="dxa"/>
            <w:gridSpan w:val="3"/>
            <w:shd w:val="clear" w:color="auto" w:fill="auto"/>
          </w:tcPr>
          <w:p w14:paraId="2BA16D26" w14:textId="77777777"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07CE936A" wp14:editId="1AFA0DC5">
                  <wp:extent cx="3139116" cy="1770702"/>
                  <wp:effectExtent l="0" t="0" r="4445"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5571" cy="1774343"/>
                          </a:xfrm>
                          <a:prstGeom prst="rect">
                            <a:avLst/>
                          </a:prstGeom>
                          <a:noFill/>
                          <a:ln>
                            <a:noFill/>
                          </a:ln>
                        </pic:spPr>
                      </pic:pic>
                    </a:graphicData>
                  </a:graphic>
                </wp:inline>
              </w:drawing>
            </w:r>
          </w:p>
        </w:tc>
      </w:tr>
      <w:tr w:rsidR="00FD45D3" w:rsidRPr="00AF43A0" w14:paraId="1DE3DDD1" w14:textId="77777777" w:rsidTr="00883D83">
        <w:trPr>
          <w:gridAfter w:val="1"/>
          <w:wAfter w:w="47" w:type="dxa"/>
          <w:jc w:val="center"/>
        </w:trPr>
        <w:tc>
          <w:tcPr>
            <w:tcW w:w="6286" w:type="dxa"/>
            <w:gridSpan w:val="3"/>
            <w:shd w:val="clear" w:color="auto" w:fill="auto"/>
          </w:tcPr>
          <w:p w14:paraId="7109BEA6" w14:textId="77777777" w:rsidR="00FD45D3" w:rsidRPr="00AF43A0" w:rsidRDefault="00E071DB" w:rsidP="00ED0566">
            <w:pPr>
              <w:spacing w:before="120"/>
              <w:ind w:left="28"/>
              <w:jc w:val="both"/>
              <w:rPr>
                <w:rFonts w:ascii="Times New Roman" w:hAnsi="Times New Roman"/>
                <w:color w:val="000000"/>
                <w:szCs w:val="22"/>
              </w:rPr>
            </w:pPr>
            <w:r>
              <w:rPr>
                <w:rFonts w:ascii="Times New Roman" w:hAnsi="Times New Roman"/>
                <w:b/>
                <w:color w:val="000000"/>
                <w:szCs w:val="22"/>
              </w:rPr>
              <w:t>Figure 4</w:t>
            </w:r>
            <w:r w:rsidR="00FD45D3" w:rsidRPr="00AF43A0">
              <w:rPr>
                <w:rFonts w:ascii="Times New Roman" w:hAnsi="Times New Roman"/>
                <w:b/>
                <w:color w:val="000000"/>
                <w:szCs w:val="22"/>
              </w:rPr>
              <w:t xml:space="preserve">. </w:t>
            </w:r>
            <w:r w:rsidR="00602F2C" w:rsidRPr="00602F2C">
              <w:rPr>
                <w:rFonts w:ascii="Times New Roman" w:hAnsi="Times New Roman"/>
                <w:color w:val="000000"/>
                <w:szCs w:val="22"/>
              </w:rPr>
              <w:t>Based on model 4, there are 3 main skills needed, namely 5R management skills, communication, and initiative. Furthermore, it is expected that graphic engineering graduates who a</w:t>
            </w:r>
            <w:r w:rsidR="00602F2C">
              <w:rPr>
                <w:rFonts w:ascii="Times New Roman" w:hAnsi="Times New Roman"/>
                <w:color w:val="000000"/>
                <w:szCs w:val="22"/>
              </w:rPr>
              <w:t>re already working have 18.4% 5S</w:t>
            </w:r>
            <w:r w:rsidR="00602F2C" w:rsidRPr="00602F2C">
              <w:rPr>
                <w:rFonts w:ascii="Times New Roman" w:hAnsi="Times New Roman"/>
                <w:color w:val="000000"/>
                <w:szCs w:val="22"/>
              </w:rPr>
              <w:t xml:space="preserve"> management skills, 14.2% communication skills, and 10.2% initiative skills.</w:t>
            </w:r>
          </w:p>
        </w:tc>
      </w:tr>
      <w:tr w:rsidR="00FD45D3" w:rsidRPr="00AF43A0" w14:paraId="7CCC863A" w14:textId="77777777"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49C169FA" w14:textId="77777777"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05EF0441" wp14:editId="3D82E23E">
                  <wp:extent cx="2737523" cy="1570376"/>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423" cy="1573761"/>
                          </a:xfrm>
                          <a:prstGeom prst="rect">
                            <a:avLst/>
                          </a:prstGeom>
                          <a:noFill/>
                          <a:ln>
                            <a:noFill/>
                          </a:ln>
                        </pic:spPr>
                      </pic:pic>
                    </a:graphicData>
                  </a:graphic>
                </wp:inline>
              </w:drawing>
            </w:r>
          </w:p>
        </w:tc>
        <w:tc>
          <w:tcPr>
            <w:tcW w:w="340" w:type="dxa"/>
            <w:shd w:val="clear" w:color="auto" w:fill="auto"/>
          </w:tcPr>
          <w:p w14:paraId="1C0B6780" w14:textId="77777777" w:rsidR="00FD45D3" w:rsidRPr="00AF43A0" w:rsidRDefault="00FD45D3" w:rsidP="00883D83">
            <w:pPr>
              <w:tabs>
                <w:tab w:val="left" w:pos="567"/>
              </w:tabs>
              <w:jc w:val="center"/>
              <w:rPr>
                <w:rFonts w:ascii="Times New Roman" w:hAnsi="Times New Roman"/>
                <w:color w:val="000000"/>
                <w:szCs w:val="22"/>
              </w:rPr>
            </w:pPr>
          </w:p>
        </w:tc>
        <w:tc>
          <w:tcPr>
            <w:tcW w:w="2997" w:type="dxa"/>
            <w:gridSpan w:val="2"/>
            <w:shd w:val="clear" w:color="auto" w:fill="auto"/>
          </w:tcPr>
          <w:p w14:paraId="7C8E5E81" w14:textId="77777777"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612E39F1" wp14:editId="4571AF16">
                  <wp:extent cx="2865777" cy="1636494"/>
                  <wp:effectExtent l="0" t="0" r="0" b="190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6814" cy="1642797"/>
                          </a:xfrm>
                          <a:prstGeom prst="rect">
                            <a:avLst/>
                          </a:prstGeom>
                          <a:noFill/>
                          <a:ln>
                            <a:noFill/>
                          </a:ln>
                        </pic:spPr>
                      </pic:pic>
                    </a:graphicData>
                  </a:graphic>
                </wp:inline>
              </w:drawing>
            </w:r>
          </w:p>
        </w:tc>
      </w:tr>
      <w:tr w:rsidR="00FD45D3" w:rsidRPr="00AF43A0" w14:paraId="154C6273" w14:textId="77777777"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4D465994" w14:textId="77777777" w:rsidR="00FD45D3" w:rsidRPr="008E3DAA" w:rsidRDefault="00FD45D3" w:rsidP="00602F2C">
            <w:pPr>
              <w:widowControl w:val="0"/>
              <w:autoSpaceDE w:val="0"/>
              <w:autoSpaceDN w:val="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071DB">
              <w:rPr>
                <w:rFonts w:ascii="Times New Roman" w:hAnsi="Times New Roman"/>
                <w:b/>
                <w:color w:val="000000"/>
                <w:szCs w:val="22"/>
              </w:rPr>
              <w:t>5</w:t>
            </w:r>
            <w:r w:rsidRPr="00AF43A0">
              <w:rPr>
                <w:rFonts w:ascii="Times New Roman" w:hAnsi="Times New Roman"/>
                <w:b/>
                <w:color w:val="000000"/>
                <w:szCs w:val="22"/>
              </w:rPr>
              <w:t xml:space="preserve">. </w:t>
            </w:r>
            <w:r w:rsidR="00602F2C" w:rsidRPr="00602F2C">
              <w:rPr>
                <w:rFonts w:ascii="Times New Roman" w:hAnsi="Times New Roman"/>
                <w:color w:val="000000"/>
                <w:szCs w:val="22"/>
              </w:rPr>
              <w:t xml:space="preserve">Based on model 5, there are 3 main skills needed, namely leadership, communication, and 5R management skills. Furthermore, it is expected that graphic </w:t>
            </w:r>
            <w:r w:rsidR="00602F2C" w:rsidRPr="00602F2C">
              <w:rPr>
                <w:rFonts w:ascii="Times New Roman" w:hAnsi="Times New Roman"/>
                <w:color w:val="000000"/>
                <w:szCs w:val="22"/>
              </w:rPr>
              <w:lastRenderedPageBreak/>
              <w:t>engineering graduates who are already working have 16.1% leadership skills,</w:t>
            </w:r>
            <w:r w:rsidR="00E071DB" w:rsidRPr="00E071DB">
              <w:rPr>
                <w:rFonts w:ascii="Times New Roman" w:eastAsia="Microsoft Sans Serif" w:hAnsi="Times New Roman"/>
                <w:sz w:val="20"/>
                <w:lang w:val="en-US"/>
              </w:rPr>
              <w:t>12.7% skill komunikasi, dan 11.7% skill</w:t>
            </w:r>
            <w:r w:rsidR="00567CAF">
              <w:rPr>
                <w:rFonts w:ascii="Times New Roman" w:eastAsia="Microsoft Sans Serif" w:hAnsi="Times New Roman"/>
                <w:sz w:val="20"/>
                <w:lang w:val="en-US"/>
              </w:rPr>
              <w:t xml:space="preserve"> </w:t>
            </w:r>
            <w:r w:rsidR="00602F2C">
              <w:rPr>
                <w:rFonts w:ascii="Times New Roman" w:eastAsia="Microsoft Sans Serif" w:hAnsi="Times New Roman"/>
                <w:sz w:val="20"/>
                <w:lang w:val="en-US"/>
              </w:rPr>
              <w:t>manajemen 5S</w:t>
            </w:r>
            <w:r w:rsidR="00E071DB" w:rsidRPr="00E071DB">
              <w:rPr>
                <w:rFonts w:ascii="Times New Roman" w:eastAsia="Microsoft Sans Serif" w:hAnsi="Times New Roman"/>
                <w:sz w:val="20"/>
                <w:lang w:val="en-US"/>
              </w:rPr>
              <w:t>.</w:t>
            </w:r>
          </w:p>
        </w:tc>
        <w:tc>
          <w:tcPr>
            <w:tcW w:w="340" w:type="dxa"/>
            <w:shd w:val="clear" w:color="auto" w:fill="auto"/>
          </w:tcPr>
          <w:p w14:paraId="1EE75C02" w14:textId="77777777" w:rsidR="00FD45D3" w:rsidRPr="00AF43A0" w:rsidRDefault="00FD45D3" w:rsidP="00883D83">
            <w:pPr>
              <w:tabs>
                <w:tab w:val="left" w:pos="567"/>
              </w:tabs>
              <w:spacing w:before="120"/>
              <w:jc w:val="both"/>
              <w:rPr>
                <w:rFonts w:ascii="Times New Roman" w:hAnsi="Times New Roman"/>
                <w:color w:val="000000"/>
                <w:szCs w:val="22"/>
              </w:rPr>
            </w:pPr>
          </w:p>
        </w:tc>
        <w:tc>
          <w:tcPr>
            <w:tcW w:w="2997" w:type="dxa"/>
            <w:gridSpan w:val="2"/>
            <w:shd w:val="clear" w:color="auto" w:fill="auto"/>
          </w:tcPr>
          <w:p w14:paraId="2CC17904" w14:textId="77777777" w:rsidR="00ED0566" w:rsidRPr="008E3DAA" w:rsidRDefault="00FD45D3" w:rsidP="00602F2C">
            <w:pPr>
              <w:widowControl w:val="0"/>
              <w:autoSpaceDE w:val="0"/>
              <w:autoSpaceDN w:val="0"/>
              <w:jc w:val="both"/>
              <w:rPr>
                <w:rFonts w:ascii="Times New Roman" w:eastAsia="Microsoft Sans Serif" w:hAnsi="Times New Roman"/>
                <w:sz w:val="20"/>
                <w:lang w:val="en-US"/>
              </w:rPr>
            </w:pPr>
            <w:r w:rsidRPr="00AF43A0">
              <w:rPr>
                <w:rFonts w:ascii="Times New Roman" w:hAnsi="Times New Roman"/>
                <w:b/>
                <w:color w:val="000000"/>
                <w:szCs w:val="22"/>
              </w:rPr>
              <w:t xml:space="preserve">Figure </w:t>
            </w:r>
            <w:r w:rsidR="00E071DB">
              <w:rPr>
                <w:rFonts w:ascii="Times New Roman" w:hAnsi="Times New Roman"/>
                <w:b/>
                <w:color w:val="000000"/>
                <w:szCs w:val="22"/>
              </w:rPr>
              <w:t>6</w:t>
            </w:r>
            <w:r w:rsidRPr="00AF43A0">
              <w:rPr>
                <w:rFonts w:ascii="Times New Roman" w:hAnsi="Times New Roman"/>
                <w:b/>
                <w:color w:val="000000"/>
                <w:szCs w:val="22"/>
              </w:rPr>
              <w:t xml:space="preserve">. </w:t>
            </w:r>
            <w:r w:rsidR="00602F2C" w:rsidRPr="00602F2C">
              <w:rPr>
                <w:rFonts w:ascii="Times New Roman" w:hAnsi="Times New Roman"/>
                <w:color w:val="000000"/>
                <w:szCs w:val="22"/>
              </w:rPr>
              <w:t>Based on model 6, there are 3 main skills needed, name</w:t>
            </w:r>
            <w:r w:rsidR="00602F2C">
              <w:rPr>
                <w:rFonts w:ascii="Times New Roman" w:hAnsi="Times New Roman"/>
                <w:color w:val="000000"/>
                <w:szCs w:val="22"/>
              </w:rPr>
              <w:t>ly leadership skills, 5S</w:t>
            </w:r>
            <w:r w:rsidR="00602F2C" w:rsidRPr="00602F2C">
              <w:rPr>
                <w:rFonts w:ascii="Times New Roman" w:hAnsi="Times New Roman"/>
                <w:color w:val="000000"/>
                <w:szCs w:val="22"/>
              </w:rPr>
              <w:t xml:space="preserve"> management, and communication. Furthermore, it is expected that graphic engineering graduates </w:t>
            </w:r>
            <w:r w:rsidR="00602F2C" w:rsidRPr="00602F2C">
              <w:rPr>
                <w:rFonts w:ascii="Times New Roman" w:hAnsi="Times New Roman"/>
                <w:color w:val="000000"/>
                <w:szCs w:val="22"/>
              </w:rPr>
              <w:lastRenderedPageBreak/>
              <w:t>who are already working have 28.1% 5R management skills, 28.1% leadership skills, and 21.9% communication skills.</w:t>
            </w:r>
          </w:p>
        </w:tc>
      </w:tr>
    </w:tbl>
    <w:p w14:paraId="2E69A102" w14:textId="77777777" w:rsidR="00FD45D3" w:rsidRDefault="00FD45D3" w:rsidP="00AF43A0">
      <w:pPr>
        <w:pStyle w:val="BodytextIndented"/>
        <w:ind w:firstLine="0"/>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684"/>
        <w:gridCol w:w="222"/>
        <w:gridCol w:w="4305"/>
        <w:gridCol w:w="76"/>
      </w:tblGrid>
      <w:tr w:rsidR="00FD45D3" w:rsidRPr="00AF43A0" w14:paraId="6AB66D3F" w14:textId="77777777" w:rsidTr="00883D83">
        <w:trPr>
          <w:gridAfter w:val="1"/>
          <w:wAfter w:w="47" w:type="dxa"/>
          <w:jc w:val="center"/>
        </w:trPr>
        <w:tc>
          <w:tcPr>
            <w:tcW w:w="6286" w:type="dxa"/>
            <w:gridSpan w:val="3"/>
            <w:shd w:val="clear" w:color="auto" w:fill="auto"/>
          </w:tcPr>
          <w:p w14:paraId="25528B4A" w14:textId="77777777"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3556C558" wp14:editId="5CDD9F74">
                  <wp:extent cx="2827096" cy="1614115"/>
                  <wp:effectExtent l="0" t="0" r="0" b="5715"/>
                  <wp:docPr id="11" name="Picture 1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box and whisk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3821" cy="1623664"/>
                          </a:xfrm>
                          <a:prstGeom prst="rect">
                            <a:avLst/>
                          </a:prstGeom>
                          <a:noFill/>
                          <a:ln>
                            <a:noFill/>
                          </a:ln>
                        </pic:spPr>
                      </pic:pic>
                    </a:graphicData>
                  </a:graphic>
                </wp:inline>
              </w:drawing>
            </w:r>
          </w:p>
        </w:tc>
      </w:tr>
      <w:tr w:rsidR="00FD45D3" w:rsidRPr="00AF43A0" w14:paraId="108133BD" w14:textId="77777777" w:rsidTr="00883D83">
        <w:trPr>
          <w:gridAfter w:val="1"/>
          <w:wAfter w:w="47" w:type="dxa"/>
          <w:jc w:val="center"/>
        </w:trPr>
        <w:tc>
          <w:tcPr>
            <w:tcW w:w="6286" w:type="dxa"/>
            <w:gridSpan w:val="3"/>
            <w:shd w:val="clear" w:color="auto" w:fill="auto"/>
          </w:tcPr>
          <w:p w14:paraId="738A0225" w14:textId="77777777" w:rsidR="00FD45D3" w:rsidRPr="00906B8D" w:rsidRDefault="00E071DB" w:rsidP="00602F2C">
            <w:pPr>
              <w:widowControl w:val="0"/>
              <w:autoSpaceDE w:val="0"/>
              <w:autoSpaceDN w:val="0"/>
              <w:jc w:val="both"/>
              <w:rPr>
                <w:rFonts w:ascii="Times New Roman" w:hAnsi="Times New Roman"/>
                <w:b/>
                <w:bCs/>
                <w:caps/>
                <w:sz w:val="20"/>
                <w:lang w:val="en-US"/>
              </w:rPr>
            </w:pPr>
            <w:r>
              <w:rPr>
                <w:rFonts w:ascii="Times New Roman" w:hAnsi="Times New Roman"/>
                <w:b/>
                <w:color w:val="000000"/>
                <w:szCs w:val="22"/>
              </w:rPr>
              <w:t>Figure 7</w:t>
            </w:r>
            <w:r w:rsidR="00FD45D3" w:rsidRPr="00AF43A0">
              <w:rPr>
                <w:rFonts w:ascii="Times New Roman" w:hAnsi="Times New Roman"/>
                <w:b/>
                <w:color w:val="000000"/>
                <w:szCs w:val="22"/>
              </w:rPr>
              <w:t xml:space="preserve">. </w:t>
            </w:r>
            <w:r w:rsidR="00602F2C" w:rsidRPr="00602F2C">
              <w:rPr>
                <w:rFonts w:ascii="Times New Roman" w:hAnsi="Times New Roman"/>
                <w:color w:val="000000"/>
                <w:szCs w:val="22"/>
              </w:rPr>
              <w:t>Based on model 7, there are 3 main skills needed, namely 5R management skills, empathy, initiative/leadership. Furthermore, it is expected that graphic engineering graduates who a</w:t>
            </w:r>
            <w:r w:rsidR="00602F2C">
              <w:rPr>
                <w:rFonts w:ascii="Times New Roman" w:hAnsi="Times New Roman"/>
                <w:color w:val="000000"/>
                <w:szCs w:val="22"/>
              </w:rPr>
              <w:t>re already working have 24.1% 5S</w:t>
            </w:r>
            <w:r w:rsidR="00602F2C" w:rsidRPr="00602F2C">
              <w:rPr>
                <w:rFonts w:ascii="Times New Roman" w:hAnsi="Times New Roman"/>
                <w:color w:val="000000"/>
                <w:szCs w:val="22"/>
              </w:rPr>
              <w:t xml:space="preserve"> management skills, 14.7% empathy skills, and 12.1% leadership/initiative skills.</w:t>
            </w:r>
          </w:p>
        </w:tc>
      </w:tr>
      <w:tr w:rsidR="00FD45D3" w:rsidRPr="00AF43A0" w14:paraId="6BDA7C4A" w14:textId="77777777"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47AA9B86" w14:textId="77777777"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3D3B00DA" wp14:editId="1B9C91A0">
                  <wp:extent cx="2952433" cy="1668026"/>
                  <wp:effectExtent l="0" t="0" r="635" b="8890"/>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2876" cy="1673926"/>
                          </a:xfrm>
                          <a:prstGeom prst="rect">
                            <a:avLst/>
                          </a:prstGeom>
                          <a:noFill/>
                          <a:ln>
                            <a:noFill/>
                          </a:ln>
                        </pic:spPr>
                      </pic:pic>
                    </a:graphicData>
                  </a:graphic>
                </wp:inline>
              </w:drawing>
            </w:r>
          </w:p>
        </w:tc>
        <w:tc>
          <w:tcPr>
            <w:tcW w:w="340" w:type="dxa"/>
            <w:shd w:val="clear" w:color="auto" w:fill="auto"/>
          </w:tcPr>
          <w:p w14:paraId="771D308E" w14:textId="77777777" w:rsidR="00FD45D3" w:rsidRPr="00AF43A0" w:rsidRDefault="00FD45D3" w:rsidP="00883D83">
            <w:pPr>
              <w:tabs>
                <w:tab w:val="left" w:pos="567"/>
              </w:tabs>
              <w:jc w:val="center"/>
              <w:rPr>
                <w:rFonts w:ascii="Times New Roman" w:hAnsi="Times New Roman"/>
                <w:color w:val="000000"/>
                <w:szCs w:val="22"/>
              </w:rPr>
            </w:pPr>
          </w:p>
        </w:tc>
        <w:tc>
          <w:tcPr>
            <w:tcW w:w="2997" w:type="dxa"/>
            <w:gridSpan w:val="2"/>
            <w:shd w:val="clear" w:color="auto" w:fill="auto"/>
          </w:tcPr>
          <w:p w14:paraId="35DC9F5D" w14:textId="77777777" w:rsidR="00FD45D3" w:rsidRPr="00AF43A0" w:rsidRDefault="00E071DB" w:rsidP="00883D83">
            <w:pPr>
              <w:tabs>
                <w:tab w:val="left" w:pos="567"/>
              </w:tabs>
              <w:jc w:val="center"/>
              <w:rPr>
                <w:rFonts w:ascii="Times New Roman" w:hAnsi="Times New Roman"/>
                <w:color w:val="000000"/>
                <w:szCs w:val="22"/>
              </w:rPr>
            </w:pPr>
            <w:r w:rsidRPr="00E071DB">
              <w:rPr>
                <w:rFonts w:ascii="Times New Roman" w:eastAsia="Microsoft Sans Serif" w:hAnsi="Times New Roman"/>
                <w:noProof/>
                <w:sz w:val="20"/>
                <w:lang w:val="en-US"/>
              </w:rPr>
              <w:drawing>
                <wp:inline distT="0" distB="0" distL="0" distR="0" wp14:anchorId="608B6637" wp14:editId="5EDD2392">
                  <wp:extent cx="2753248" cy="1613389"/>
                  <wp:effectExtent l="0" t="0" r="0" b="635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7607" cy="1627663"/>
                          </a:xfrm>
                          <a:prstGeom prst="rect">
                            <a:avLst/>
                          </a:prstGeom>
                          <a:noFill/>
                          <a:ln>
                            <a:noFill/>
                          </a:ln>
                        </pic:spPr>
                      </pic:pic>
                    </a:graphicData>
                  </a:graphic>
                </wp:inline>
              </w:drawing>
            </w:r>
          </w:p>
        </w:tc>
      </w:tr>
      <w:tr w:rsidR="00FD45D3" w:rsidRPr="00AF43A0" w14:paraId="5B5E16E2" w14:textId="77777777" w:rsidTr="00883D83">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37DF03FE" w14:textId="77777777" w:rsidR="00FD45D3" w:rsidRPr="00906B8D" w:rsidRDefault="00FD45D3"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071DB">
              <w:rPr>
                <w:rFonts w:ascii="Times New Roman" w:hAnsi="Times New Roman"/>
                <w:b/>
                <w:color w:val="000000"/>
                <w:szCs w:val="22"/>
              </w:rPr>
              <w:t>8</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8, there are</w:t>
            </w:r>
            <w:r w:rsidR="0065714B">
              <w:rPr>
                <w:rFonts w:ascii="Times New Roman" w:hAnsi="Times New Roman"/>
                <w:color w:val="000000"/>
                <w:szCs w:val="22"/>
              </w:rPr>
              <w:t xml:space="preserve"> 3 main skills needed, namely 5S</w:t>
            </w:r>
            <w:r w:rsidR="0065714B" w:rsidRPr="0065714B">
              <w:rPr>
                <w:rFonts w:ascii="Times New Roman" w:hAnsi="Times New Roman"/>
                <w:color w:val="000000"/>
                <w:szCs w:val="22"/>
              </w:rPr>
              <w:t xml:space="preserve"> management skills, empathy, initiative/leadership. Furthermore, it is expected that graphic engineering graduates who a</w:t>
            </w:r>
            <w:r w:rsidR="0065714B">
              <w:rPr>
                <w:rFonts w:ascii="Times New Roman" w:hAnsi="Times New Roman"/>
                <w:color w:val="000000"/>
                <w:szCs w:val="22"/>
              </w:rPr>
              <w:t>re already working have 21.1% 5S</w:t>
            </w:r>
            <w:r w:rsidR="0065714B" w:rsidRPr="0065714B">
              <w:rPr>
                <w:rFonts w:ascii="Times New Roman" w:hAnsi="Times New Roman"/>
                <w:color w:val="000000"/>
                <w:szCs w:val="22"/>
              </w:rPr>
              <w:t xml:space="preserve"> management skills, 17.1% empathy skills, and 12.1% initiative skills.</w:t>
            </w:r>
          </w:p>
        </w:tc>
        <w:tc>
          <w:tcPr>
            <w:tcW w:w="340" w:type="dxa"/>
            <w:shd w:val="clear" w:color="auto" w:fill="auto"/>
          </w:tcPr>
          <w:p w14:paraId="01A8EA57" w14:textId="77777777" w:rsidR="00FD45D3" w:rsidRPr="00AF43A0" w:rsidRDefault="00FD45D3" w:rsidP="00883D83">
            <w:pPr>
              <w:tabs>
                <w:tab w:val="left" w:pos="567"/>
              </w:tabs>
              <w:spacing w:before="120"/>
              <w:jc w:val="both"/>
              <w:rPr>
                <w:rFonts w:ascii="Times New Roman" w:hAnsi="Times New Roman"/>
                <w:color w:val="000000"/>
                <w:szCs w:val="22"/>
              </w:rPr>
            </w:pPr>
          </w:p>
        </w:tc>
        <w:tc>
          <w:tcPr>
            <w:tcW w:w="2997" w:type="dxa"/>
            <w:gridSpan w:val="2"/>
            <w:shd w:val="clear" w:color="auto" w:fill="auto"/>
          </w:tcPr>
          <w:p w14:paraId="4832AE86" w14:textId="77777777" w:rsidR="00FD45D3" w:rsidRPr="00906B8D" w:rsidRDefault="00FD45D3"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037F5F">
              <w:rPr>
                <w:rFonts w:ascii="Times New Roman" w:hAnsi="Times New Roman"/>
                <w:b/>
                <w:color w:val="000000"/>
                <w:szCs w:val="22"/>
              </w:rPr>
              <w:t>9</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9, there are 3 main skills needed, namely 5R management skills, initiative, and leadership. Furthermore, it is expected that graphic engineering graduates who are already working have 21.1% 5R management skills, 12.2% initiative skills, and 11.8% leadership skills.</w:t>
            </w:r>
          </w:p>
        </w:tc>
      </w:tr>
    </w:tbl>
    <w:p w14:paraId="43A0B6FD" w14:textId="77777777" w:rsidR="00906B8D" w:rsidRDefault="00906B8D" w:rsidP="00567CAF">
      <w:pPr>
        <w:widowControl w:val="0"/>
        <w:autoSpaceDE w:val="0"/>
        <w:autoSpaceDN w:val="0"/>
        <w:rPr>
          <w:rFonts w:ascii="Times New Roman" w:eastAsia="Microsoft Sans Serif" w:hAnsi="Times New Roman"/>
          <w:sz w:val="20"/>
          <w:lang w:val="en-US"/>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469"/>
        <w:gridCol w:w="221"/>
        <w:gridCol w:w="4518"/>
        <w:gridCol w:w="79"/>
      </w:tblGrid>
      <w:tr w:rsidR="00906B8D" w:rsidRPr="00AF43A0" w14:paraId="10FF1E92" w14:textId="77777777" w:rsidTr="00B5519F">
        <w:trPr>
          <w:gridAfter w:val="1"/>
          <w:wAfter w:w="47" w:type="dxa"/>
          <w:jc w:val="center"/>
        </w:trPr>
        <w:tc>
          <w:tcPr>
            <w:tcW w:w="6286" w:type="dxa"/>
            <w:gridSpan w:val="3"/>
            <w:shd w:val="clear" w:color="auto" w:fill="auto"/>
          </w:tcPr>
          <w:p w14:paraId="0798EE6A" w14:textId="77777777"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64AA7ED7" wp14:editId="7BD0E009">
                  <wp:extent cx="2955571" cy="1669474"/>
                  <wp:effectExtent l="0" t="0" r="0" b="698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4163" cy="1679976"/>
                          </a:xfrm>
                          <a:prstGeom prst="rect">
                            <a:avLst/>
                          </a:prstGeom>
                          <a:noFill/>
                          <a:ln>
                            <a:noFill/>
                          </a:ln>
                        </pic:spPr>
                      </pic:pic>
                    </a:graphicData>
                  </a:graphic>
                </wp:inline>
              </w:drawing>
            </w:r>
          </w:p>
        </w:tc>
      </w:tr>
      <w:tr w:rsidR="00906B8D" w:rsidRPr="00AF43A0" w14:paraId="2B28969F" w14:textId="77777777" w:rsidTr="00B5519F">
        <w:trPr>
          <w:gridAfter w:val="1"/>
          <w:wAfter w:w="47" w:type="dxa"/>
          <w:jc w:val="center"/>
        </w:trPr>
        <w:tc>
          <w:tcPr>
            <w:tcW w:w="6286" w:type="dxa"/>
            <w:gridSpan w:val="3"/>
            <w:shd w:val="clear" w:color="auto" w:fill="auto"/>
          </w:tcPr>
          <w:p w14:paraId="26447426" w14:textId="77777777" w:rsidR="00906B8D" w:rsidRPr="00906B8D" w:rsidRDefault="00906B8D" w:rsidP="00ED0566">
            <w:pPr>
              <w:widowControl w:val="0"/>
              <w:autoSpaceDE w:val="0"/>
              <w:autoSpaceDN w:val="0"/>
              <w:ind w:firstLine="720"/>
              <w:jc w:val="both"/>
              <w:rPr>
                <w:rFonts w:ascii="Times New Roman" w:hAnsi="Times New Roman"/>
                <w:b/>
                <w:bCs/>
                <w:caps/>
                <w:sz w:val="20"/>
                <w:lang w:val="en-US"/>
              </w:rPr>
            </w:pPr>
            <w:r>
              <w:rPr>
                <w:rFonts w:ascii="Times New Roman" w:hAnsi="Times New Roman"/>
                <w:b/>
                <w:color w:val="000000"/>
                <w:szCs w:val="22"/>
              </w:rPr>
              <w:t>Figure 10</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10, there are</w:t>
            </w:r>
            <w:r w:rsidR="0065714B">
              <w:rPr>
                <w:rFonts w:ascii="Times New Roman" w:hAnsi="Times New Roman"/>
                <w:color w:val="000000"/>
                <w:szCs w:val="22"/>
              </w:rPr>
              <w:t xml:space="preserve"> 3 main skills needed, namely 5S</w:t>
            </w:r>
            <w:r w:rsidR="0065714B" w:rsidRPr="0065714B">
              <w:rPr>
                <w:rFonts w:ascii="Times New Roman" w:hAnsi="Times New Roman"/>
                <w:color w:val="000000"/>
                <w:szCs w:val="22"/>
              </w:rPr>
              <w:t xml:space="preserve"> management skills, initiative, and leadership. Furthermore, it is expected that graphic engineering graduates who are alre</w:t>
            </w:r>
            <w:r w:rsidR="0065714B">
              <w:rPr>
                <w:rFonts w:ascii="Times New Roman" w:hAnsi="Times New Roman"/>
                <w:color w:val="000000"/>
                <w:szCs w:val="22"/>
              </w:rPr>
              <w:t>ady working have 21.1% 5S</w:t>
            </w:r>
            <w:r w:rsidR="0065714B" w:rsidRPr="0065714B">
              <w:rPr>
                <w:rFonts w:ascii="Times New Roman" w:hAnsi="Times New Roman"/>
                <w:color w:val="000000"/>
                <w:szCs w:val="22"/>
              </w:rPr>
              <w:t xml:space="preserve"> management skills, 12.2% initiative skills, and 11.8% leadership skills.</w:t>
            </w:r>
          </w:p>
        </w:tc>
      </w:tr>
      <w:tr w:rsidR="00906B8D" w:rsidRPr="00AF43A0" w14:paraId="547E1A29" w14:textId="77777777"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4F2709CF" w14:textId="77777777"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lastRenderedPageBreak/>
              <w:drawing>
                <wp:inline distT="0" distB="0" distL="0" distR="0" wp14:anchorId="172FA29F" wp14:editId="197E703A">
                  <wp:extent cx="3088969" cy="1754068"/>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0035" cy="1760352"/>
                          </a:xfrm>
                          <a:prstGeom prst="rect">
                            <a:avLst/>
                          </a:prstGeom>
                          <a:noFill/>
                          <a:ln>
                            <a:noFill/>
                          </a:ln>
                        </pic:spPr>
                      </pic:pic>
                    </a:graphicData>
                  </a:graphic>
                </wp:inline>
              </w:drawing>
            </w:r>
          </w:p>
        </w:tc>
        <w:tc>
          <w:tcPr>
            <w:tcW w:w="340" w:type="dxa"/>
            <w:shd w:val="clear" w:color="auto" w:fill="auto"/>
          </w:tcPr>
          <w:p w14:paraId="27B01EF2" w14:textId="77777777" w:rsidR="00906B8D" w:rsidRPr="00AF43A0" w:rsidRDefault="00906B8D" w:rsidP="00B5519F">
            <w:pPr>
              <w:tabs>
                <w:tab w:val="left" w:pos="567"/>
              </w:tabs>
              <w:jc w:val="center"/>
              <w:rPr>
                <w:rFonts w:ascii="Times New Roman" w:hAnsi="Times New Roman"/>
                <w:color w:val="000000"/>
                <w:szCs w:val="22"/>
              </w:rPr>
            </w:pPr>
          </w:p>
        </w:tc>
        <w:tc>
          <w:tcPr>
            <w:tcW w:w="2997" w:type="dxa"/>
            <w:gridSpan w:val="2"/>
            <w:shd w:val="clear" w:color="auto" w:fill="auto"/>
          </w:tcPr>
          <w:p w14:paraId="2A9FEE1A" w14:textId="77777777"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22A418F8" wp14:editId="0C5EA8E8">
                  <wp:extent cx="3181687" cy="1830704"/>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89996" cy="1835485"/>
                          </a:xfrm>
                          <a:prstGeom prst="rect">
                            <a:avLst/>
                          </a:prstGeom>
                          <a:noFill/>
                          <a:ln>
                            <a:noFill/>
                          </a:ln>
                        </pic:spPr>
                      </pic:pic>
                    </a:graphicData>
                  </a:graphic>
                </wp:inline>
              </w:drawing>
            </w:r>
          </w:p>
        </w:tc>
      </w:tr>
      <w:tr w:rsidR="00906B8D" w:rsidRPr="00AF43A0" w14:paraId="28FDA2B9" w14:textId="77777777"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04BE7203" w14:textId="77777777"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Pr>
                <w:rFonts w:ascii="Times New Roman" w:hAnsi="Times New Roman"/>
                <w:b/>
                <w:color w:val="000000"/>
                <w:szCs w:val="22"/>
              </w:rPr>
              <w:t>11</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11, there a</w:t>
            </w:r>
            <w:r w:rsidR="0065714B">
              <w:rPr>
                <w:rFonts w:ascii="Times New Roman" w:hAnsi="Times New Roman"/>
                <w:color w:val="000000"/>
                <w:szCs w:val="22"/>
              </w:rPr>
              <w:t xml:space="preserve">re 3 main skills needed, namely </w:t>
            </w:r>
            <w:r w:rsidR="0065714B" w:rsidRPr="0065714B">
              <w:rPr>
                <w:rFonts w:ascii="Times New Roman" w:hAnsi="Times New Roman"/>
                <w:color w:val="000000"/>
                <w:szCs w:val="22"/>
              </w:rPr>
              <w:t>communication skills, leadership, and initiative. Furthermore, it is expected that graphic engineering graduates who are already working have 21.1% communication skills, 20.5% leadership skills, and 9.1% initiative skills.</w:t>
            </w:r>
            <w:r w:rsidRPr="00906B8D">
              <w:rPr>
                <w:rFonts w:ascii="Times New Roman" w:eastAsia="Microsoft Sans Serif" w:hAnsi="Times New Roman"/>
                <w:sz w:val="20"/>
                <w:lang w:val="en-US"/>
              </w:rPr>
              <w:t>.</w:t>
            </w:r>
          </w:p>
        </w:tc>
        <w:tc>
          <w:tcPr>
            <w:tcW w:w="340" w:type="dxa"/>
            <w:shd w:val="clear" w:color="auto" w:fill="auto"/>
          </w:tcPr>
          <w:p w14:paraId="19288BC6" w14:textId="77777777" w:rsidR="00906B8D" w:rsidRPr="00AF43A0" w:rsidRDefault="00906B8D" w:rsidP="00B5519F">
            <w:pPr>
              <w:tabs>
                <w:tab w:val="left" w:pos="567"/>
              </w:tabs>
              <w:spacing w:before="120"/>
              <w:jc w:val="both"/>
              <w:rPr>
                <w:rFonts w:ascii="Times New Roman" w:hAnsi="Times New Roman"/>
                <w:color w:val="000000"/>
                <w:szCs w:val="22"/>
              </w:rPr>
            </w:pPr>
          </w:p>
        </w:tc>
        <w:tc>
          <w:tcPr>
            <w:tcW w:w="2997" w:type="dxa"/>
            <w:gridSpan w:val="2"/>
            <w:shd w:val="clear" w:color="auto" w:fill="auto"/>
          </w:tcPr>
          <w:p w14:paraId="4386E4A0" w14:textId="77777777"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Pr>
                <w:rFonts w:ascii="Times New Roman" w:hAnsi="Times New Roman"/>
                <w:b/>
                <w:color w:val="000000"/>
                <w:szCs w:val="22"/>
              </w:rPr>
              <w:t>12</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12, there are 3 main skills needed, namely leadersh</w:t>
            </w:r>
            <w:r w:rsidR="0065714B">
              <w:rPr>
                <w:rFonts w:ascii="Times New Roman" w:hAnsi="Times New Roman"/>
                <w:color w:val="000000"/>
                <w:szCs w:val="22"/>
              </w:rPr>
              <w:t>ip skills, communication, and 5S</w:t>
            </w:r>
            <w:r w:rsidR="0065714B" w:rsidRPr="0065714B">
              <w:rPr>
                <w:rFonts w:ascii="Times New Roman" w:hAnsi="Times New Roman"/>
                <w:color w:val="000000"/>
                <w:szCs w:val="22"/>
              </w:rPr>
              <w:t xml:space="preserve"> management. Furthermore, it is expected that graphic engineering graduates who are already working have 22.1% leadership skills, 19.4% co</w:t>
            </w:r>
            <w:r w:rsidR="0065714B">
              <w:rPr>
                <w:rFonts w:ascii="Times New Roman" w:hAnsi="Times New Roman"/>
                <w:color w:val="000000"/>
                <w:szCs w:val="22"/>
              </w:rPr>
              <w:t>mmunication skills, and 11.7% 5S</w:t>
            </w:r>
            <w:r w:rsidR="0065714B" w:rsidRPr="0065714B">
              <w:rPr>
                <w:rFonts w:ascii="Times New Roman" w:hAnsi="Times New Roman"/>
                <w:color w:val="000000"/>
                <w:szCs w:val="22"/>
              </w:rPr>
              <w:t xml:space="preserve"> management skills.</w:t>
            </w:r>
          </w:p>
        </w:tc>
      </w:tr>
    </w:tbl>
    <w:p w14:paraId="25584975" w14:textId="77777777" w:rsidR="00906B8D" w:rsidRDefault="00906B8D" w:rsidP="00567CAF">
      <w:pPr>
        <w:widowControl w:val="0"/>
        <w:autoSpaceDE w:val="0"/>
        <w:autoSpaceDN w:val="0"/>
        <w:rPr>
          <w:rFonts w:ascii="Times New Roman" w:eastAsia="Microsoft Sans Serif" w:hAnsi="Times New Roman"/>
          <w:sz w:val="20"/>
          <w:lang w:val="en-US"/>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769"/>
        <w:gridCol w:w="221"/>
        <w:gridCol w:w="4223"/>
        <w:gridCol w:w="74"/>
      </w:tblGrid>
      <w:tr w:rsidR="00906B8D" w:rsidRPr="00AF43A0" w14:paraId="6C118D3A" w14:textId="77777777" w:rsidTr="00B5519F">
        <w:trPr>
          <w:gridAfter w:val="1"/>
          <w:wAfter w:w="47" w:type="dxa"/>
          <w:jc w:val="center"/>
        </w:trPr>
        <w:tc>
          <w:tcPr>
            <w:tcW w:w="6286" w:type="dxa"/>
            <w:gridSpan w:val="3"/>
            <w:shd w:val="clear" w:color="auto" w:fill="auto"/>
          </w:tcPr>
          <w:p w14:paraId="4706D476" w14:textId="77777777"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26827259" wp14:editId="75697E4B">
                  <wp:extent cx="3132814" cy="1803625"/>
                  <wp:effectExtent l="0" t="0" r="0" b="635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38608" cy="1806960"/>
                          </a:xfrm>
                          <a:prstGeom prst="rect">
                            <a:avLst/>
                          </a:prstGeom>
                          <a:noFill/>
                          <a:ln>
                            <a:noFill/>
                          </a:ln>
                        </pic:spPr>
                      </pic:pic>
                    </a:graphicData>
                  </a:graphic>
                </wp:inline>
              </w:drawing>
            </w:r>
          </w:p>
        </w:tc>
      </w:tr>
      <w:tr w:rsidR="00906B8D" w:rsidRPr="00AF43A0" w14:paraId="2C758D4C" w14:textId="77777777" w:rsidTr="00B5519F">
        <w:trPr>
          <w:gridAfter w:val="1"/>
          <w:wAfter w:w="47" w:type="dxa"/>
          <w:jc w:val="center"/>
        </w:trPr>
        <w:tc>
          <w:tcPr>
            <w:tcW w:w="6286" w:type="dxa"/>
            <w:gridSpan w:val="3"/>
            <w:shd w:val="clear" w:color="auto" w:fill="auto"/>
          </w:tcPr>
          <w:p w14:paraId="7863EC84" w14:textId="77777777" w:rsidR="00906B8D" w:rsidRPr="00906B8D" w:rsidRDefault="00906B8D" w:rsidP="008E3DAA">
            <w:pPr>
              <w:widowControl w:val="0"/>
              <w:autoSpaceDE w:val="0"/>
              <w:autoSpaceDN w:val="0"/>
              <w:ind w:firstLine="720"/>
              <w:jc w:val="both"/>
              <w:rPr>
                <w:rFonts w:ascii="Times New Roman" w:hAnsi="Times New Roman"/>
                <w:b/>
                <w:bCs/>
                <w:caps/>
                <w:sz w:val="20"/>
                <w:lang w:val="en-US"/>
              </w:rPr>
            </w:pPr>
            <w:r>
              <w:rPr>
                <w:rFonts w:ascii="Times New Roman" w:hAnsi="Times New Roman"/>
                <w:b/>
                <w:color w:val="000000"/>
                <w:szCs w:val="22"/>
              </w:rPr>
              <w:t>Figure 13</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13, there are 3 main skills needed, namely initiative, leadership, and communication skills. Furthermore, it is expected that graphic engineering graduates who are already working have 22.1% initiative skills, 16.3% leadership skills, and 9.1% communication skills.</w:t>
            </w:r>
          </w:p>
        </w:tc>
      </w:tr>
      <w:tr w:rsidR="00906B8D" w:rsidRPr="00AF43A0" w14:paraId="39643EA6" w14:textId="77777777"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34BA7480" w14:textId="77777777"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6B1F0BC3" wp14:editId="2113363F">
                  <wp:extent cx="3307743" cy="1863998"/>
                  <wp:effectExtent l="0" t="0" r="6985" b="3175"/>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1991" cy="1866392"/>
                          </a:xfrm>
                          <a:prstGeom prst="rect">
                            <a:avLst/>
                          </a:prstGeom>
                          <a:noFill/>
                          <a:ln>
                            <a:noFill/>
                          </a:ln>
                        </pic:spPr>
                      </pic:pic>
                    </a:graphicData>
                  </a:graphic>
                </wp:inline>
              </w:drawing>
            </w:r>
          </w:p>
        </w:tc>
        <w:tc>
          <w:tcPr>
            <w:tcW w:w="340" w:type="dxa"/>
            <w:shd w:val="clear" w:color="auto" w:fill="auto"/>
          </w:tcPr>
          <w:p w14:paraId="70142ECF" w14:textId="77777777" w:rsidR="00906B8D" w:rsidRPr="00AF43A0" w:rsidRDefault="00906B8D" w:rsidP="00B5519F">
            <w:pPr>
              <w:tabs>
                <w:tab w:val="left" w:pos="567"/>
              </w:tabs>
              <w:jc w:val="center"/>
              <w:rPr>
                <w:rFonts w:ascii="Times New Roman" w:hAnsi="Times New Roman"/>
                <w:color w:val="000000"/>
                <w:szCs w:val="22"/>
              </w:rPr>
            </w:pPr>
          </w:p>
        </w:tc>
        <w:tc>
          <w:tcPr>
            <w:tcW w:w="2997" w:type="dxa"/>
            <w:gridSpan w:val="2"/>
            <w:shd w:val="clear" w:color="auto" w:fill="auto"/>
          </w:tcPr>
          <w:p w14:paraId="5154B302" w14:textId="77777777" w:rsidR="00906B8D" w:rsidRPr="00AF43A0" w:rsidRDefault="00906B8D" w:rsidP="00B5519F">
            <w:pPr>
              <w:tabs>
                <w:tab w:val="left" w:pos="567"/>
              </w:tabs>
              <w:jc w:val="center"/>
              <w:rPr>
                <w:rFonts w:ascii="Times New Roman" w:hAnsi="Times New Roman"/>
                <w:color w:val="000000"/>
                <w:szCs w:val="22"/>
              </w:rPr>
            </w:pPr>
            <w:r w:rsidRPr="00906B8D">
              <w:rPr>
                <w:rFonts w:ascii="Times New Roman" w:eastAsia="Microsoft Sans Serif" w:hAnsi="Times New Roman"/>
                <w:noProof/>
                <w:sz w:val="20"/>
                <w:lang w:val="en-US"/>
              </w:rPr>
              <w:drawing>
                <wp:inline distT="0" distB="0" distL="0" distR="0" wp14:anchorId="7914D2D8" wp14:editId="2EE99F02">
                  <wp:extent cx="2965836" cy="1732696"/>
                  <wp:effectExtent l="0" t="0" r="6350" b="127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7567" cy="1739550"/>
                          </a:xfrm>
                          <a:prstGeom prst="rect">
                            <a:avLst/>
                          </a:prstGeom>
                          <a:noFill/>
                          <a:ln>
                            <a:noFill/>
                          </a:ln>
                        </pic:spPr>
                      </pic:pic>
                    </a:graphicData>
                  </a:graphic>
                </wp:inline>
              </w:drawing>
            </w:r>
          </w:p>
        </w:tc>
      </w:tr>
      <w:tr w:rsidR="00906B8D" w:rsidRPr="00AF43A0" w14:paraId="4352A935" w14:textId="77777777" w:rsidTr="008E3DAA">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trHeight w:val="1772"/>
          <w:jc w:val="center"/>
        </w:trPr>
        <w:tc>
          <w:tcPr>
            <w:tcW w:w="2996" w:type="dxa"/>
            <w:shd w:val="clear" w:color="auto" w:fill="auto"/>
          </w:tcPr>
          <w:p w14:paraId="55C447DC" w14:textId="77777777"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lastRenderedPageBreak/>
              <w:t xml:space="preserve">Figure </w:t>
            </w:r>
            <w:r>
              <w:rPr>
                <w:rFonts w:ascii="Times New Roman" w:hAnsi="Times New Roman"/>
                <w:b/>
                <w:color w:val="000000"/>
                <w:szCs w:val="22"/>
              </w:rPr>
              <w:t>14</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14, there are 3 main skills needed, namely communication skills, initiative, and 5R management. Furthermore, it is expected that graphic engineering graduates who are already working have 35.1% communication skills, 21.1% initiative skills, and 11.6% communication skills.</w:t>
            </w:r>
          </w:p>
        </w:tc>
        <w:tc>
          <w:tcPr>
            <w:tcW w:w="340" w:type="dxa"/>
            <w:shd w:val="clear" w:color="auto" w:fill="auto"/>
          </w:tcPr>
          <w:p w14:paraId="6605AFCA" w14:textId="77777777" w:rsidR="00906B8D" w:rsidRPr="00AF43A0" w:rsidRDefault="00906B8D" w:rsidP="00B5519F">
            <w:pPr>
              <w:tabs>
                <w:tab w:val="left" w:pos="567"/>
              </w:tabs>
              <w:spacing w:before="120"/>
              <w:jc w:val="both"/>
              <w:rPr>
                <w:rFonts w:ascii="Times New Roman" w:hAnsi="Times New Roman"/>
                <w:color w:val="000000"/>
                <w:szCs w:val="22"/>
              </w:rPr>
            </w:pPr>
          </w:p>
        </w:tc>
        <w:tc>
          <w:tcPr>
            <w:tcW w:w="2997" w:type="dxa"/>
            <w:gridSpan w:val="2"/>
            <w:shd w:val="clear" w:color="auto" w:fill="auto"/>
          </w:tcPr>
          <w:p w14:paraId="0335D5AB" w14:textId="77777777" w:rsidR="00906B8D" w:rsidRPr="008E3DAA" w:rsidRDefault="00906B8D" w:rsidP="008E3DAA">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Pr>
                <w:rFonts w:ascii="Times New Roman" w:hAnsi="Times New Roman"/>
                <w:b/>
                <w:color w:val="000000"/>
                <w:szCs w:val="22"/>
              </w:rPr>
              <w:t>15</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15, there are 3 main skills needed, namely communication skills, leadership, and empathy. Furthermore, it is expected that graphic engineering graduates who are already working have 22.8% communication skills, 21.4% leadership skills, and 4.2% empathy skills.</w:t>
            </w:r>
          </w:p>
        </w:tc>
      </w:tr>
    </w:tbl>
    <w:p w14:paraId="553236EA" w14:textId="77777777" w:rsidR="00906B8D" w:rsidRDefault="00906B8D" w:rsidP="00567CAF">
      <w:pPr>
        <w:widowControl w:val="0"/>
        <w:autoSpaceDE w:val="0"/>
        <w:autoSpaceDN w:val="0"/>
        <w:rPr>
          <w:rFonts w:ascii="Times New Roman" w:eastAsia="Microsoft Sans Serif" w:hAnsi="Times New Roman"/>
          <w:sz w:val="20"/>
          <w:lang w:val="en-US"/>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4474"/>
        <w:gridCol w:w="221"/>
        <w:gridCol w:w="4513"/>
        <w:gridCol w:w="79"/>
      </w:tblGrid>
      <w:tr w:rsidR="00906B8D" w:rsidRPr="00AF43A0" w14:paraId="58202410" w14:textId="77777777" w:rsidTr="00B5519F">
        <w:trPr>
          <w:gridAfter w:val="1"/>
          <w:wAfter w:w="47" w:type="dxa"/>
          <w:jc w:val="center"/>
        </w:trPr>
        <w:tc>
          <w:tcPr>
            <w:tcW w:w="6286" w:type="dxa"/>
            <w:gridSpan w:val="3"/>
            <w:shd w:val="clear" w:color="auto" w:fill="auto"/>
          </w:tcPr>
          <w:p w14:paraId="027185A1" w14:textId="77777777" w:rsidR="00906B8D" w:rsidRPr="00AF43A0" w:rsidRDefault="00ED0566" w:rsidP="00B5519F">
            <w:pPr>
              <w:tabs>
                <w:tab w:val="left" w:pos="567"/>
              </w:tabs>
              <w:jc w:val="center"/>
              <w:rPr>
                <w:rFonts w:ascii="Times New Roman" w:hAnsi="Times New Roman"/>
                <w:color w:val="000000"/>
                <w:szCs w:val="22"/>
              </w:rPr>
            </w:pPr>
            <w:r w:rsidRPr="00ED0566">
              <w:rPr>
                <w:rFonts w:ascii="Times New Roman" w:eastAsia="Microsoft Sans Serif" w:hAnsi="Times New Roman"/>
                <w:noProof/>
                <w:sz w:val="20"/>
                <w:lang w:val="en-US"/>
              </w:rPr>
              <w:drawing>
                <wp:inline distT="0" distB="0" distL="0" distR="0" wp14:anchorId="5385D0FD" wp14:editId="4FAF5BC4">
                  <wp:extent cx="3021495" cy="1717428"/>
                  <wp:effectExtent l="0" t="0" r="762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9308" cy="1721869"/>
                          </a:xfrm>
                          <a:prstGeom prst="rect">
                            <a:avLst/>
                          </a:prstGeom>
                          <a:noFill/>
                          <a:ln>
                            <a:noFill/>
                          </a:ln>
                        </pic:spPr>
                      </pic:pic>
                    </a:graphicData>
                  </a:graphic>
                </wp:inline>
              </w:drawing>
            </w:r>
          </w:p>
        </w:tc>
      </w:tr>
      <w:tr w:rsidR="00906B8D" w:rsidRPr="00AF43A0" w14:paraId="7E580E1E" w14:textId="77777777" w:rsidTr="00B5519F">
        <w:trPr>
          <w:gridAfter w:val="1"/>
          <w:wAfter w:w="47" w:type="dxa"/>
          <w:jc w:val="center"/>
        </w:trPr>
        <w:tc>
          <w:tcPr>
            <w:tcW w:w="6286" w:type="dxa"/>
            <w:gridSpan w:val="3"/>
            <w:shd w:val="clear" w:color="auto" w:fill="auto"/>
          </w:tcPr>
          <w:p w14:paraId="64146AF4" w14:textId="77777777" w:rsidR="00906B8D" w:rsidRPr="00906B8D" w:rsidRDefault="00ED0566" w:rsidP="008E3DAA">
            <w:pPr>
              <w:widowControl w:val="0"/>
              <w:autoSpaceDE w:val="0"/>
              <w:autoSpaceDN w:val="0"/>
              <w:ind w:firstLine="720"/>
              <w:jc w:val="both"/>
              <w:rPr>
                <w:rFonts w:ascii="Times New Roman" w:hAnsi="Times New Roman"/>
                <w:b/>
                <w:bCs/>
                <w:caps/>
                <w:sz w:val="20"/>
                <w:lang w:val="en-US"/>
              </w:rPr>
            </w:pPr>
            <w:r>
              <w:rPr>
                <w:rFonts w:ascii="Times New Roman" w:hAnsi="Times New Roman"/>
                <w:b/>
                <w:color w:val="000000"/>
                <w:szCs w:val="22"/>
              </w:rPr>
              <w:t>Figure 16</w:t>
            </w:r>
            <w:r w:rsidR="00906B8D"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16, there a</w:t>
            </w:r>
            <w:r w:rsidR="0065714B">
              <w:rPr>
                <w:rFonts w:ascii="Times New Roman" w:hAnsi="Times New Roman"/>
                <w:color w:val="000000"/>
                <w:szCs w:val="22"/>
              </w:rPr>
              <w:t>re 3 main skills required for 5S</w:t>
            </w:r>
            <w:r w:rsidR="0065714B" w:rsidRPr="0065714B">
              <w:rPr>
                <w:rFonts w:ascii="Times New Roman" w:hAnsi="Times New Roman"/>
                <w:color w:val="000000"/>
                <w:szCs w:val="22"/>
              </w:rPr>
              <w:t xml:space="preserve"> communication, leadership, and management skills. Furthermore, it is expected that graphic engineering graduates who are already working have 22.1% communication skills, 11.4% leadership skills, and 10.1% 5R management skills.</w:t>
            </w:r>
          </w:p>
        </w:tc>
      </w:tr>
      <w:tr w:rsidR="00906B8D" w:rsidRPr="00AF43A0" w14:paraId="098202B0" w14:textId="77777777"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1322A24B" w14:textId="77777777" w:rsidR="00906B8D" w:rsidRPr="00AF43A0" w:rsidRDefault="00ED0566" w:rsidP="00B5519F">
            <w:pPr>
              <w:tabs>
                <w:tab w:val="left" w:pos="567"/>
              </w:tabs>
              <w:jc w:val="center"/>
              <w:rPr>
                <w:rFonts w:ascii="Times New Roman" w:hAnsi="Times New Roman"/>
                <w:color w:val="000000"/>
                <w:szCs w:val="22"/>
              </w:rPr>
            </w:pPr>
            <w:r w:rsidRPr="00ED0566">
              <w:rPr>
                <w:rFonts w:ascii="Times New Roman" w:eastAsia="Microsoft Sans Serif" w:hAnsi="Times New Roman"/>
                <w:noProof/>
                <w:sz w:val="20"/>
                <w:lang w:val="en-US"/>
              </w:rPr>
              <w:drawing>
                <wp:inline distT="0" distB="0" distL="0" distR="0" wp14:anchorId="15605096" wp14:editId="2B0050ED">
                  <wp:extent cx="3039528" cy="1730374"/>
                  <wp:effectExtent l="0" t="0" r="0" b="3810"/>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60972" cy="1742582"/>
                          </a:xfrm>
                          <a:prstGeom prst="rect">
                            <a:avLst/>
                          </a:prstGeom>
                          <a:noFill/>
                          <a:ln>
                            <a:noFill/>
                          </a:ln>
                        </pic:spPr>
                      </pic:pic>
                    </a:graphicData>
                  </a:graphic>
                </wp:inline>
              </w:drawing>
            </w:r>
          </w:p>
        </w:tc>
        <w:tc>
          <w:tcPr>
            <w:tcW w:w="340" w:type="dxa"/>
            <w:shd w:val="clear" w:color="auto" w:fill="auto"/>
          </w:tcPr>
          <w:p w14:paraId="32B8C16F" w14:textId="77777777" w:rsidR="00906B8D" w:rsidRPr="00AF43A0" w:rsidRDefault="00906B8D" w:rsidP="00B5519F">
            <w:pPr>
              <w:tabs>
                <w:tab w:val="left" w:pos="567"/>
              </w:tabs>
              <w:jc w:val="center"/>
              <w:rPr>
                <w:rFonts w:ascii="Times New Roman" w:hAnsi="Times New Roman"/>
                <w:color w:val="000000"/>
                <w:szCs w:val="22"/>
              </w:rPr>
            </w:pPr>
          </w:p>
        </w:tc>
        <w:tc>
          <w:tcPr>
            <w:tcW w:w="2997" w:type="dxa"/>
            <w:gridSpan w:val="2"/>
            <w:shd w:val="clear" w:color="auto" w:fill="auto"/>
          </w:tcPr>
          <w:p w14:paraId="74E17CEA" w14:textId="77777777" w:rsidR="00906B8D" w:rsidRPr="00AF43A0" w:rsidRDefault="00ED0566" w:rsidP="00B5519F">
            <w:pPr>
              <w:tabs>
                <w:tab w:val="left" w:pos="567"/>
              </w:tabs>
              <w:jc w:val="center"/>
              <w:rPr>
                <w:rFonts w:ascii="Times New Roman" w:hAnsi="Times New Roman"/>
                <w:color w:val="000000"/>
                <w:szCs w:val="22"/>
              </w:rPr>
            </w:pPr>
            <w:r w:rsidRPr="00ED0566">
              <w:rPr>
                <w:rFonts w:ascii="Times New Roman" w:eastAsia="Microsoft Sans Serif" w:hAnsi="Times New Roman"/>
                <w:noProof/>
                <w:sz w:val="20"/>
                <w:lang w:val="en-US"/>
              </w:rPr>
              <w:drawing>
                <wp:inline distT="0" distB="0" distL="0" distR="0" wp14:anchorId="462D640C" wp14:editId="5663F2EE">
                  <wp:extent cx="3116911" cy="1789044"/>
                  <wp:effectExtent l="0" t="0" r="7620" b="1905"/>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35226" cy="1799557"/>
                          </a:xfrm>
                          <a:prstGeom prst="rect">
                            <a:avLst/>
                          </a:prstGeom>
                          <a:noFill/>
                          <a:ln>
                            <a:noFill/>
                          </a:ln>
                        </pic:spPr>
                      </pic:pic>
                    </a:graphicData>
                  </a:graphic>
                </wp:inline>
              </w:drawing>
            </w:r>
          </w:p>
        </w:tc>
      </w:tr>
      <w:tr w:rsidR="00906B8D" w:rsidRPr="00AF43A0" w14:paraId="3230FA7D" w14:textId="77777777" w:rsidTr="00B5519F">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5BADE025" w14:textId="77777777" w:rsidR="00906B8D" w:rsidRPr="00ED0566" w:rsidRDefault="00906B8D"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D0566">
              <w:rPr>
                <w:rFonts w:ascii="Times New Roman" w:hAnsi="Times New Roman"/>
                <w:b/>
                <w:color w:val="000000"/>
                <w:szCs w:val="22"/>
              </w:rPr>
              <w:t>17</w:t>
            </w:r>
            <w:r w:rsidRPr="00AF43A0">
              <w:rPr>
                <w:rFonts w:ascii="Times New Roman" w:hAnsi="Times New Roman"/>
                <w:b/>
                <w:color w:val="000000"/>
                <w:szCs w:val="22"/>
              </w:rPr>
              <w:t>.</w:t>
            </w:r>
            <w:r w:rsidR="00ED0566" w:rsidRPr="00ED0566">
              <w:rPr>
                <w:rFonts w:ascii="Times New Roman" w:hAnsi="Times New Roman"/>
                <w:color w:val="000000"/>
                <w:szCs w:val="22"/>
              </w:rPr>
              <w:t xml:space="preserve"> </w:t>
            </w:r>
            <w:r w:rsidR="0065714B" w:rsidRPr="0065714B">
              <w:rPr>
                <w:rFonts w:ascii="Times New Roman" w:hAnsi="Times New Roman"/>
                <w:color w:val="000000"/>
                <w:szCs w:val="22"/>
              </w:rPr>
              <w:t>Based on model 17, , there are 3 main skills need</w:t>
            </w:r>
            <w:r w:rsidR="0065714B">
              <w:rPr>
                <w:rFonts w:ascii="Times New Roman" w:hAnsi="Times New Roman"/>
                <w:color w:val="000000"/>
                <w:szCs w:val="22"/>
              </w:rPr>
              <w:t>ed, namely leadership skills, 5S</w:t>
            </w:r>
            <w:r w:rsidR="0065714B" w:rsidRPr="0065714B">
              <w:rPr>
                <w:rFonts w:ascii="Times New Roman" w:hAnsi="Times New Roman"/>
                <w:color w:val="000000"/>
                <w:szCs w:val="22"/>
              </w:rPr>
              <w:t xml:space="preserve"> management, and communication. Furthermore, it is expected that graphic engineering graduates who are already working have 26.1% leadership skills, 12.</w:t>
            </w:r>
            <w:r w:rsidR="0065714B">
              <w:rPr>
                <w:rFonts w:ascii="Times New Roman" w:hAnsi="Times New Roman"/>
                <w:color w:val="000000"/>
                <w:szCs w:val="22"/>
              </w:rPr>
              <w:t>3% 5S</w:t>
            </w:r>
            <w:r w:rsidR="0065714B" w:rsidRPr="0065714B">
              <w:rPr>
                <w:rFonts w:ascii="Times New Roman" w:hAnsi="Times New Roman"/>
                <w:color w:val="000000"/>
                <w:szCs w:val="22"/>
              </w:rPr>
              <w:t xml:space="preserve"> management skills, and 11.7% communication skills.</w:t>
            </w:r>
          </w:p>
        </w:tc>
        <w:tc>
          <w:tcPr>
            <w:tcW w:w="340" w:type="dxa"/>
            <w:shd w:val="clear" w:color="auto" w:fill="auto"/>
          </w:tcPr>
          <w:p w14:paraId="387CCCD9" w14:textId="77777777" w:rsidR="00906B8D" w:rsidRPr="00AF43A0" w:rsidRDefault="00906B8D" w:rsidP="00B5519F">
            <w:pPr>
              <w:tabs>
                <w:tab w:val="left" w:pos="567"/>
              </w:tabs>
              <w:spacing w:before="120"/>
              <w:jc w:val="both"/>
              <w:rPr>
                <w:rFonts w:ascii="Times New Roman" w:hAnsi="Times New Roman"/>
                <w:color w:val="000000"/>
                <w:szCs w:val="22"/>
              </w:rPr>
            </w:pPr>
          </w:p>
        </w:tc>
        <w:tc>
          <w:tcPr>
            <w:tcW w:w="2997" w:type="dxa"/>
            <w:gridSpan w:val="2"/>
            <w:shd w:val="clear" w:color="auto" w:fill="auto"/>
          </w:tcPr>
          <w:p w14:paraId="26CB7FC5" w14:textId="77777777" w:rsidR="00ED0566" w:rsidRPr="00ED0566" w:rsidRDefault="00906B8D" w:rsidP="00ED0566">
            <w:pPr>
              <w:widowControl w:val="0"/>
              <w:autoSpaceDE w:val="0"/>
              <w:autoSpaceDN w:val="0"/>
              <w:ind w:firstLine="720"/>
              <w:jc w:val="both"/>
              <w:rPr>
                <w:rFonts w:ascii="Times New Roman" w:hAnsi="Times New Roman"/>
                <w:b/>
                <w:bCs/>
                <w:caps/>
                <w:sz w:val="20"/>
                <w:lang w:val="en-US"/>
              </w:rPr>
            </w:pPr>
            <w:r w:rsidRPr="00AF43A0">
              <w:rPr>
                <w:rFonts w:ascii="Times New Roman" w:hAnsi="Times New Roman"/>
                <w:b/>
                <w:color w:val="000000"/>
                <w:szCs w:val="22"/>
              </w:rPr>
              <w:t xml:space="preserve">Figure </w:t>
            </w:r>
            <w:r w:rsidR="00ED0566">
              <w:rPr>
                <w:rFonts w:ascii="Times New Roman" w:hAnsi="Times New Roman"/>
                <w:b/>
                <w:color w:val="000000"/>
                <w:szCs w:val="22"/>
              </w:rPr>
              <w:t>18</w:t>
            </w:r>
            <w:r w:rsidRPr="00AF43A0">
              <w:rPr>
                <w:rFonts w:ascii="Times New Roman" w:hAnsi="Times New Roman"/>
                <w:b/>
                <w:color w:val="000000"/>
                <w:szCs w:val="22"/>
              </w:rPr>
              <w:t xml:space="preserve">. </w:t>
            </w:r>
            <w:r w:rsidR="0065714B" w:rsidRPr="0065714B">
              <w:rPr>
                <w:rFonts w:ascii="Times New Roman" w:hAnsi="Times New Roman"/>
                <w:color w:val="000000"/>
                <w:szCs w:val="22"/>
              </w:rPr>
              <w:t>Based on model 18, there are 3 main skills needed, namely initiative, communication, and leadership skills. Furthermore, it is expected that graphic engineering graduates who are already working have 32.1% initiative skills, 12.2% communication skills, and 8.2% leadership skills.</w:t>
            </w:r>
          </w:p>
          <w:p w14:paraId="67F1615C" w14:textId="77777777" w:rsidR="00906B8D" w:rsidRPr="00906B8D" w:rsidRDefault="00906B8D" w:rsidP="00B5519F">
            <w:pPr>
              <w:widowControl w:val="0"/>
              <w:autoSpaceDE w:val="0"/>
              <w:autoSpaceDN w:val="0"/>
              <w:ind w:firstLine="720"/>
              <w:jc w:val="both"/>
              <w:rPr>
                <w:rFonts w:ascii="Times New Roman" w:hAnsi="Times New Roman"/>
                <w:b/>
                <w:bCs/>
                <w:caps/>
                <w:sz w:val="20"/>
                <w:lang w:val="en-US"/>
              </w:rPr>
            </w:pPr>
          </w:p>
        </w:tc>
      </w:tr>
    </w:tbl>
    <w:p w14:paraId="1C064EC0" w14:textId="77777777" w:rsidR="00906B8D" w:rsidRDefault="00906B8D" w:rsidP="00FD45D3">
      <w:pPr>
        <w:widowControl w:val="0"/>
        <w:autoSpaceDE w:val="0"/>
        <w:autoSpaceDN w:val="0"/>
        <w:jc w:val="center"/>
        <w:rPr>
          <w:rFonts w:ascii="Times New Roman" w:eastAsia="Microsoft Sans Serif" w:hAnsi="Times New Roman"/>
          <w:sz w:val="20"/>
          <w:lang w:val="en-US"/>
        </w:rPr>
      </w:pPr>
    </w:p>
    <w:p w14:paraId="3907DE36" w14:textId="77777777" w:rsidR="008B05A7" w:rsidRPr="00FD45D3" w:rsidRDefault="00FD45D3" w:rsidP="008B05A7">
      <w:pPr>
        <w:widowControl w:val="0"/>
        <w:autoSpaceDE w:val="0"/>
        <w:autoSpaceDN w:val="0"/>
        <w:jc w:val="center"/>
        <w:rPr>
          <w:rFonts w:ascii="Times New Roman" w:eastAsia="Microsoft Sans Serif" w:hAnsi="Times New Roman"/>
          <w:sz w:val="20"/>
          <w:lang w:val="en-US"/>
        </w:rPr>
      </w:pPr>
      <w:r w:rsidRPr="00FD45D3">
        <w:rPr>
          <w:rFonts w:ascii="Times New Roman" w:eastAsia="Microsoft Sans Serif" w:hAnsi="Times New Roman"/>
          <w:noProof/>
          <w:sz w:val="20"/>
          <w:lang w:val="en-US"/>
        </w:rPr>
        <w:lastRenderedPageBreak/>
        <w:drawing>
          <wp:inline distT="0" distB="0" distL="0" distR="0" wp14:anchorId="536B74BE" wp14:editId="5C6A8685">
            <wp:extent cx="3045349" cy="1744831"/>
            <wp:effectExtent l="0" t="0" r="3175" b="8255"/>
            <wp:docPr id="28" name="Picture 28"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 box and whisk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54555" cy="1750106"/>
                    </a:xfrm>
                    <a:prstGeom prst="rect">
                      <a:avLst/>
                    </a:prstGeom>
                    <a:noFill/>
                    <a:ln>
                      <a:noFill/>
                    </a:ln>
                  </pic:spPr>
                </pic:pic>
              </a:graphicData>
            </a:graphic>
          </wp:inline>
        </w:drawing>
      </w:r>
    </w:p>
    <w:p w14:paraId="7DE49BE0" w14:textId="77777777" w:rsidR="00FD45D3" w:rsidRPr="00FD45D3" w:rsidRDefault="0065714B" w:rsidP="00FD45D3">
      <w:pPr>
        <w:widowControl w:val="0"/>
        <w:autoSpaceDE w:val="0"/>
        <w:autoSpaceDN w:val="0"/>
        <w:jc w:val="center"/>
        <w:rPr>
          <w:rFonts w:ascii="Times New Roman" w:eastAsia="Microsoft Sans Serif" w:hAnsi="Times New Roman"/>
          <w:sz w:val="20"/>
          <w:lang w:val="en-US"/>
        </w:rPr>
      </w:pPr>
      <w:r w:rsidRPr="0065714B">
        <w:rPr>
          <w:rFonts w:ascii="Times New Roman" w:eastAsia="Microsoft Sans Serif" w:hAnsi="Times New Roman"/>
          <w:sz w:val="20"/>
          <w:lang w:val="en-US"/>
        </w:rPr>
        <w:t>Final Modeling 19</w:t>
      </w:r>
    </w:p>
    <w:p w14:paraId="463CCD8C" w14:textId="77777777" w:rsidR="00FD45D3" w:rsidRPr="00FD45D3" w:rsidRDefault="0065714B" w:rsidP="0065714B">
      <w:pPr>
        <w:widowControl w:val="0"/>
        <w:autoSpaceDE w:val="0"/>
        <w:autoSpaceDN w:val="0"/>
        <w:jc w:val="center"/>
        <w:rPr>
          <w:rFonts w:ascii="Times New Roman" w:eastAsia="Microsoft Sans Serif" w:hAnsi="Times New Roman"/>
          <w:sz w:val="20"/>
          <w:lang w:val="en-US"/>
        </w:rPr>
      </w:pPr>
      <w:r w:rsidRPr="0065714B">
        <w:rPr>
          <w:rFonts w:ascii="Times New Roman" w:eastAsia="Microsoft Sans Serif" w:hAnsi="Times New Roman"/>
          <w:sz w:val="20"/>
          <w:lang w:val="en-US"/>
        </w:rPr>
        <w:t>Predictive Modeling of Oc</w:t>
      </w:r>
      <w:r>
        <w:rPr>
          <w:rFonts w:ascii="Times New Roman" w:eastAsia="Microsoft Sans Serif" w:hAnsi="Times New Roman"/>
          <w:sz w:val="20"/>
          <w:lang w:val="en-US"/>
        </w:rPr>
        <w:t>cupational Health and Safety (OHS</w:t>
      </w:r>
      <w:r w:rsidRPr="0065714B">
        <w:rPr>
          <w:rFonts w:ascii="Times New Roman" w:eastAsia="Microsoft Sans Serif" w:hAnsi="Times New Roman"/>
          <w:sz w:val="20"/>
          <w:lang w:val="en-US"/>
        </w:rPr>
        <w:t>) Soft Skills</w:t>
      </w:r>
    </w:p>
    <w:p w14:paraId="25A6405D" w14:textId="77777777" w:rsidR="00FD45D3" w:rsidRPr="00ED0566" w:rsidRDefault="00FD45D3" w:rsidP="00ED0566">
      <w:pPr>
        <w:jc w:val="both"/>
        <w:rPr>
          <w:rFonts w:ascii="Times New Roman" w:hAnsi="Times New Roman"/>
          <w:sz w:val="20"/>
          <w:lang w:val="en-US"/>
        </w:rPr>
      </w:pPr>
      <w:commentRangeStart w:id="2"/>
      <w:r>
        <w:rPr>
          <w:rFonts w:ascii="Times New Roman" w:eastAsia="Microsoft Sans Serif" w:hAnsi="Times New Roman"/>
          <w:sz w:val="20"/>
          <w:lang w:val="en-US"/>
        </w:rPr>
        <w:t>Figure 19</w:t>
      </w:r>
      <w:commentRangeEnd w:id="2"/>
      <w:r w:rsidR="00986287">
        <w:rPr>
          <w:rStyle w:val="CommentReference"/>
        </w:rPr>
        <w:commentReference w:id="2"/>
      </w:r>
      <w:r>
        <w:rPr>
          <w:rFonts w:ascii="Times New Roman" w:eastAsia="Microsoft Sans Serif" w:hAnsi="Times New Roman"/>
          <w:sz w:val="20"/>
          <w:lang w:val="en-US"/>
        </w:rPr>
        <w:t xml:space="preserve">. </w:t>
      </w:r>
      <w:r w:rsidR="0065714B" w:rsidRPr="0065714B">
        <w:rPr>
          <w:rFonts w:ascii="Times New Roman" w:eastAsia="Microsoft Sans Serif" w:hAnsi="Times New Roman"/>
          <w:sz w:val="20"/>
          <w:lang w:val="en-US"/>
        </w:rPr>
        <w:t>Based on the rotation random forest tree in the final model 19, the K3 soft skills required by graphic engineering graduates at creative DUDI are 28.1% communication, 26.6% leadership, 18.8% initiativ</w:t>
      </w:r>
      <w:r w:rsidR="0065714B">
        <w:rPr>
          <w:rFonts w:ascii="Times New Roman" w:eastAsia="Microsoft Sans Serif" w:hAnsi="Times New Roman"/>
          <w:sz w:val="20"/>
          <w:lang w:val="en-US"/>
        </w:rPr>
        <w:t>e, 14.1% empathy, and 12.5% ​​5S</w:t>
      </w:r>
      <w:r w:rsidR="0065714B" w:rsidRPr="0065714B">
        <w:rPr>
          <w:rFonts w:ascii="Times New Roman" w:eastAsia="Microsoft Sans Serif" w:hAnsi="Times New Roman"/>
          <w:sz w:val="20"/>
          <w:lang w:val="en-US"/>
        </w:rPr>
        <w:t xml:space="preserve"> management. When compared based on job status, there are 3 main skills needed based on the final 19 modeling, namely l</w:t>
      </w:r>
      <w:r w:rsidR="0065714B">
        <w:rPr>
          <w:rFonts w:ascii="Times New Roman" w:eastAsia="Microsoft Sans Serif" w:hAnsi="Times New Roman"/>
          <w:sz w:val="20"/>
          <w:lang w:val="en-US"/>
        </w:rPr>
        <w:t>eadership, communication, and 5S</w:t>
      </w:r>
      <w:r w:rsidR="0065714B" w:rsidRPr="0065714B">
        <w:rPr>
          <w:rFonts w:ascii="Times New Roman" w:eastAsia="Microsoft Sans Serif" w:hAnsi="Times New Roman"/>
          <w:sz w:val="20"/>
          <w:lang w:val="en-US"/>
        </w:rPr>
        <w:t xml:space="preserve"> management skills. Furthermore, it is expected that graphic engineering graduates who are already working have 22.8% leadership skills, 17.4% communication skills, and 9.7% 5R management skills.</w:t>
      </w:r>
    </w:p>
    <w:p w14:paraId="75FFF4B7" w14:textId="77777777" w:rsidR="00AF43A0" w:rsidRDefault="00AF43A0" w:rsidP="00AF43A0">
      <w:pPr>
        <w:pStyle w:val="Section"/>
      </w:pPr>
      <w:r>
        <w:t>Conclusions</w:t>
      </w:r>
    </w:p>
    <w:p w14:paraId="775C14E0" w14:textId="77777777" w:rsidR="00AF43A0" w:rsidRPr="00AF43A0" w:rsidRDefault="0065714B" w:rsidP="00AF43A0">
      <w:pPr>
        <w:pStyle w:val="BodytextIndented"/>
        <w:rPr>
          <w:lang w:val="en-GB"/>
        </w:rPr>
      </w:pPr>
      <w:r w:rsidRPr="0065714B">
        <w:rPr>
          <w:rFonts w:ascii="Times New Roman" w:hAnsi="Times New Roman"/>
          <w:iCs w:val="0"/>
          <w:color w:val="auto"/>
          <w:sz w:val="20"/>
          <w:szCs w:val="20"/>
        </w:rPr>
        <w:t>The conclusion of this research is obtained 18 modeling soft skills in the field of Oc</w:t>
      </w:r>
      <w:r>
        <w:rPr>
          <w:rFonts w:ascii="Times New Roman" w:hAnsi="Times New Roman"/>
          <w:iCs w:val="0"/>
          <w:color w:val="auto"/>
          <w:sz w:val="20"/>
          <w:szCs w:val="20"/>
        </w:rPr>
        <w:t>cupational Health and Safety (OHS</w:t>
      </w:r>
      <w:r w:rsidRPr="0065714B">
        <w:rPr>
          <w:rFonts w:ascii="Times New Roman" w:hAnsi="Times New Roman"/>
          <w:iCs w:val="0"/>
          <w:color w:val="auto"/>
          <w:sz w:val="20"/>
          <w:szCs w:val="20"/>
        </w:rPr>
        <w:t>) which should be owned by graphic engineering graduates. In addition, t</w:t>
      </w:r>
      <w:r>
        <w:rPr>
          <w:rFonts w:ascii="Times New Roman" w:hAnsi="Times New Roman"/>
          <w:iCs w:val="0"/>
          <w:color w:val="auto"/>
          <w:sz w:val="20"/>
          <w:szCs w:val="20"/>
        </w:rPr>
        <w:t xml:space="preserve">his study also shows that the OHS </w:t>
      </w:r>
      <w:r w:rsidRPr="0065714B">
        <w:rPr>
          <w:rFonts w:ascii="Times New Roman" w:hAnsi="Times New Roman"/>
          <w:iCs w:val="0"/>
          <w:color w:val="auto"/>
          <w:sz w:val="20"/>
          <w:szCs w:val="20"/>
        </w:rPr>
        <w:t xml:space="preserve"> soft skills expected from graphic engineering graduates should have 26.6% leadership soft skills, 28.1% communication soft skills, 18.8% initiative soft skills, and 14.1% empathy soft skills, and 12.5% ​​5R management soft skills out of 100% of total skills. for graphic engineering graduates</w:t>
      </w:r>
    </w:p>
    <w:p w14:paraId="2299D415" w14:textId="77777777" w:rsidR="009A0487" w:rsidRDefault="009A0487">
      <w:pPr>
        <w:pStyle w:val="Sectionnonumber"/>
      </w:pPr>
      <w:commentRangeStart w:id="3"/>
      <w:r>
        <w:t>References</w:t>
      </w:r>
      <w:commentRangeEnd w:id="3"/>
      <w:r w:rsidR="00986287">
        <w:rPr>
          <w:rStyle w:val="CommentReference"/>
          <w:b w:val="0"/>
          <w:iCs w:val="0"/>
          <w:color w:val="auto"/>
          <w:lang w:val="en-GB"/>
        </w:rPr>
        <w:commentReference w:id="3"/>
      </w:r>
      <w:bookmarkStart w:id="4" w:name="_GoBack"/>
      <w:bookmarkEnd w:id="4"/>
    </w:p>
    <w:p w14:paraId="0269E31A" w14:textId="77777777" w:rsidR="008B05A7" w:rsidRPr="008B05A7" w:rsidRDefault="008B05A7" w:rsidP="008B05A7">
      <w:pPr>
        <w:pStyle w:val="Bodytext"/>
      </w:pPr>
    </w:p>
    <w:p w14:paraId="333A1C23" w14:textId="77777777" w:rsidR="00A62F7D" w:rsidRDefault="00A62F7D" w:rsidP="00A62F7D">
      <w:pPr>
        <w:pStyle w:val="Reference"/>
      </w:pPr>
      <w:r w:rsidRPr="00A62F7D">
        <w:t>Redyanto, Mohammad.Analisis Rekrutmen Tenaga Kerja Industri Kreatif (Studi Perusahaan. Slides Malang. Jurnal Ilmiah Universitas Brawijaya Malang.2020</w:t>
      </w:r>
    </w:p>
    <w:p w14:paraId="57562D54" w14:textId="77777777" w:rsidR="008B05A7" w:rsidRDefault="008B05A7" w:rsidP="008B05A7">
      <w:pPr>
        <w:pStyle w:val="Reference"/>
      </w:pPr>
      <w:r>
        <w:t>Samani M,  Harianto.Pendidikan Karakter. Bandung: Remaja Rosdakarya; 2011</w:t>
      </w:r>
    </w:p>
    <w:p w14:paraId="2015CC5B" w14:textId="77777777" w:rsidR="008B05A7" w:rsidRDefault="008B05A7" w:rsidP="008B05A7">
      <w:pPr>
        <w:pStyle w:val="Reference"/>
      </w:pPr>
      <w:r>
        <w:t>I W Arnata.2014.</w:t>
      </w:r>
      <w:r w:rsidRPr="008B05A7">
        <w:t xml:space="preserve"> </w:t>
      </w:r>
      <w:r>
        <w:t>Evaluasi Soft Skills dalam Pembelajaran Mahasiswa Baru di Fakultas Teknologi Pertanian Universitas Udayana.</w:t>
      </w:r>
      <w:r w:rsidRPr="008B05A7">
        <w:t xml:space="preserve"> </w:t>
      </w:r>
      <w:r>
        <w:t>Jurnal Pendidikan dan Pembelajaran, Volume 21, Nomor 1, April 2014.</w:t>
      </w:r>
    </w:p>
    <w:p w14:paraId="7F4D748E" w14:textId="77777777" w:rsidR="00A62F7D" w:rsidRDefault="00A62F7D" w:rsidP="00A62F7D">
      <w:pPr>
        <w:pStyle w:val="Reference"/>
      </w:pPr>
      <w:r>
        <w:t>Bottino, Barry. A Hard Look at Soft Skills.2020 [cited 2021 Nov 21] Available from https://www.safetyandhealthmagazine.com/articles/20081-a-hard-look-at-soft-skills</w:t>
      </w:r>
    </w:p>
    <w:p w14:paraId="597D5FF3" w14:textId="77777777" w:rsidR="00A62F7D" w:rsidRDefault="00A62F7D" w:rsidP="00A62F7D">
      <w:pPr>
        <w:pStyle w:val="Reference"/>
      </w:pPr>
      <w:r>
        <w:t>Sudjimat, Dwi. Pengembangan Model Pendidikan Softskill melalui Pembelajaran pada program Studi Pendidikan Teknik Mesin FT UM. Teknologi dan Kejuruan, Vol. 33, NO. 2, hlm. 133−142;2010</w:t>
      </w:r>
    </w:p>
    <w:p w14:paraId="39D6CA90" w14:textId="77777777" w:rsidR="00A62F7D" w:rsidRDefault="00A62F7D" w:rsidP="00A62F7D">
      <w:pPr>
        <w:pStyle w:val="Reference"/>
      </w:pPr>
      <w:r>
        <w:t xml:space="preserve">Wagiran, W. The Importance of Developing Soft Skills in Preparing Vocational High School Graduates. 2018 [cited 2021 Oct 27]. Available from http://www.voctech.bn </w:t>
      </w:r>
    </w:p>
    <w:p w14:paraId="0025D5A0" w14:textId="77777777" w:rsidR="00A62F7D" w:rsidRDefault="00A62F7D" w:rsidP="00A62F7D">
      <w:pPr>
        <w:pStyle w:val="Reference"/>
      </w:pPr>
      <w:r>
        <w:t xml:space="preserve">Kapp, M. K., &amp; Hamilton, B. White paper: designing instruction to teach principles (soft skill). 2006 [cited 2021 Oct 15]. Available from http://www.karlkapp.com/materials/teaching principles.pdf </w:t>
      </w:r>
    </w:p>
    <w:p w14:paraId="46811066" w14:textId="77777777" w:rsidR="00A62F7D" w:rsidRDefault="00A62F7D" w:rsidP="00A62F7D">
      <w:pPr>
        <w:pStyle w:val="Reference"/>
      </w:pPr>
      <w:r>
        <w:t>Amin, M. Kebutuhan Soft Skills Bagi Tenaga Kerja Lulusan Pendidikan Vokasi. Prosiding Seminar Hilirisasi Penelitian Untuk Kesejahteraan Masyarakat. In: http://semnaslit.unimed.ac.id/proceeding. Lembaga Penelitian Universitas Negeri Medan:semnaslit; 2017.</w:t>
      </w:r>
    </w:p>
    <w:p w14:paraId="605EF883" w14:textId="77777777" w:rsidR="00A62F7D" w:rsidRDefault="00A62F7D" w:rsidP="00A62F7D">
      <w:pPr>
        <w:pStyle w:val="Reference"/>
        <w:numPr>
          <w:ilvl w:val="0"/>
          <w:numId w:val="0"/>
        </w:numPr>
      </w:pPr>
    </w:p>
    <w:p w14:paraId="3670B18D" w14:textId="77777777" w:rsidR="006F45A4" w:rsidRPr="00C05E48" w:rsidRDefault="006F45A4"/>
    <w:sectPr w:rsidR="006F45A4" w:rsidRPr="00C05E48" w:rsidSect="00C20BDE">
      <w:headerReference w:type="default" r:id="rId31"/>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NOVO" w:date="2022-01-12T12:36:00Z" w:initials="L">
    <w:p w14:paraId="068C7C8C" w14:textId="77777777" w:rsidR="00986287" w:rsidRDefault="00986287">
      <w:pPr>
        <w:pStyle w:val="CommentText"/>
      </w:pPr>
      <w:r>
        <w:rPr>
          <w:rStyle w:val="CommentReference"/>
        </w:rPr>
        <w:annotationRef/>
      </w:r>
      <w:r w:rsidR="004821D3">
        <w:rPr>
          <w:noProof/>
        </w:rPr>
        <w:t>perlu djelaskan dulu kepanjangannya</w:t>
      </w:r>
    </w:p>
  </w:comment>
  <w:comment w:id="2" w:author="LENOVO" w:date="2022-01-12T12:37:00Z" w:initials="L">
    <w:p w14:paraId="5692B072" w14:textId="77777777" w:rsidR="00986287" w:rsidRDefault="00986287">
      <w:pPr>
        <w:pStyle w:val="CommentText"/>
      </w:pPr>
      <w:r>
        <w:rPr>
          <w:rStyle w:val="CommentReference"/>
        </w:rPr>
        <w:annotationRef/>
      </w:r>
      <w:r w:rsidR="004821D3">
        <w:rPr>
          <w:noProof/>
        </w:rPr>
        <w:t>banyak menampilkan gambar yang menarik dan hasil namun perlu menmabhkan pemabahasan dari hasil tersebut</w:t>
      </w:r>
    </w:p>
  </w:comment>
  <w:comment w:id="3" w:author="LENOVO" w:date="2022-01-12T12:39:00Z" w:initials="L">
    <w:p w14:paraId="5487D7FC" w14:textId="77777777" w:rsidR="00986287" w:rsidRDefault="00986287">
      <w:pPr>
        <w:pStyle w:val="CommentText"/>
      </w:pPr>
      <w:r>
        <w:rPr>
          <w:rStyle w:val="CommentReference"/>
        </w:rPr>
        <w:annotationRef/>
      </w:r>
      <w:r w:rsidR="004821D3">
        <w:rPr>
          <w:noProof/>
        </w:rPr>
        <w:t>perlu menambahkan referensi minimal 15 dengan 85% artikel terbitan 5 tahun 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C7C8C" w15:done="0"/>
  <w15:commentEx w15:paraId="5692B072" w15:done="0"/>
  <w15:commentEx w15:paraId="5487D7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00D4F" w14:textId="77777777" w:rsidR="004821D3" w:rsidRDefault="004821D3">
      <w:r>
        <w:separator/>
      </w:r>
    </w:p>
  </w:endnote>
  <w:endnote w:type="continuationSeparator" w:id="0">
    <w:p w14:paraId="409253FE" w14:textId="77777777" w:rsidR="004821D3" w:rsidRDefault="0048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alibri"/>
    <w:charset w:val="00"/>
    <w:family w:val="auto"/>
    <w:pitch w:val="variable"/>
    <w:sig w:usb0="00000003" w:usb1="00000000" w:usb2="00000000" w:usb3="00000000" w:csb0="00000001" w:csb1="00000000"/>
  </w:font>
  <w:font w:name="Poppi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1E0A7" w14:textId="77777777" w:rsidR="004821D3" w:rsidRPr="00043761" w:rsidRDefault="004821D3">
      <w:pPr>
        <w:pStyle w:val="Bulleted"/>
        <w:numPr>
          <w:ilvl w:val="0"/>
          <w:numId w:val="0"/>
        </w:numPr>
        <w:rPr>
          <w:rFonts w:ascii="Sabon" w:hAnsi="Sabon"/>
          <w:color w:val="auto"/>
          <w:szCs w:val="20"/>
        </w:rPr>
      </w:pPr>
      <w:r>
        <w:separator/>
      </w:r>
    </w:p>
  </w:footnote>
  <w:footnote w:type="continuationSeparator" w:id="0">
    <w:p w14:paraId="0CECF7A3" w14:textId="77777777" w:rsidR="004821D3" w:rsidRDefault="004821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0704" w14:textId="77777777" w:rsidR="009A0487" w:rsidRDefault="009A0487"/>
  <w:p w14:paraId="0527EE56" w14:textId="77777777" w:rsidR="009A0487" w:rsidRDefault="009A0487"/>
  <w:p w14:paraId="67EF1076" w14:textId="77777777" w:rsidR="009A0487" w:rsidRDefault="009A0487"/>
  <w:p w14:paraId="59577A0C" w14:textId="77777777" w:rsidR="009A0487" w:rsidRDefault="009A0487"/>
  <w:p w14:paraId="0BF20FE1" w14:textId="77777777" w:rsidR="009A0487" w:rsidRDefault="009A0487"/>
  <w:p w14:paraId="6057E555" w14:textId="77777777" w:rsidR="009A0487" w:rsidRDefault="009A04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EE6267"/>
    <w:multiLevelType w:val="hybridMultilevel"/>
    <w:tmpl w:val="D65C280E"/>
    <w:lvl w:ilvl="0" w:tplc="A4E2F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
  </w:num>
  <w:num w:numId="2">
    <w:abstractNumId w:val="1"/>
  </w:num>
  <w:num w:numId="3">
    <w:abstractNumId w:val="0"/>
  </w:num>
  <w:num w:numId="4">
    <w:abstractNumId w:val="3"/>
  </w:num>
  <w:num w:numId="5">
    <w:abstractNumId w:val="2"/>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850"/>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E4"/>
    <w:rsid w:val="00006EA6"/>
    <w:rsid w:val="00037F5F"/>
    <w:rsid w:val="00217A99"/>
    <w:rsid w:val="00266AF9"/>
    <w:rsid w:val="004821D3"/>
    <w:rsid w:val="005158FA"/>
    <w:rsid w:val="00564636"/>
    <w:rsid w:val="00567CAF"/>
    <w:rsid w:val="005A14B3"/>
    <w:rsid w:val="00602F2C"/>
    <w:rsid w:val="0065714B"/>
    <w:rsid w:val="00667921"/>
    <w:rsid w:val="006F45A4"/>
    <w:rsid w:val="00733CB3"/>
    <w:rsid w:val="00757D3B"/>
    <w:rsid w:val="008B05A7"/>
    <w:rsid w:val="008E3DAA"/>
    <w:rsid w:val="00906B8D"/>
    <w:rsid w:val="0095304B"/>
    <w:rsid w:val="00986287"/>
    <w:rsid w:val="009A0487"/>
    <w:rsid w:val="00A62F7D"/>
    <w:rsid w:val="00AF43A0"/>
    <w:rsid w:val="00B05982"/>
    <w:rsid w:val="00B464F3"/>
    <w:rsid w:val="00B83F45"/>
    <w:rsid w:val="00C20BDE"/>
    <w:rsid w:val="00E06F75"/>
    <w:rsid w:val="00E071DB"/>
    <w:rsid w:val="00E54132"/>
    <w:rsid w:val="00ED0566"/>
    <w:rsid w:val="00EF6BE4"/>
    <w:rsid w:val="00FD4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ABA4A"/>
  <w15:docId w15:val="{94EBBAA5-AE54-4A9B-B544-A5DC0D8C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5D3"/>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5A14B3"/>
    <w:pPr>
      <w:numPr>
        <w:ilvl w:val="0"/>
        <w:numId w:val="0"/>
      </w:numPr>
      <w:jc w:val="both"/>
      <w:outlineLvl w:val="1"/>
    </w:pPr>
    <w:rPr>
      <w:rFonts w:ascii="Times New Roman" w:hAnsi="Times New Roman"/>
      <w:shd w:val="clear" w:color="auto" w:fill="FFFFFF"/>
      <w:lang w:val="en-U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BalloonText">
    <w:name w:val="Balloon Text"/>
    <w:basedOn w:val="Normal"/>
    <w:link w:val="BalloonTextChar"/>
    <w:uiPriority w:val="99"/>
    <w:semiHidden/>
    <w:unhideWhenUsed/>
    <w:rsid w:val="00C20BDE"/>
    <w:rPr>
      <w:rFonts w:ascii="Tahoma" w:hAnsi="Tahoma" w:cs="Tahoma"/>
      <w:sz w:val="16"/>
      <w:szCs w:val="16"/>
    </w:rPr>
  </w:style>
  <w:style w:type="character" w:customStyle="1" w:styleId="BalloonTextChar">
    <w:name w:val="Balloon Text Char"/>
    <w:basedOn w:val="DefaultParagraphFont"/>
    <w:link w:val="BalloonText"/>
    <w:uiPriority w:val="99"/>
    <w:semiHidden/>
    <w:rsid w:val="00C20BDE"/>
    <w:rPr>
      <w:rFonts w:ascii="Tahoma" w:hAnsi="Tahoma" w:cs="Tahoma"/>
      <w:sz w:val="16"/>
      <w:szCs w:val="16"/>
      <w:lang w:eastAsia="en-US"/>
    </w:rPr>
  </w:style>
  <w:style w:type="character" w:styleId="Hyperlink">
    <w:name w:val="Hyperlink"/>
    <w:basedOn w:val="DefaultParagraphFont"/>
    <w:uiPriority w:val="99"/>
    <w:unhideWhenUsed/>
    <w:rsid w:val="00C20BDE"/>
    <w:rPr>
      <w:color w:val="0000FF" w:themeColor="hyperlink"/>
      <w:u w:val="single"/>
    </w:rPr>
  </w:style>
  <w:style w:type="character" w:styleId="CommentReference">
    <w:name w:val="annotation reference"/>
    <w:basedOn w:val="DefaultParagraphFont"/>
    <w:uiPriority w:val="99"/>
    <w:semiHidden/>
    <w:unhideWhenUsed/>
    <w:rsid w:val="00986287"/>
    <w:rPr>
      <w:sz w:val="16"/>
      <w:szCs w:val="16"/>
    </w:rPr>
  </w:style>
  <w:style w:type="paragraph" w:styleId="CommentText">
    <w:name w:val="annotation text"/>
    <w:basedOn w:val="Normal"/>
    <w:link w:val="CommentTextChar"/>
    <w:uiPriority w:val="99"/>
    <w:semiHidden/>
    <w:unhideWhenUsed/>
    <w:rsid w:val="00986287"/>
    <w:rPr>
      <w:sz w:val="20"/>
    </w:rPr>
  </w:style>
  <w:style w:type="character" w:customStyle="1" w:styleId="CommentTextChar">
    <w:name w:val="Comment Text Char"/>
    <w:basedOn w:val="DefaultParagraphFont"/>
    <w:link w:val="CommentText"/>
    <w:uiPriority w:val="99"/>
    <w:semiHidden/>
    <w:rsid w:val="00986287"/>
    <w:rPr>
      <w:rFonts w:ascii="Times" w:hAnsi="Times"/>
      <w:lang w:eastAsia="en-US"/>
    </w:rPr>
  </w:style>
  <w:style w:type="paragraph" w:styleId="CommentSubject">
    <w:name w:val="annotation subject"/>
    <w:basedOn w:val="CommentText"/>
    <w:next w:val="CommentText"/>
    <w:link w:val="CommentSubjectChar"/>
    <w:uiPriority w:val="99"/>
    <w:semiHidden/>
    <w:unhideWhenUsed/>
    <w:rsid w:val="00986287"/>
    <w:rPr>
      <w:b/>
      <w:bCs/>
    </w:rPr>
  </w:style>
  <w:style w:type="character" w:customStyle="1" w:styleId="CommentSubjectChar">
    <w:name w:val="Comment Subject Char"/>
    <w:basedOn w:val="CommentTextChar"/>
    <w:link w:val="CommentSubject"/>
    <w:uiPriority w:val="99"/>
    <w:semiHidden/>
    <w:rsid w:val="00986287"/>
    <w:rPr>
      <w:rFonts w:ascii="Times" w:hAnsi="Times"/>
      <w:b/>
      <w:bCs/>
      <w:lang w:eastAsia="en-US"/>
    </w:rPr>
  </w:style>
  <w:style w:type="paragraph" w:styleId="Revision">
    <w:name w:val="Revision"/>
    <w:hidden/>
    <w:uiPriority w:val="99"/>
    <w:semiHidden/>
    <w:rsid w:val="00986287"/>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5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esse.irnat@polimedia.ac.id"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microsoft.com/office/2011/relationships/commentsExtended" Target="commentsExtended.xml"/><Relationship Id="rId19" Type="http://schemas.openxmlformats.org/officeDocument/2006/relationships/image" Target="media/image9.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D1A33-7319-481D-AA8A-557928F2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0</TotalTime>
  <Pages>7</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LENOVO</cp:lastModifiedBy>
  <cp:revision>2</cp:revision>
  <cp:lastPrinted>2005-02-25T09:52:00Z</cp:lastPrinted>
  <dcterms:created xsi:type="dcterms:W3CDTF">2022-01-12T05:40:00Z</dcterms:created>
  <dcterms:modified xsi:type="dcterms:W3CDTF">2022-01-12T05:40:00Z</dcterms:modified>
</cp:coreProperties>
</file>