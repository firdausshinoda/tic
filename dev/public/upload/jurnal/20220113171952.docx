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99AD2" w14:textId="77777777" w:rsidR="004F4D88" w:rsidRPr="008232D1" w:rsidRDefault="007575E7" w:rsidP="00082134">
      <w:pPr>
        <w:spacing w:after="0" w:line="240" w:lineRule="auto"/>
        <w:jc w:val="center"/>
        <w:rPr>
          <w:rFonts w:ascii="Times New Roman" w:hAnsi="Times New Roman" w:cs="Times New Roman"/>
          <w:b/>
          <w:sz w:val="24"/>
          <w:szCs w:val="24"/>
          <w:lang w:val="en-US"/>
        </w:rPr>
      </w:pPr>
      <w:r w:rsidRPr="008232D1">
        <w:rPr>
          <w:rFonts w:ascii="Times New Roman" w:hAnsi="Times New Roman" w:cs="Times New Roman"/>
          <w:b/>
          <w:sz w:val="24"/>
          <w:szCs w:val="24"/>
          <w:lang w:val="en-US"/>
        </w:rPr>
        <w:t xml:space="preserve">DRAINAGE ANALYSIS </w:t>
      </w:r>
      <w:r w:rsidR="00C308BD" w:rsidRPr="008232D1">
        <w:rPr>
          <w:rFonts w:ascii="Times New Roman" w:hAnsi="Times New Roman" w:cs="Times New Roman"/>
          <w:b/>
          <w:sz w:val="24"/>
          <w:szCs w:val="24"/>
          <w:lang w:val="en-US"/>
        </w:rPr>
        <w:t>BY APPLYING</w:t>
      </w:r>
      <w:r w:rsidRPr="008232D1">
        <w:rPr>
          <w:rFonts w:ascii="Times New Roman" w:hAnsi="Times New Roman" w:cs="Times New Roman"/>
          <w:b/>
          <w:sz w:val="24"/>
          <w:szCs w:val="24"/>
          <w:lang w:val="en-US"/>
        </w:rPr>
        <w:t xml:space="preserve"> THE RATIONAL METHOD</w:t>
      </w:r>
      <w:r w:rsidR="00C308BD" w:rsidRPr="008232D1">
        <w:rPr>
          <w:rFonts w:ascii="Times New Roman" w:hAnsi="Times New Roman" w:cs="Times New Roman"/>
          <w:b/>
          <w:sz w:val="24"/>
          <w:szCs w:val="24"/>
          <w:lang w:val="en-US"/>
        </w:rPr>
        <w:t xml:space="preserve"> ON FLOOD </w:t>
      </w:r>
      <w:r w:rsidR="0021034D" w:rsidRPr="008232D1">
        <w:rPr>
          <w:rFonts w:ascii="Times New Roman" w:hAnsi="Times New Roman" w:cs="Times New Roman"/>
          <w:b/>
          <w:sz w:val="24"/>
          <w:szCs w:val="24"/>
          <w:lang w:val="en-US"/>
        </w:rPr>
        <w:t>DISCHARGE</w:t>
      </w:r>
    </w:p>
    <w:p w14:paraId="09A54D33" w14:textId="77777777" w:rsidR="00FE296A" w:rsidRPr="008232D1" w:rsidRDefault="00FE296A" w:rsidP="00FE3E7E">
      <w:pPr>
        <w:spacing w:after="0" w:line="240" w:lineRule="auto"/>
        <w:jc w:val="center"/>
        <w:rPr>
          <w:rFonts w:ascii="Times New Roman" w:hAnsi="Times New Roman" w:cs="Times New Roman"/>
          <w:b/>
          <w:i/>
          <w:sz w:val="24"/>
          <w:szCs w:val="24"/>
          <w:lang w:val="en-US"/>
        </w:rPr>
      </w:pPr>
    </w:p>
    <w:p w14:paraId="258F4803" w14:textId="77777777" w:rsidR="00FE3E7E" w:rsidRPr="008232D1" w:rsidRDefault="00FE3E7E" w:rsidP="00FE3E7E">
      <w:pPr>
        <w:spacing w:after="0" w:line="240" w:lineRule="auto"/>
        <w:jc w:val="center"/>
        <w:rPr>
          <w:rFonts w:ascii="Times New Roman" w:hAnsi="Times New Roman" w:cs="Times New Roman"/>
          <w:b/>
          <w:i/>
          <w:sz w:val="24"/>
          <w:szCs w:val="24"/>
          <w:lang w:val="en-US"/>
        </w:rPr>
      </w:pPr>
    </w:p>
    <w:p w14:paraId="04CA748F" w14:textId="77777777" w:rsidR="00DE4091" w:rsidRPr="008232D1" w:rsidRDefault="00ED4010" w:rsidP="00FE3E7E">
      <w:pPr>
        <w:spacing w:after="0" w:line="240" w:lineRule="auto"/>
        <w:jc w:val="center"/>
        <w:rPr>
          <w:rFonts w:ascii="Times New Roman" w:hAnsi="Times New Roman" w:cs="Times New Roman"/>
          <w:b/>
          <w:sz w:val="24"/>
          <w:szCs w:val="24"/>
          <w:lang w:val="en-US"/>
        </w:rPr>
      </w:pPr>
      <w:r w:rsidRPr="008232D1">
        <w:rPr>
          <w:rFonts w:ascii="Times New Roman" w:hAnsi="Times New Roman" w:cs="Times New Roman"/>
          <w:b/>
          <w:sz w:val="24"/>
          <w:szCs w:val="24"/>
          <w:lang w:val="en-US"/>
        </w:rPr>
        <w:t xml:space="preserve">Adam </w:t>
      </w:r>
      <w:proofErr w:type="spellStart"/>
      <w:proofErr w:type="gramStart"/>
      <w:r w:rsidRPr="008232D1">
        <w:rPr>
          <w:rFonts w:ascii="Times New Roman" w:hAnsi="Times New Roman" w:cs="Times New Roman"/>
          <w:b/>
          <w:sz w:val="24"/>
          <w:szCs w:val="24"/>
          <w:lang w:val="en-US"/>
        </w:rPr>
        <w:t>Safitri</w:t>
      </w:r>
      <w:r w:rsidR="00FE3E7E" w:rsidRPr="008232D1">
        <w:rPr>
          <w:rFonts w:ascii="Times New Roman" w:hAnsi="Times New Roman" w:cs="Times New Roman"/>
          <w:b/>
          <w:sz w:val="24"/>
          <w:szCs w:val="24"/>
          <w:lang w:val="en-US"/>
        </w:rPr>
        <w:t>,</w:t>
      </w:r>
      <w:r w:rsidRPr="008232D1">
        <w:rPr>
          <w:rFonts w:ascii="Times New Roman" w:hAnsi="Times New Roman" w:cs="Times New Roman"/>
          <w:b/>
          <w:sz w:val="24"/>
          <w:szCs w:val="24"/>
          <w:lang w:val="en-US"/>
        </w:rPr>
        <w:t>Yunita</w:t>
      </w:r>
      <w:proofErr w:type="spellEnd"/>
      <w:proofErr w:type="gramEnd"/>
      <w:r w:rsidR="003A3659" w:rsidRPr="008232D1">
        <w:rPr>
          <w:rFonts w:ascii="Times New Roman" w:hAnsi="Times New Roman" w:cs="Times New Roman"/>
          <w:b/>
          <w:sz w:val="24"/>
          <w:szCs w:val="24"/>
          <w:lang w:val="en-US"/>
        </w:rPr>
        <w:t xml:space="preserve"> </w:t>
      </w:r>
      <w:proofErr w:type="spellStart"/>
      <w:r w:rsidRPr="008232D1">
        <w:rPr>
          <w:rFonts w:ascii="Times New Roman" w:hAnsi="Times New Roman" w:cs="Times New Roman"/>
          <w:b/>
          <w:sz w:val="24"/>
          <w:szCs w:val="24"/>
          <w:lang w:val="en-US"/>
        </w:rPr>
        <w:t>Rosdiana</w:t>
      </w:r>
      <w:proofErr w:type="spellEnd"/>
      <w:r w:rsidR="003A3659" w:rsidRPr="008232D1">
        <w:rPr>
          <w:rFonts w:ascii="Times New Roman" w:hAnsi="Times New Roman" w:cs="Times New Roman"/>
          <w:b/>
          <w:sz w:val="24"/>
          <w:szCs w:val="24"/>
          <w:lang w:val="en-US"/>
        </w:rPr>
        <w:t xml:space="preserve"> </w:t>
      </w:r>
      <w:proofErr w:type="spellStart"/>
      <w:r w:rsidRPr="008232D1">
        <w:rPr>
          <w:rFonts w:ascii="Times New Roman" w:hAnsi="Times New Roman" w:cs="Times New Roman"/>
          <w:b/>
          <w:sz w:val="24"/>
          <w:szCs w:val="24"/>
          <w:lang w:val="en-US"/>
        </w:rPr>
        <w:t>Dewi</w:t>
      </w:r>
      <w:proofErr w:type="spellEnd"/>
      <w:r w:rsidR="00AB12D0" w:rsidRPr="008232D1">
        <w:rPr>
          <w:rFonts w:ascii="Times New Roman" w:hAnsi="Times New Roman" w:cs="Times New Roman"/>
          <w:b/>
          <w:sz w:val="24"/>
          <w:szCs w:val="24"/>
          <w:lang w:val="en-US"/>
        </w:rPr>
        <w:t xml:space="preserve">, </w:t>
      </w:r>
      <w:proofErr w:type="spellStart"/>
      <w:r w:rsidRPr="008232D1">
        <w:rPr>
          <w:rFonts w:ascii="Times New Roman" w:hAnsi="Times New Roman" w:cs="Times New Roman"/>
          <w:b/>
          <w:sz w:val="24"/>
          <w:szCs w:val="24"/>
          <w:lang w:val="en-US"/>
        </w:rPr>
        <w:t>Nono</w:t>
      </w:r>
      <w:proofErr w:type="spellEnd"/>
      <w:r w:rsidR="003A3659" w:rsidRPr="008232D1">
        <w:rPr>
          <w:rFonts w:ascii="Times New Roman" w:hAnsi="Times New Roman" w:cs="Times New Roman"/>
          <w:b/>
          <w:sz w:val="24"/>
          <w:szCs w:val="24"/>
          <w:lang w:val="en-US"/>
        </w:rPr>
        <w:t xml:space="preserve"> </w:t>
      </w:r>
      <w:proofErr w:type="spellStart"/>
      <w:r w:rsidRPr="008232D1">
        <w:rPr>
          <w:rFonts w:ascii="Times New Roman" w:hAnsi="Times New Roman" w:cs="Times New Roman"/>
          <w:b/>
          <w:sz w:val="24"/>
          <w:szCs w:val="24"/>
          <w:lang w:val="en-US"/>
        </w:rPr>
        <w:t>Carsono</w:t>
      </w:r>
      <w:proofErr w:type="spellEnd"/>
      <w:r w:rsidRPr="008232D1">
        <w:rPr>
          <w:rFonts w:ascii="Times New Roman" w:hAnsi="Times New Roman" w:cs="Times New Roman"/>
          <w:b/>
          <w:sz w:val="24"/>
          <w:szCs w:val="24"/>
          <w:lang w:val="en-US"/>
        </w:rPr>
        <w:t xml:space="preserve">, Lia </w:t>
      </w:r>
      <w:proofErr w:type="spellStart"/>
      <w:r w:rsidRPr="008232D1">
        <w:rPr>
          <w:rFonts w:ascii="Times New Roman" w:hAnsi="Times New Roman" w:cs="Times New Roman"/>
          <w:b/>
          <w:sz w:val="24"/>
          <w:szCs w:val="24"/>
          <w:lang w:val="en-US"/>
        </w:rPr>
        <w:t>Amaliah</w:t>
      </w:r>
      <w:proofErr w:type="spellEnd"/>
    </w:p>
    <w:p w14:paraId="65E640C7" w14:textId="77777777" w:rsidR="00643DDA" w:rsidRPr="008232D1" w:rsidRDefault="000022D2" w:rsidP="00FE3E7E">
      <w:pPr>
        <w:spacing w:after="0" w:line="240" w:lineRule="auto"/>
        <w:jc w:val="center"/>
        <w:rPr>
          <w:rFonts w:ascii="Times New Roman" w:hAnsi="Times New Roman" w:cs="Times New Roman"/>
          <w:sz w:val="24"/>
          <w:szCs w:val="24"/>
          <w:lang w:val="en-US"/>
        </w:rPr>
      </w:pPr>
      <w:r w:rsidRPr="008232D1">
        <w:rPr>
          <w:rFonts w:ascii="Times New Roman" w:hAnsi="Times New Roman" w:cs="Times New Roman"/>
          <w:sz w:val="24"/>
          <w:szCs w:val="24"/>
          <w:lang w:val="en-US"/>
        </w:rPr>
        <w:t xml:space="preserve">Civil Engineering Study Program </w:t>
      </w:r>
      <w:r w:rsidR="00FE3E7E" w:rsidRPr="008232D1">
        <w:rPr>
          <w:rFonts w:ascii="Times New Roman" w:hAnsi="Times New Roman" w:cs="Times New Roman"/>
          <w:sz w:val="24"/>
          <w:szCs w:val="24"/>
          <w:lang w:val="en-US"/>
        </w:rPr>
        <w:t xml:space="preserve">- </w:t>
      </w:r>
      <w:proofErr w:type="spellStart"/>
      <w:r w:rsidR="00FE3E7E" w:rsidRPr="008232D1">
        <w:rPr>
          <w:rFonts w:ascii="Times New Roman" w:hAnsi="Times New Roman" w:cs="Times New Roman"/>
          <w:sz w:val="24"/>
          <w:szCs w:val="24"/>
          <w:lang w:val="en-US"/>
        </w:rPr>
        <w:t>Sekolah</w:t>
      </w:r>
      <w:proofErr w:type="spellEnd"/>
      <w:r w:rsidR="00FE3E7E" w:rsidRPr="008232D1">
        <w:rPr>
          <w:rFonts w:ascii="Times New Roman" w:hAnsi="Times New Roman" w:cs="Times New Roman"/>
          <w:sz w:val="24"/>
          <w:szCs w:val="24"/>
          <w:lang w:val="en-US"/>
        </w:rPr>
        <w:t xml:space="preserve"> Tinggi </w:t>
      </w:r>
      <w:proofErr w:type="spellStart"/>
      <w:r w:rsidR="00FE3E7E" w:rsidRPr="008232D1">
        <w:rPr>
          <w:rFonts w:ascii="Times New Roman" w:hAnsi="Times New Roman" w:cs="Times New Roman"/>
          <w:sz w:val="24"/>
          <w:szCs w:val="24"/>
          <w:lang w:val="en-US"/>
        </w:rPr>
        <w:t>Teknologi</w:t>
      </w:r>
      <w:proofErr w:type="spellEnd"/>
      <w:r w:rsidR="00FE3E7E" w:rsidRPr="008232D1">
        <w:rPr>
          <w:rFonts w:ascii="Times New Roman" w:hAnsi="Times New Roman" w:cs="Times New Roman"/>
          <w:sz w:val="24"/>
          <w:szCs w:val="24"/>
          <w:lang w:val="en-US"/>
        </w:rPr>
        <w:t xml:space="preserve"> Cirebon</w:t>
      </w:r>
    </w:p>
    <w:p w14:paraId="4D50004A" w14:textId="77777777" w:rsidR="00AB12D0" w:rsidRPr="008232D1" w:rsidRDefault="00AB12D0" w:rsidP="00FE3E7E">
      <w:pPr>
        <w:spacing w:after="0" w:line="240" w:lineRule="auto"/>
        <w:jc w:val="center"/>
        <w:rPr>
          <w:rFonts w:ascii="Times New Roman" w:hAnsi="Times New Roman" w:cs="Times New Roman"/>
          <w:sz w:val="24"/>
          <w:szCs w:val="24"/>
          <w:lang w:val="en-US"/>
        </w:rPr>
      </w:pPr>
      <w:r w:rsidRPr="008232D1">
        <w:rPr>
          <w:rFonts w:ascii="Times New Roman" w:hAnsi="Times New Roman" w:cs="Times New Roman"/>
          <w:sz w:val="24"/>
          <w:szCs w:val="24"/>
          <w:lang w:val="en-US"/>
        </w:rPr>
        <w:t>Email</w:t>
      </w:r>
      <w:r w:rsidR="00ED4010" w:rsidRPr="008232D1">
        <w:rPr>
          <w:rFonts w:ascii="Times New Roman" w:hAnsi="Times New Roman" w:cs="Times New Roman"/>
          <w:sz w:val="24"/>
          <w:szCs w:val="24"/>
          <w:lang w:val="en-US"/>
        </w:rPr>
        <w:t xml:space="preserve">: </w:t>
      </w:r>
      <w:hyperlink r:id="rId8" w:history="1">
        <w:r w:rsidR="00ED4010" w:rsidRPr="008232D1">
          <w:rPr>
            <w:rStyle w:val="Hyperlink"/>
            <w:rFonts w:ascii="Times New Roman" w:hAnsi="Times New Roman" w:cs="Times New Roman"/>
            <w:sz w:val="24"/>
            <w:szCs w:val="24"/>
            <w:lang w:val="en-US"/>
          </w:rPr>
          <w:t>adam@sttcirebon.ac.id</w:t>
        </w:r>
      </w:hyperlink>
    </w:p>
    <w:p w14:paraId="1127E33D" w14:textId="77777777" w:rsidR="00FE3E7E" w:rsidRPr="008232D1" w:rsidRDefault="00FE3E7E" w:rsidP="00FE3E7E">
      <w:pPr>
        <w:spacing w:after="0" w:line="240" w:lineRule="auto"/>
        <w:jc w:val="both"/>
        <w:rPr>
          <w:rFonts w:ascii="Times New Roman" w:hAnsi="Times New Roman" w:cs="Times New Roman"/>
          <w:i/>
          <w:sz w:val="20"/>
          <w:szCs w:val="20"/>
          <w:lang w:val="en-US"/>
        </w:rPr>
      </w:pPr>
    </w:p>
    <w:p w14:paraId="42455228" w14:textId="77777777" w:rsidR="00FE3E7E" w:rsidRPr="008232D1" w:rsidRDefault="00FE3E7E" w:rsidP="00FE3E7E">
      <w:pPr>
        <w:spacing w:after="0" w:line="240" w:lineRule="auto"/>
        <w:jc w:val="both"/>
        <w:rPr>
          <w:rFonts w:ascii="Times New Roman" w:hAnsi="Times New Roman" w:cs="Times New Roman"/>
          <w:i/>
          <w:sz w:val="20"/>
          <w:szCs w:val="20"/>
          <w:lang w:val="en-US"/>
        </w:rPr>
      </w:pPr>
    </w:p>
    <w:p w14:paraId="786DAECE" w14:textId="77777777" w:rsidR="00FE3E7E" w:rsidRPr="008232D1" w:rsidRDefault="000022D2" w:rsidP="00FE3E7E">
      <w:pPr>
        <w:tabs>
          <w:tab w:val="left" w:pos="1276"/>
        </w:tabs>
        <w:spacing w:after="0" w:line="240" w:lineRule="auto"/>
        <w:jc w:val="center"/>
        <w:rPr>
          <w:rFonts w:ascii="Times New Roman" w:hAnsi="Times New Roman" w:cs="Times New Roman"/>
          <w:b/>
          <w:sz w:val="24"/>
          <w:szCs w:val="24"/>
          <w:lang w:val="en-US"/>
        </w:rPr>
      </w:pPr>
      <w:r w:rsidRPr="008232D1">
        <w:rPr>
          <w:rFonts w:ascii="Times New Roman" w:hAnsi="Times New Roman" w:cs="Times New Roman"/>
          <w:b/>
          <w:sz w:val="24"/>
          <w:szCs w:val="24"/>
          <w:lang w:val="en-US"/>
        </w:rPr>
        <w:t>ABSTRACT</w:t>
      </w:r>
    </w:p>
    <w:p w14:paraId="22D812B8" w14:textId="77777777" w:rsidR="00FE3E7E" w:rsidRPr="008232D1" w:rsidRDefault="00FE3E7E" w:rsidP="00FE3E7E">
      <w:pPr>
        <w:spacing w:after="0" w:line="240" w:lineRule="auto"/>
        <w:jc w:val="both"/>
        <w:rPr>
          <w:rFonts w:ascii="Times New Roman" w:hAnsi="Times New Roman" w:cs="Times New Roman"/>
          <w:i/>
          <w:sz w:val="20"/>
          <w:szCs w:val="20"/>
          <w:lang w:val="en-US"/>
        </w:rPr>
      </w:pPr>
    </w:p>
    <w:p w14:paraId="5652D650" w14:textId="1B315CAE" w:rsidR="00D324FE" w:rsidRPr="008232D1" w:rsidRDefault="00693F2C" w:rsidP="00CA3C68">
      <w:pPr>
        <w:pStyle w:val="Title"/>
        <w:tabs>
          <w:tab w:val="left" w:pos="9072"/>
        </w:tabs>
        <w:spacing w:line="228" w:lineRule="auto"/>
        <w:ind w:right="-18"/>
        <w:jc w:val="both"/>
        <w:rPr>
          <w:b w:val="0"/>
          <w:i/>
          <w:sz w:val="20"/>
        </w:rPr>
      </w:pPr>
      <w:r w:rsidRPr="008232D1">
        <w:rPr>
          <w:b w:val="0"/>
          <w:i/>
          <w:spacing w:val="-7"/>
          <w:sz w:val="20"/>
        </w:rPr>
        <w:t xml:space="preserve">The construction of the </w:t>
      </w:r>
      <w:proofErr w:type="spellStart"/>
      <w:r w:rsidRPr="008232D1">
        <w:rPr>
          <w:b w:val="0"/>
          <w:i/>
          <w:spacing w:val="-7"/>
          <w:sz w:val="20"/>
        </w:rPr>
        <w:t>Kuningan</w:t>
      </w:r>
      <w:proofErr w:type="spellEnd"/>
      <w:r w:rsidRPr="008232D1">
        <w:rPr>
          <w:b w:val="0"/>
          <w:i/>
          <w:spacing w:val="-7"/>
          <w:sz w:val="20"/>
        </w:rPr>
        <w:t xml:space="preserve"> East Ring Road is the construction of a new road that aims to relieve congestion by dividing continuous traffic on the 7.2 KM </w:t>
      </w:r>
      <w:proofErr w:type="gramStart"/>
      <w:r w:rsidRPr="008232D1">
        <w:rPr>
          <w:b w:val="0"/>
          <w:i/>
          <w:spacing w:val="-7"/>
          <w:sz w:val="20"/>
        </w:rPr>
        <w:t>Cirebon-</w:t>
      </w:r>
      <w:proofErr w:type="spellStart"/>
      <w:r w:rsidRPr="008232D1">
        <w:rPr>
          <w:b w:val="0"/>
          <w:i/>
          <w:spacing w:val="-7"/>
          <w:sz w:val="20"/>
        </w:rPr>
        <w:t>Kuningan</w:t>
      </w:r>
      <w:proofErr w:type="spellEnd"/>
      <w:r w:rsidRPr="008232D1">
        <w:rPr>
          <w:b w:val="0"/>
          <w:i/>
          <w:spacing w:val="-7"/>
          <w:sz w:val="20"/>
        </w:rPr>
        <w:t xml:space="preserve"> road</w:t>
      </w:r>
      <w:proofErr w:type="gramEnd"/>
      <w:r w:rsidRPr="008232D1">
        <w:rPr>
          <w:b w:val="0"/>
          <w:i/>
          <w:spacing w:val="-7"/>
          <w:sz w:val="20"/>
        </w:rPr>
        <w:t>.</w:t>
      </w:r>
      <w:r w:rsidRPr="008232D1">
        <w:t xml:space="preserve"> </w:t>
      </w:r>
      <w:r w:rsidRPr="008232D1">
        <w:rPr>
          <w:b w:val="0"/>
          <w:i/>
          <w:spacing w:val="-7"/>
          <w:sz w:val="20"/>
        </w:rPr>
        <w:t>To anticipate the occurrence of puddles on the road, road facilities in the form of drainage are needed.</w:t>
      </w:r>
      <w:r w:rsidR="006D6334" w:rsidRPr="008232D1">
        <w:t xml:space="preserve"> </w:t>
      </w:r>
      <w:r w:rsidR="006D6334" w:rsidRPr="008232D1">
        <w:rPr>
          <w:b w:val="0"/>
          <w:i/>
          <w:spacing w:val="-7"/>
          <w:sz w:val="20"/>
        </w:rPr>
        <w:t>This study was carried out in four stages</w:t>
      </w:r>
      <w:r w:rsidR="00F26031" w:rsidRPr="008232D1">
        <w:rPr>
          <w:b w:val="0"/>
          <w:i/>
          <w:spacing w:val="-7"/>
          <w:sz w:val="20"/>
        </w:rPr>
        <w:t>, namely</w:t>
      </w:r>
      <w:r w:rsidR="006D6334" w:rsidRPr="008232D1">
        <w:rPr>
          <w:b w:val="0"/>
          <w:i/>
          <w:spacing w:val="-7"/>
          <w:sz w:val="20"/>
        </w:rPr>
        <w:t xml:space="preserve"> site surveys, problem identification, data collection, and data analysis.</w:t>
      </w:r>
      <w:r w:rsidR="006F76E3" w:rsidRPr="008232D1">
        <w:rPr>
          <w:b w:val="0"/>
          <w:i/>
          <w:spacing w:val="-7"/>
          <w:sz w:val="20"/>
        </w:rPr>
        <w:t xml:space="preserve"> </w:t>
      </w:r>
      <w:r w:rsidR="00C308BD" w:rsidRPr="008232D1">
        <w:rPr>
          <w:b w:val="0"/>
          <w:i/>
          <w:spacing w:val="-7"/>
          <w:sz w:val="20"/>
        </w:rPr>
        <w:t>Data obtained were in the form of primary data and secondary data which were then analyzed according to the needs of the study</w:t>
      </w:r>
      <w:r w:rsidR="00F26031" w:rsidRPr="008232D1">
        <w:rPr>
          <w:b w:val="0"/>
          <w:i/>
          <w:spacing w:val="-7"/>
          <w:sz w:val="20"/>
        </w:rPr>
        <w:t>.</w:t>
      </w:r>
      <w:r w:rsidR="006F76E3" w:rsidRPr="008232D1">
        <w:rPr>
          <w:b w:val="0"/>
          <w:i/>
          <w:spacing w:val="-7"/>
          <w:sz w:val="20"/>
        </w:rPr>
        <w:t xml:space="preserve"> </w:t>
      </w:r>
      <w:r w:rsidR="0022475D">
        <w:rPr>
          <w:b w:val="0"/>
          <w:i/>
          <w:spacing w:val="-7"/>
          <w:sz w:val="20"/>
        </w:rPr>
        <w:t>For</w:t>
      </w:r>
      <w:r w:rsidR="00C308BD" w:rsidRPr="008232D1">
        <w:rPr>
          <w:b w:val="0"/>
          <w:i/>
          <w:spacing w:val="-7"/>
          <w:sz w:val="20"/>
        </w:rPr>
        <w:t xml:space="preserve"> the hydrological analysis, rainfall data were acquired from two rainfall stations, namely Lame Dam Station in </w:t>
      </w:r>
      <w:proofErr w:type="spellStart"/>
      <w:r w:rsidR="00C308BD" w:rsidRPr="008232D1">
        <w:rPr>
          <w:b w:val="0"/>
          <w:i/>
          <w:spacing w:val="-7"/>
          <w:sz w:val="20"/>
        </w:rPr>
        <w:t>Ciniru</w:t>
      </w:r>
      <w:proofErr w:type="spellEnd"/>
      <w:r w:rsidR="00C308BD" w:rsidRPr="008232D1">
        <w:rPr>
          <w:b w:val="0"/>
          <w:i/>
          <w:spacing w:val="-7"/>
          <w:sz w:val="20"/>
        </w:rPr>
        <w:t xml:space="preserve"> Village and </w:t>
      </w:r>
      <w:proofErr w:type="spellStart"/>
      <w:r w:rsidR="00C308BD" w:rsidRPr="008232D1">
        <w:rPr>
          <w:b w:val="0"/>
          <w:i/>
          <w:spacing w:val="-7"/>
          <w:sz w:val="20"/>
        </w:rPr>
        <w:t>Linggarjati</w:t>
      </w:r>
      <w:proofErr w:type="spellEnd"/>
      <w:r w:rsidR="00C308BD" w:rsidRPr="008232D1">
        <w:rPr>
          <w:b w:val="0"/>
          <w:i/>
          <w:spacing w:val="-7"/>
          <w:sz w:val="20"/>
        </w:rPr>
        <w:t xml:space="preserve"> Station, for a span of 10 years from 2012 to 2021. Calculation of the maximum rainfall area applied the Algebraic Average Method</w:t>
      </w:r>
      <w:r w:rsidR="0021034D" w:rsidRPr="008232D1">
        <w:rPr>
          <w:b w:val="0"/>
          <w:i/>
          <w:spacing w:val="-7"/>
          <w:sz w:val="20"/>
        </w:rPr>
        <w:t>, with</w:t>
      </w:r>
      <w:r w:rsidR="00C308BD" w:rsidRPr="008232D1">
        <w:rPr>
          <w:b w:val="0"/>
          <w:i/>
          <w:spacing w:val="-7"/>
          <w:sz w:val="20"/>
        </w:rPr>
        <w:t xml:space="preserve"> obtained average rainfall for the last 10 years </w:t>
      </w:r>
      <w:r w:rsidR="0021034D" w:rsidRPr="008232D1">
        <w:rPr>
          <w:b w:val="0"/>
          <w:i/>
          <w:spacing w:val="-7"/>
          <w:sz w:val="20"/>
        </w:rPr>
        <w:t>being</w:t>
      </w:r>
      <w:r w:rsidR="00C308BD" w:rsidRPr="008232D1">
        <w:rPr>
          <w:b w:val="0"/>
          <w:i/>
          <w:spacing w:val="-7"/>
          <w:sz w:val="20"/>
        </w:rPr>
        <w:t xml:space="preserve"> 978 mm.</w:t>
      </w:r>
      <w:r w:rsidR="0021034D" w:rsidRPr="008232D1">
        <w:rPr>
          <w:b w:val="0"/>
          <w:i/>
          <w:spacing w:val="-7"/>
          <w:sz w:val="20"/>
        </w:rPr>
        <w:t xml:space="preserve"> </w:t>
      </w:r>
      <w:r w:rsidR="000E3C3F" w:rsidRPr="008232D1">
        <w:rPr>
          <w:b w:val="0"/>
          <w:i/>
          <w:spacing w:val="-7"/>
          <w:sz w:val="20"/>
        </w:rPr>
        <w:t>Furthermore</w:t>
      </w:r>
      <w:r w:rsidR="006F76E3" w:rsidRPr="008232D1">
        <w:rPr>
          <w:b w:val="0"/>
          <w:i/>
          <w:spacing w:val="-7"/>
          <w:sz w:val="20"/>
        </w:rPr>
        <w:t xml:space="preserve">, </w:t>
      </w:r>
      <w:r w:rsidR="0021034D" w:rsidRPr="008232D1">
        <w:rPr>
          <w:b w:val="0"/>
          <w:i/>
          <w:spacing w:val="-7"/>
          <w:sz w:val="20"/>
        </w:rPr>
        <w:t xml:space="preserve">the analysis of rainfall intensity using the </w:t>
      </w:r>
      <w:proofErr w:type="spellStart"/>
      <w:r w:rsidR="0021034D" w:rsidRPr="008232D1">
        <w:rPr>
          <w:b w:val="0"/>
          <w:i/>
          <w:spacing w:val="-7"/>
          <w:sz w:val="20"/>
        </w:rPr>
        <w:t>Mononobe</w:t>
      </w:r>
      <w:proofErr w:type="spellEnd"/>
      <w:r w:rsidR="0021034D" w:rsidRPr="008232D1">
        <w:rPr>
          <w:b w:val="0"/>
          <w:i/>
          <w:spacing w:val="-7"/>
          <w:sz w:val="20"/>
        </w:rPr>
        <w:t xml:space="preserve"> Equation attained result of 84</w:t>
      </w:r>
      <w:r w:rsidR="00C604FB">
        <w:rPr>
          <w:b w:val="0"/>
          <w:i/>
          <w:spacing w:val="-7"/>
          <w:sz w:val="20"/>
        </w:rPr>
        <w:t>.</w:t>
      </w:r>
      <w:r w:rsidR="0021034D" w:rsidRPr="008232D1">
        <w:rPr>
          <w:b w:val="0"/>
          <w:i/>
          <w:spacing w:val="-7"/>
          <w:sz w:val="20"/>
        </w:rPr>
        <w:t>199 mm/hour.</w:t>
      </w:r>
      <w:r w:rsidR="006F76E3" w:rsidRPr="008232D1">
        <w:rPr>
          <w:b w:val="0"/>
          <w:i/>
          <w:spacing w:val="-7"/>
          <w:sz w:val="20"/>
        </w:rPr>
        <w:t xml:space="preserve"> </w:t>
      </w:r>
      <w:r w:rsidR="000E3C3F" w:rsidRPr="008232D1">
        <w:rPr>
          <w:b w:val="0"/>
          <w:i/>
          <w:spacing w:val="-7"/>
          <w:sz w:val="20"/>
        </w:rPr>
        <w:t>The a</w:t>
      </w:r>
      <w:r w:rsidR="0021034D" w:rsidRPr="008232D1">
        <w:rPr>
          <w:b w:val="0"/>
          <w:i/>
          <w:spacing w:val="-7"/>
          <w:sz w:val="20"/>
        </w:rPr>
        <w:t xml:space="preserve">nalysis of flood discharge using the Rational Method obtained a design flood discharge of 0.187 m³. Meanwhile, the channel </w:t>
      </w:r>
      <w:r w:rsidR="000E3C3F" w:rsidRPr="008232D1">
        <w:rPr>
          <w:b w:val="0"/>
          <w:i/>
          <w:spacing w:val="-7"/>
          <w:sz w:val="20"/>
        </w:rPr>
        <w:t>plan</w:t>
      </w:r>
      <w:r w:rsidR="0022475D">
        <w:rPr>
          <w:b w:val="0"/>
          <w:i/>
          <w:spacing w:val="-7"/>
          <w:sz w:val="20"/>
        </w:rPr>
        <w:t>ning</w:t>
      </w:r>
      <w:r w:rsidR="000E3C3F" w:rsidRPr="008232D1">
        <w:rPr>
          <w:b w:val="0"/>
          <w:i/>
          <w:spacing w:val="-7"/>
          <w:sz w:val="20"/>
        </w:rPr>
        <w:t xml:space="preserve"> and cross</w:t>
      </w:r>
      <w:r w:rsidR="0021034D" w:rsidRPr="008232D1">
        <w:rPr>
          <w:b w:val="0"/>
          <w:i/>
          <w:spacing w:val="-7"/>
          <w:sz w:val="20"/>
        </w:rPr>
        <w:t xml:space="preserve"> section use</w:t>
      </w:r>
      <w:r w:rsidR="000E3C3F" w:rsidRPr="008232D1">
        <w:rPr>
          <w:b w:val="0"/>
          <w:i/>
          <w:spacing w:val="-7"/>
          <w:sz w:val="20"/>
        </w:rPr>
        <w:t>d</w:t>
      </w:r>
      <w:r w:rsidR="0021034D" w:rsidRPr="008232D1">
        <w:rPr>
          <w:b w:val="0"/>
          <w:i/>
          <w:spacing w:val="-7"/>
          <w:sz w:val="20"/>
        </w:rPr>
        <w:t xml:space="preserve"> U-Ditch DS 3 with dimensions of 1.10 m x 1.25 m </w:t>
      </w:r>
      <w:r w:rsidR="000E3C3F" w:rsidRPr="008232D1">
        <w:rPr>
          <w:b w:val="0"/>
          <w:i/>
          <w:spacing w:val="-7"/>
          <w:sz w:val="20"/>
        </w:rPr>
        <w:t>and</w:t>
      </w:r>
      <w:r w:rsidR="0021034D" w:rsidRPr="008232D1">
        <w:rPr>
          <w:b w:val="0"/>
          <w:i/>
          <w:spacing w:val="-7"/>
          <w:sz w:val="20"/>
        </w:rPr>
        <w:t xml:space="preserve"> a channel capacity of 0.580 m³/second.</w:t>
      </w:r>
      <w:r w:rsidR="006F76E3" w:rsidRPr="008232D1">
        <w:rPr>
          <w:b w:val="0"/>
          <w:i/>
          <w:spacing w:val="-7"/>
          <w:sz w:val="20"/>
        </w:rPr>
        <w:t xml:space="preserve"> </w:t>
      </w:r>
      <w:r w:rsidR="000E3C3F" w:rsidRPr="008232D1">
        <w:rPr>
          <w:b w:val="0"/>
          <w:i/>
          <w:spacing w:val="-7"/>
          <w:sz w:val="20"/>
        </w:rPr>
        <w:t>Based on the calculation results, it can be concluded that the channel capacity is greater than the design flood discharge. Thus, the drainage planning requirements have been met.</w:t>
      </w:r>
    </w:p>
    <w:p w14:paraId="42F4A11D" w14:textId="7F2B945B" w:rsidR="00FE3E7E" w:rsidRPr="008232D1" w:rsidRDefault="00FE3E7E" w:rsidP="00FE3E7E">
      <w:pPr>
        <w:spacing w:after="0" w:line="240" w:lineRule="auto"/>
        <w:jc w:val="both"/>
        <w:rPr>
          <w:rFonts w:ascii="Times New Roman" w:hAnsi="Times New Roman" w:cs="Times New Roman"/>
          <w:i/>
          <w:sz w:val="20"/>
          <w:szCs w:val="20"/>
          <w:lang w:val="en-US"/>
        </w:rPr>
      </w:pPr>
    </w:p>
    <w:p w14:paraId="3DD5BE83" w14:textId="10522918" w:rsidR="00D324FE" w:rsidRPr="008232D1" w:rsidRDefault="000E3C3F" w:rsidP="00FE3E7E">
      <w:pPr>
        <w:spacing w:after="0" w:line="240" w:lineRule="auto"/>
        <w:jc w:val="both"/>
        <w:rPr>
          <w:rFonts w:ascii="Times New Roman" w:hAnsi="Times New Roman" w:cs="Times New Roman"/>
          <w:b/>
          <w:i/>
          <w:sz w:val="20"/>
          <w:szCs w:val="20"/>
          <w:lang w:val="en-US"/>
        </w:rPr>
      </w:pPr>
      <w:r w:rsidRPr="008232D1">
        <w:rPr>
          <w:rFonts w:ascii="Times New Roman" w:hAnsi="Times New Roman" w:cs="Times New Roman"/>
          <w:b/>
          <w:i/>
          <w:sz w:val="20"/>
          <w:szCs w:val="20"/>
          <w:lang w:val="en-US"/>
        </w:rPr>
        <w:t>Keywords</w:t>
      </w:r>
      <w:r w:rsidR="00FE3E7E" w:rsidRPr="008232D1">
        <w:rPr>
          <w:rFonts w:ascii="Times New Roman" w:hAnsi="Times New Roman" w:cs="Times New Roman"/>
          <w:b/>
          <w:i/>
          <w:sz w:val="20"/>
          <w:szCs w:val="20"/>
          <w:lang w:val="en-US"/>
        </w:rPr>
        <w:t xml:space="preserve">: </w:t>
      </w:r>
      <w:r w:rsidRPr="008232D1">
        <w:rPr>
          <w:rFonts w:ascii="Times New Roman" w:hAnsi="Times New Roman" w:cs="Times New Roman"/>
          <w:b/>
          <w:i/>
          <w:sz w:val="20"/>
          <w:szCs w:val="20"/>
          <w:lang w:val="en-US"/>
        </w:rPr>
        <w:t>Road drainage</w:t>
      </w:r>
      <w:r w:rsidR="006F76E3" w:rsidRPr="008232D1">
        <w:rPr>
          <w:rFonts w:ascii="Times New Roman" w:hAnsi="Times New Roman" w:cs="Times New Roman"/>
          <w:b/>
          <w:i/>
          <w:sz w:val="20"/>
          <w:szCs w:val="20"/>
          <w:lang w:val="en-US"/>
        </w:rPr>
        <w:t xml:space="preserve">, </w:t>
      </w:r>
      <w:r w:rsidRPr="008232D1">
        <w:rPr>
          <w:rFonts w:ascii="Times New Roman" w:hAnsi="Times New Roman" w:cs="Times New Roman"/>
          <w:b/>
          <w:i/>
          <w:sz w:val="20"/>
          <w:szCs w:val="20"/>
          <w:lang w:val="en-US"/>
        </w:rPr>
        <w:t>planning</w:t>
      </w:r>
      <w:r w:rsidR="006F76E3" w:rsidRPr="008232D1">
        <w:rPr>
          <w:rFonts w:ascii="Times New Roman" w:hAnsi="Times New Roman" w:cs="Times New Roman"/>
          <w:b/>
          <w:i/>
          <w:sz w:val="20"/>
          <w:szCs w:val="20"/>
          <w:lang w:val="en-US"/>
        </w:rPr>
        <w:t xml:space="preserve">, </w:t>
      </w:r>
      <w:proofErr w:type="spellStart"/>
      <w:r w:rsidRPr="008232D1">
        <w:rPr>
          <w:rFonts w:ascii="Times New Roman" w:hAnsi="Times New Roman" w:cs="Times New Roman"/>
          <w:b/>
          <w:i/>
          <w:sz w:val="20"/>
          <w:szCs w:val="20"/>
          <w:lang w:val="en-US"/>
        </w:rPr>
        <w:t>Kuningan</w:t>
      </w:r>
      <w:proofErr w:type="spellEnd"/>
      <w:r w:rsidRPr="008232D1">
        <w:rPr>
          <w:rFonts w:ascii="Times New Roman" w:hAnsi="Times New Roman" w:cs="Times New Roman"/>
          <w:b/>
          <w:i/>
          <w:sz w:val="20"/>
          <w:szCs w:val="20"/>
          <w:lang w:val="en-US"/>
        </w:rPr>
        <w:t xml:space="preserve"> East Ring Road</w:t>
      </w:r>
    </w:p>
    <w:p w14:paraId="4BFA6D6C" w14:textId="3857452D" w:rsidR="00FE3E7E" w:rsidRPr="008232D1" w:rsidRDefault="00FE3E7E" w:rsidP="00FE3E7E">
      <w:pPr>
        <w:spacing w:after="0" w:line="240" w:lineRule="auto"/>
        <w:jc w:val="both"/>
        <w:rPr>
          <w:rFonts w:ascii="Times New Roman" w:hAnsi="Times New Roman" w:cs="Times New Roman"/>
          <w:sz w:val="20"/>
          <w:szCs w:val="20"/>
          <w:lang w:val="en-US"/>
        </w:rPr>
      </w:pPr>
    </w:p>
    <w:p w14:paraId="6144AD29" w14:textId="77777777" w:rsidR="00FE3E7E" w:rsidRPr="008232D1" w:rsidRDefault="00FE3E7E" w:rsidP="00FE3E7E">
      <w:pPr>
        <w:pStyle w:val="ListParagraph"/>
        <w:spacing w:after="0" w:line="240" w:lineRule="auto"/>
        <w:ind w:left="0"/>
        <w:jc w:val="both"/>
        <w:rPr>
          <w:rFonts w:ascii="Times New Roman" w:hAnsi="Times New Roman" w:cs="Times New Roman"/>
          <w:b/>
          <w:sz w:val="20"/>
          <w:szCs w:val="20"/>
          <w:lang w:val="en-US"/>
        </w:rPr>
        <w:sectPr w:rsidR="00FE3E7E" w:rsidRPr="008232D1" w:rsidSect="00E963D1">
          <w:pgSz w:w="11907" w:h="16840" w:code="9"/>
          <w:pgMar w:top="1701" w:right="1134" w:bottom="1134" w:left="1701" w:header="0" w:footer="397" w:gutter="0"/>
          <w:pgNumType w:start="1"/>
          <w:cols w:space="708"/>
          <w:docGrid w:linePitch="360"/>
        </w:sectPr>
      </w:pPr>
    </w:p>
    <w:p w14:paraId="22B3F170" w14:textId="77777777" w:rsidR="00FE3E7E" w:rsidRPr="008232D1" w:rsidRDefault="000E3C3F" w:rsidP="00FE3E7E">
      <w:pPr>
        <w:pStyle w:val="ListParagraph"/>
        <w:spacing w:after="0" w:line="240" w:lineRule="auto"/>
        <w:ind w:left="0"/>
        <w:jc w:val="both"/>
        <w:rPr>
          <w:rFonts w:ascii="Times New Roman" w:hAnsi="Times New Roman" w:cs="Times New Roman"/>
          <w:b/>
          <w:sz w:val="20"/>
          <w:szCs w:val="20"/>
          <w:lang w:val="en-US"/>
        </w:rPr>
      </w:pPr>
      <w:r w:rsidRPr="008232D1">
        <w:rPr>
          <w:rFonts w:ascii="Times New Roman" w:hAnsi="Times New Roman" w:cs="Times New Roman"/>
          <w:b/>
          <w:sz w:val="20"/>
          <w:szCs w:val="20"/>
          <w:lang w:val="en-US"/>
        </w:rPr>
        <w:t>INTRODUCTION</w:t>
      </w:r>
    </w:p>
    <w:p w14:paraId="6C420C9C" w14:textId="1098EF06" w:rsidR="00AB12D0" w:rsidRPr="008232D1" w:rsidRDefault="000E3C3F" w:rsidP="00F85024">
      <w:pPr>
        <w:pStyle w:val="TA"/>
        <w:spacing w:after="0" w:line="240" w:lineRule="auto"/>
        <w:ind w:left="0" w:firstLine="0"/>
      </w:pPr>
      <w:r w:rsidRPr="008232D1">
        <w:t>In general, drainage has the meaning of disposing or draining water (rainwater, waste water, or groundwater) to a predetermined disposal site by means of gr</w:t>
      </w:r>
      <w:r w:rsidR="008125A1" w:rsidRPr="008232D1">
        <w:t>avity or using a pumping system</w:t>
      </w:r>
      <w:r w:rsidR="003A3659" w:rsidRPr="008232D1">
        <w:t xml:space="preserve"> </w:t>
      </w:r>
      <w:r w:rsidR="00641570" w:rsidRPr="008232D1">
        <w:fldChar w:fldCharType="begin" w:fldLock="1"/>
      </w:r>
      <w:r w:rsidR="00651C28">
        <w:instrText>ADDIN CSL_CITATION {"citationItems":[{"id":"ITEM-1","itemData":{"abstract":"… saluran tersier, sekunder, dan primer, berfungsi untuk menyalurkan genangan yang terjadi … b. Drainase Bawah Permukaan tanah (Subsurface Drainage) Saluran drainase yang bertujuan … Pekerjaan hidrologi meliputi pengumpulan data curah hujan pada daerah catchment area …","author":[{"dropping-particle":"","family":"Nugrahedi","given":"Sukma Adji","non-dropping-particle":"","parse-names":false,"suffix":""},{"dropping-particle":"","family":"Saputra","given":"Adi","non-dropping-particle":"","parse-names":false,"suffix":""}],"container-title":"Jurnal Karya Teknik Sipil","id":"ITEM-1","issue":"4","issued":{"date-parts":[["2014"]]},"page":"1043-1055","title":"Perencanaan Sistem Drainase Kali Kendal","type":"article-journal","volume":"3"},"uris":["http://www.mendeley.com/documents/?uuid=a1c29945-3f7d-4b18-99a2-dd2f0267e51c"]}],"mendeley":{"formattedCitation":"(1)","plainTextFormattedCitation":"(1)","previouslyFormattedCitation":"(Nugrahedi and Saputra, 2014)"},"properties":{"noteIndex":0},"schema":"https://github.com/citation-style-language/schema/raw/master/csl-citation.json"}</w:instrText>
      </w:r>
      <w:r w:rsidR="00641570" w:rsidRPr="008232D1">
        <w:fldChar w:fldCharType="separate"/>
      </w:r>
      <w:r w:rsidR="00651C28" w:rsidRPr="00651C28">
        <w:rPr>
          <w:noProof/>
        </w:rPr>
        <w:t>(1)</w:t>
      </w:r>
      <w:r w:rsidR="00641570" w:rsidRPr="008232D1">
        <w:fldChar w:fldCharType="end"/>
      </w:r>
      <w:r w:rsidR="00AB12D0" w:rsidRPr="008232D1">
        <w:t>.</w:t>
      </w:r>
      <w:r w:rsidR="003A3659" w:rsidRPr="008232D1">
        <w:t xml:space="preserve"> </w:t>
      </w:r>
      <w:r w:rsidR="00B04C44" w:rsidRPr="008232D1">
        <w:t xml:space="preserve">According to </w:t>
      </w:r>
      <w:r w:rsidR="00B04C44" w:rsidRPr="008232D1">
        <w:rPr>
          <w:noProof/>
        </w:rPr>
        <w:t xml:space="preserve">Pane </w:t>
      </w:r>
      <w:r w:rsidR="00B04C44" w:rsidRPr="008232D1">
        <w:rPr>
          <w:i/>
          <w:noProof/>
        </w:rPr>
        <w:t>et al.</w:t>
      </w:r>
      <w:r w:rsidR="00B04C44" w:rsidRPr="008232D1">
        <w:rPr>
          <w:noProof/>
        </w:rPr>
        <w:t xml:space="preserve"> (2016), </w:t>
      </w:r>
      <w:r w:rsidR="00B04C44" w:rsidRPr="008232D1">
        <w:t>t</w:t>
      </w:r>
      <w:r w:rsidR="008125A1" w:rsidRPr="008232D1">
        <w:t xml:space="preserve">here are two functions of road drainage, namely: (1) to reduce the possibility of a decrease in the carrying capacity of the subgrade due to the increase in water content that exceeds the optimum water content as a result of the seepage of rainwater into the subgrade through the pores of the road pavement or the rise of groundwater to the surface, and (2) to minimize the possibility of damage to the </w:t>
      </w:r>
      <w:r w:rsidR="00321604" w:rsidRPr="008232D1">
        <w:t xml:space="preserve">road </w:t>
      </w:r>
      <w:r w:rsidR="008125A1" w:rsidRPr="008232D1">
        <w:t xml:space="preserve">pavement as a result of submersion of the </w:t>
      </w:r>
      <w:r w:rsidR="00321604" w:rsidRPr="008232D1">
        <w:t xml:space="preserve">road </w:t>
      </w:r>
      <w:r w:rsidR="008125A1" w:rsidRPr="008232D1">
        <w:t>pavement by puddles of rainwater</w:t>
      </w:r>
      <w:r w:rsidR="00F85024" w:rsidRPr="008232D1">
        <w:t>.</w:t>
      </w:r>
      <w:r w:rsidR="003A3659" w:rsidRPr="008232D1">
        <w:t xml:space="preserve"> </w:t>
      </w:r>
      <w:r w:rsidR="00321604" w:rsidRPr="008232D1">
        <w:t xml:space="preserve">This can lead to changes in land use functions which have an impact on </w:t>
      </w:r>
      <w:r w:rsidR="00B04C44" w:rsidRPr="008232D1">
        <w:t xml:space="preserve">the </w:t>
      </w:r>
      <w:r w:rsidR="00321604" w:rsidRPr="008232D1">
        <w:t>decreas</w:t>
      </w:r>
      <w:r w:rsidR="00B04C44" w:rsidRPr="008232D1">
        <w:t>e in the</w:t>
      </w:r>
      <w:r w:rsidR="00321604" w:rsidRPr="008232D1">
        <w:t xml:space="preserve"> catchment areas</w:t>
      </w:r>
      <w:r w:rsidR="003A3659" w:rsidRPr="008232D1">
        <w:t xml:space="preserve"> </w:t>
      </w:r>
      <w:r w:rsidR="00641570" w:rsidRPr="008232D1">
        <w:fldChar w:fldCharType="begin" w:fldLock="1"/>
      </w:r>
      <w:r w:rsidR="00651C28">
        <w:instrText>ADDIN CSL_CITATION {"citationItems":[{"id":"ITEM-1","itemData":{"abstract":"Banjir yang terjadi di Kawasan Sungai Sringin khususnya Kawasan Industri Terboyo dan Kawasan permukiman Dukuh Ngilir Kelurahan Trimulyo Kecamatan Genuk diakibatkan oleh genangan pasang surut air laut (rob) serta limpasan air hujan. Daerah hilir Sungai Sringin mempunyai elevasi lahan lebih rendah dari muka air pasang, hal ini mengakibatkan air sungai tidak mampu mengalir secara gravitasi sehingga penanganan banjir yang tepat untuk kawasan Sungai Sringin adalah menggunakan sistem polder (non-gravitasi). Sistem polder adalah sistem penanganan drainase perkotaan dengan cara mengisolasi daerah yang dilayani (catchment area) terhadap masuknya air dari luar sistem. Komponen sistem polder meliputi tanggul, kolam retensi, sistem pompa dan pintu, serta perbaikan drainase saluran induk Sungai Sringin. Luas kolam retensi 17,795 hektar dengan kedalaman 3,5 meter. Jenis pompa yang digunakan adalah gate pump berjumlah 8 buah, terdiri dari empat buah masing-masing 10 m3/detik dan empat buah masing-masing 2,5 m3/detik. Gate pump yang digunakan adalah pintu tipe sliding gate berjumlah enam buah pintu dengan lebar masing-masing pintu tiga meter. Perbaikan penampang sungai dengan rencana lebar sungai 30 meter pada hilir saluran dan 28 meter pada hulu saluran. Perkuatan dinding sungai direncanakan dengan dinding penahan tanah pasangan batu kali. Dinding laut (revetment) direncanakan di garis pantai untuk mengisolasi air laut agar tidak masuk ke dalam sistem polder. Total rencana anggaran biaya yang diperlukan dalam Pengembangan Drainase Sistem Polder Sungai Sringin adalah Rp. 230.210.000,00 (Dua ratus tiga puluh milyar dua ratus sepuluh juta rupiah) dengan lama pekerjaan 22 minggu.","author":[{"dropping-particle":"","family":"Rahmawati","given":"Evi","non-dropping-particle":"","parse-names":false,"suffix":""},{"dropping-particle":"","family":"R","given":"Aulia Wahyu","non-dropping-particle":"","parse-names":false,"suffix":""},{"dropping-particle":"","family":"Kurniani","given":"Dwi","non-dropping-particle":"","parse-names":false,"suffix":""}],"container-title":"Jurnal Karya Teknik Sipil","id":"ITEM-1","issue":"1","issued":{"date-parts":[["2017"]]},"page":"282-291","title":"Pengembangan Drainase Sistem Polder Sungai Sringin","type":"article-journal","volume":"6"},"uris":["http://www.mendeley.com/documents/?uuid=ad18913e-726f-499f-afc8-153c1d82596f"]}],"mendeley":{"formattedCitation":"(2)","plainTextFormattedCitation":"(2)","previouslyFormattedCitation":"(Rahmawati, R and Kurniani, 2017)"},"properties":{"noteIndex":0},"schema":"https://github.com/citation-style-language/schema/raw/master/csl-citation.json"}</w:instrText>
      </w:r>
      <w:r w:rsidR="00641570" w:rsidRPr="008232D1">
        <w:fldChar w:fldCharType="separate"/>
      </w:r>
      <w:r w:rsidR="00651C28" w:rsidRPr="00651C28">
        <w:rPr>
          <w:noProof/>
        </w:rPr>
        <w:t>(2)</w:t>
      </w:r>
      <w:r w:rsidR="00641570" w:rsidRPr="008232D1">
        <w:fldChar w:fldCharType="end"/>
      </w:r>
      <w:r w:rsidR="00F85024" w:rsidRPr="008232D1">
        <w:t xml:space="preserve">. </w:t>
      </w:r>
      <w:r w:rsidR="00B04C44" w:rsidRPr="008232D1">
        <w:t>In addition, heavy rainfall can cause puddles on the road if the rainwater runoff is not well received by the existing drainage system</w:t>
      </w:r>
      <w:r w:rsidR="003A3659" w:rsidRPr="008232D1">
        <w:t xml:space="preserve"> </w:t>
      </w:r>
      <w:r w:rsidR="00641570" w:rsidRPr="008232D1">
        <w:fldChar w:fldCharType="begin" w:fldLock="1"/>
      </w:r>
      <w:r w:rsidR="00651C28">
        <w:instrText>ADDIN CSL_CITATION {"citationItems":[{"id":"ITEM-1","itemData":{"abstract":"Banjir dan genangan air dapat mengganggu aktifitas suatu kawasan, sehingga mengurangi tingkat kenyamanan penghuninya. Dalam kondisi yang lebih parah, banjir dan genangan dapat menimbulkan suatu bencana yang mengancam keamanan.Pada umumnya, banjir selalu diterkaitkan dengan kondisi lingkungan daerah aliran air sungai (DAS) dan sistem drainasenya. Banjir yang semula musibah berubah menjadi hal yang biasa, karena kerap kali terjadi dan bahkan menjadi rutinitas yang terjadi setiap musim hujan pada suatu kawasan perumahan. Lokasi penelitian dilakukan di perumahan Puri Perwata di jalan RE Martadinata, Teluk Betung Timur, Bandar Lampung. Dimana panjang sungai Perumahan Puri perwata yaitu 652 m. Dikarenakan pada daerah studi terdapat 1 stasiun terdekat yang bekerja yaitu PH.001 TELUK BETUNG UTARA. Pada tahapan ini aliran debit dan geometri disimulasikan menggunakan program HEC- RAS sehingga dapat dilihat volume kapasitas yang berlebihan, sehingga dapat ditingkatkan kapasitasnya sesuai dengan debit maksimum. Dalam pengaplikasian program HEC-RAS debit yang digunakan yaitu 4.02 m3/dt dan debit aliran drainase sebesar 2,01 m3 /s. Dalam upaya penanggulangannya dengan memperbaiki dinding penahan tanggul drainase sesuai dengan tatagunalahan di daerah tersebut dan melakukan normalisasi untuk mengalirkan debit rencana dengan aman.","author":[{"dropping-particle":"","family":"Susilowati","given":"Ayu R. hapsariurnal Teknik","non-dropping-particle":"","parse-names":false,"suffix":""}],"id":"ITEM-1","issue":"2","issued":{"date-parts":[["2017"]]},"page":"1081-1092","title":"Kajian Kapasitas Tampungan Drainase Di Perumahan Puri Perwata Teluk Betung Timur Bandar Lampung","type":"article-journal","volume":"8"},"uris":["http://www.mendeley.com/documents/?uuid=337cf333-1515-4e55-ad3b-ed7b1815412d"]}],"mendeley":{"formattedCitation":"(3)","plainTextFormattedCitation":"(3)","previouslyFormattedCitation":"(Susilowati, 2017)"},"properties":{"noteIndex":0},"schema":"https://github.com/citation-style-language/schema/raw/master/csl-citation.json"}</w:instrText>
      </w:r>
      <w:r w:rsidR="00641570" w:rsidRPr="008232D1">
        <w:fldChar w:fldCharType="separate"/>
      </w:r>
      <w:r w:rsidR="00651C28" w:rsidRPr="00651C28">
        <w:rPr>
          <w:noProof/>
        </w:rPr>
        <w:t>(3)</w:t>
      </w:r>
      <w:r w:rsidR="00641570" w:rsidRPr="008232D1">
        <w:fldChar w:fldCharType="end"/>
      </w:r>
      <w:r w:rsidR="00F85024" w:rsidRPr="008232D1">
        <w:t xml:space="preserve">. </w:t>
      </w:r>
      <w:r w:rsidR="00B309AB" w:rsidRPr="008232D1">
        <w:t xml:space="preserve">Thus, </w:t>
      </w:r>
      <w:r w:rsidR="008232D1">
        <w:rPr>
          <w:noProof/>
        </w:rPr>
        <w:t xml:space="preserve">it can be said that </w:t>
      </w:r>
      <w:r w:rsidR="00B309AB" w:rsidRPr="008232D1">
        <w:t>generally both surface drainage and subsurface drainage are made with the intention of saving road pavement layers and subgrades from the adverse effects of water</w:t>
      </w:r>
      <w:r w:rsidR="008232D1">
        <w:t xml:space="preserve">. The </w:t>
      </w:r>
      <w:r w:rsidR="00AA57AF">
        <w:t>drainage</w:t>
      </w:r>
      <w:r w:rsidR="00582958">
        <w:t xml:space="preserve"> planning</w:t>
      </w:r>
      <w:r w:rsidR="00AA57AF">
        <w:t xml:space="preserve"> </w:t>
      </w:r>
      <w:r w:rsidR="00582958">
        <w:t>analysis</w:t>
      </w:r>
      <w:r w:rsidR="008232D1">
        <w:t xml:space="preserve"> </w:t>
      </w:r>
      <w:r w:rsidR="00B309AB" w:rsidRPr="008232D1">
        <w:t>include</w:t>
      </w:r>
      <w:r w:rsidR="008232D1">
        <w:t>s (</w:t>
      </w:r>
      <w:proofErr w:type="spellStart"/>
      <w:r w:rsidR="008232D1" w:rsidRPr="008232D1">
        <w:rPr>
          <w:noProof/>
        </w:rPr>
        <w:t>Kafi</w:t>
      </w:r>
      <w:proofErr w:type="spellEnd"/>
      <w:r w:rsidR="008232D1" w:rsidRPr="008232D1">
        <w:rPr>
          <w:noProof/>
        </w:rPr>
        <w:t xml:space="preserve"> </w:t>
      </w:r>
      <w:r w:rsidR="008232D1" w:rsidRPr="008232D1">
        <w:rPr>
          <w:i/>
          <w:noProof/>
        </w:rPr>
        <w:t>et al.</w:t>
      </w:r>
      <w:r w:rsidR="008232D1">
        <w:rPr>
          <w:i/>
          <w:noProof/>
        </w:rPr>
        <w:t>,</w:t>
      </w:r>
      <w:r w:rsidR="008232D1" w:rsidRPr="008232D1">
        <w:rPr>
          <w:noProof/>
        </w:rPr>
        <w:t xml:space="preserve"> 2017)</w:t>
      </w:r>
      <w:r w:rsidR="00962FC6" w:rsidRPr="008232D1">
        <w:t xml:space="preserve">: </w:t>
      </w:r>
    </w:p>
    <w:p w14:paraId="3CEA9BFB" w14:textId="77777777" w:rsidR="00C5705D" w:rsidRPr="008232D1" w:rsidRDefault="00AA57AF" w:rsidP="00E963D1">
      <w:pPr>
        <w:pStyle w:val="TA"/>
        <w:numPr>
          <w:ilvl w:val="0"/>
          <w:numId w:val="10"/>
        </w:numPr>
        <w:spacing w:after="0" w:line="240" w:lineRule="auto"/>
        <w:ind w:left="284" w:hanging="284"/>
      </w:pPr>
      <w:r>
        <w:t>C</w:t>
      </w:r>
      <w:r w:rsidRPr="00AA57AF">
        <w:t>alculati</w:t>
      </w:r>
      <w:r>
        <w:t>on of</w:t>
      </w:r>
      <w:r w:rsidRPr="00AA57AF">
        <w:t xml:space="preserve"> rainfall using the Algebraic Method</w:t>
      </w:r>
    </w:p>
    <w:p w14:paraId="0F6EC7D3" w14:textId="77777777" w:rsidR="00AB12D0" w:rsidRPr="008232D1" w:rsidRDefault="00AA57AF" w:rsidP="00FE3E7E">
      <w:pPr>
        <w:pStyle w:val="TA"/>
        <w:numPr>
          <w:ilvl w:val="0"/>
          <w:numId w:val="10"/>
        </w:numPr>
        <w:spacing w:after="0" w:line="240" w:lineRule="auto"/>
        <w:ind w:left="284" w:hanging="284"/>
      </w:pPr>
      <w:r w:rsidRPr="00AA57AF">
        <w:t>Analysis of rainfall inte</w:t>
      </w:r>
      <w:r>
        <w:t xml:space="preserve">nsity applying the </w:t>
      </w:r>
      <w:proofErr w:type="spellStart"/>
      <w:r>
        <w:t>Mononobe</w:t>
      </w:r>
      <w:proofErr w:type="spellEnd"/>
      <w:r>
        <w:t xml:space="preserve"> Method</w:t>
      </w:r>
    </w:p>
    <w:p w14:paraId="27F4A2C0" w14:textId="77777777" w:rsidR="00962FC6" w:rsidRPr="008232D1" w:rsidRDefault="00AA57AF" w:rsidP="00962FC6">
      <w:pPr>
        <w:pStyle w:val="ListParagraph"/>
        <w:numPr>
          <w:ilvl w:val="0"/>
          <w:numId w:val="10"/>
        </w:numPr>
        <w:ind w:left="284"/>
        <w:rPr>
          <w:rFonts w:ascii="Times New Roman" w:eastAsia="Calibri" w:hAnsi="Times New Roman" w:cs="Times New Roman"/>
          <w:sz w:val="20"/>
          <w:szCs w:val="20"/>
          <w:lang w:val="en-US" w:eastAsia="en-US"/>
        </w:rPr>
      </w:pPr>
      <w:r w:rsidRPr="00AA57AF">
        <w:rPr>
          <w:rFonts w:ascii="Times New Roman" w:eastAsia="Calibri" w:hAnsi="Times New Roman" w:cs="Times New Roman"/>
          <w:sz w:val="20"/>
          <w:szCs w:val="20"/>
          <w:lang w:val="en-US" w:eastAsia="en-US"/>
        </w:rPr>
        <w:t>Rainfall data were obtained from two rainfall stations, namely Lame Dam Station</w:t>
      </w:r>
      <w:r>
        <w:rPr>
          <w:rFonts w:ascii="Times New Roman" w:eastAsia="Calibri" w:hAnsi="Times New Roman" w:cs="Times New Roman"/>
          <w:sz w:val="20"/>
          <w:szCs w:val="20"/>
          <w:lang w:val="en-US" w:eastAsia="en-US"/>
        </w:rPr>
        <w:t xml:space="preserve"> in </w:t>
      </w:r>
      <w:proofErr w:type="spellStart"/>
      <w:r>
        <w:rPr>
          <w:rFonts w:ascii="Times New Roman" w:eastAsia="Calibri" w:hAnsi="Times New Roman" w:cs="Times New Roman"/>
          <w:sz w:val="20"/>
          <w:szCs w:val="20"/>
          <w:lang w:val="en-US" w:eastAsia="en-US"/>
        </w:rPr>
        <w:t>Ciniru</w:t>
      </w:r>
      <w:proofErr w:type="spellEnd"/>
      <w:r>
        <w:rPr>
          <w:rFonts w:ascii="Times New Roman" w:eastAsia="Calibri" w:hAnsi="Times New Roman" w:cs="Times New Roman"/>
          <w:sz w:val="20"/>
          <w:szCs w:val="20"/>
          <w:lang w:val="en-US" w:eastAsia="en-US"/>
        </w:rPr>
        <w:t xml:space="preserve"> Village</w:t>
      </w:r>
      <w:r w:rsidRPr="00AA57AF">
        <w:rPr>
          <w:rFonts w:ascii="Times New Roman" w:eastAsia="Calibri" w:hAnsi="Times New Roman" w:cs="Times New Roman"/>
          <w:sz w:val="20"/>
          <w:szCs w:val="20"/>
          <w:lang w:val="en-US" w:eastAsia="en-US"/>
        </w:rPr>
        <w:t xml:space="preserve"> </w:t>
      </w:r>
      <w:r>
        <w:rPr>
          <w:rFonts w:ascii="Times New Roman" w:eastAsia="Calibri" w:hAnsi="Times New Roman" w:cs="Times New Roman"/>
          <w:sz w:val="20"/>
          <w:szCs w:val="20"/>
          <w:lang w:val="en-US" w:eastAsia="en-US"/>
        </w:rPr>
        <w:t xml:space="preserve">and </w:t>
      </w:r>
      <w:proofErr w:type="spellStart"/>
      <w:r>
        <w:rPr>
          <w:rFonts w:ascii="Times New Roman" w:eastAsia="Calibri" w:hAnsi="Times New Roman" w:cs="Times New Roman"/>
          <w:sz w:val="20"/>
          <w:szCs w:val="20"/>
          <w:lang w:val="en-US" w:eastAsia="en-US"/>
        </w:rPr>
        <w:t>Linggarjati</w:t>
      </w:r>
      <w:proofErr w:type="spellEnd"/>
      <w:r>
        <w:rPr>
          <w:rFonts w:ascii="Times New Roman" w:eastAsia="Calibri" w:hAnsi="Times New Roman" w:cs="Times New Roman"/>
          <w:sz w:val="20"/>
          <w:szCs w:val="20"/>
          <w:lang w:val="en-US" w:eastAsia="en-US"/>
        </w:rPr>
        <w:t xml:space="preserve"> Station</w:t>
      </w:r>
    </w:p>
    <w:p w14:paraId="6F1462F5" w14:textId="0A0D5943" w:rsidR="00962FC6" w:rsidRPr="008232D1" w:rsidRDefault="00AA57AF" w:rsidP="00962FC6">
      <w:pPr>
        <w:pStyle w:val="ListParagraph"/>
        <w:numPr>
          <w:ilvl w:val="0"/>
          <w:numId w:val="10"/>
        </w:numPr>
        <w:ind w:left="284"/>
        <w:rPr>
          <w:rFonts w:ascii="Times New Roman" w:eastAsia="Calibri" w:hAnsi="Times New Roman" w:cs="Times New Roman"/>
          <w:sz w:val="20"/>
          <w:szCs w:val="20"/>
          <w:lang w:val="en-US" w:eastAsia="en-US"/>
        </w:rPr>
      </w:pPr>
      <w:r w:rsidRPr="00AA57AF">
        <w:rPr>
          <w:rFonts w:ascii="Times New Roman" w:eastAsia="Calibri" w:hAnsi="Times New Roman" w:cs="Times New Roman"/>
          <w:sz w:val="20"/>
          <w:szCs w:val="20"/>
          <w:lang w:val="en-US" w:eastAsia="en-US"/>
        </w:rPr>
        <w:t>Channel cross-section using U-Ditch DS 3</w:t>
      </w:r>
    </w:p>
    <w:p w14:paraId="7C254E95" w14:textId="4FBD3C47" w:rsidR="00E963D1" w:rsidRPr="008232D1" w:rsidRDefault="00D134A9" w:rsidP="00FE3E7E">
      <w:pPr>
        <w:spacing w:after="0" w:line="240" w:lineRule="auto"/>
        <w:jc w:val="both"/>
        <w:rPr>
          <w:rFonts w:ascii="Times New Roman" w:hAnsi="Times New Roman" w:cs="Times New Roman"/>
          <w:sz w:val="20"/>
          <w:szCs w:val="20"/>
          <w:lang w:val="en-US"/>
        </w:rPr>
      </w:pPr>
      <w:ins w:id="0" w:author="Adam Savitri" w:date="2022-01-13T17:11:00Z">
        <w:r>
          <w:rPr>
            <w:noProof/>
            <w:lang w:val="en-US" w:eastAsia="en-US"/>
          </w:rPr>
          <mc:AlternateContent>
            <mc:Choice Requires="wps">
              <w:drawing>
                <wp:anchor distT="0" distB="0" distL="114300" distR="114300" simplePos="0" relativeHeight="251662848" behindDoc="0" locked="0" layoutInCell="1" allowOverlap="1" wp14:anchorId="5AB89CA9" wp14:editId="29BE4B0F">
                  <wp:simplePos x="0" y="0"/>
                  <wp:positionH relativeFrom="column">
                    <wp:align>right</wp:align>
                  </wp:positionH>
                  <wp:positionV relativeFrom="paragraph">
                    <wp:posOffset>3615</wp:posOffset>
                  </wp:positionV>
                  <wp:extent cx="931985" cy="328246"/>
                  <wp:effectExtent l="0" t="0" r="1905" b="0"/>
                  <wp:wrapNone/>
                  <wp:docPr id="8" name="Rectangle 8" descr="Location"/>
                  <wp:cNvGraphicFramePr/>
                  <a:graphic xmlns:a="http://schemas.openxmlformats.org/drawingml/2006/main">
                    <a:graphicData uri="http://schemas.microsoft.com/office/word/2010/wordprocessingShape">
                      <wps:wsp>
                        <wps:cNvSpPr/>
                        <wps:spPr>
                          <a:xfrm>
                            <a:off x="0" y="0"/>
                            <a:ext cx="931985" cy="32824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9485B3" w14:textId="550460FF" w:rsidR="00D134A9" w:rsidRPr="00D134A9" w:rsidRDefault="00D134A9" w:rsidP="00D134A9">
                              <w:pPr>
                                <w:jc w:val="center"/>
                                <w:rPr>
                                  <w:rFonts w:ascii="Times New Roman" w:hAnsi="Times New Roman" w:cs="Times New Roman"/>
                                  <w:lang w:val="en-US"/>
                                  <w:rPrChange w:id="1" w:author="Adam Savitri" w:date="2022-01-13T17:18:00Z">
                                    <w:rPr/>
                                  </w:rPrChange>
                                </w:rPr>
                                <w:pPrChange w:id="2" w:author="Adam Savitri" w:date="2022-01-13T17:18:00Z">
                                  <w:pPr/>
                                </w:pPrChange>
                              </w:pPr>
                              <w:ins w:id="3" w:author="Adam Savitri" w:date="2022-01-13T17:18:00Z">
                                <w:r w:rsidRPr="00D134A9">
                                  <w:rPr>
                                    <w:rFonts w:ascii="Times New Roman" w:hAnsi="Times New Roman" w:cs="Times New Roman"/>
                                    <w:lang w:val="en-US"/>
                                    <w:rPrChange w:id="4" w:author="Adam Savitri" w:date="2022-01-13T17:18:00Z">
                                      <w:rPr>
                                        <w:lang w:val="en-US"/>
                                      </w:rPr>
                                    </w:rPrChange>
                                  </w:rPr>
                                  <w:t>location</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89CA9" id="Rectangle 8" o:spid="_x0000_s1026" alt="Location" style="position:absolute;left:0;text-align:left;margin-left:22.2pt;margin-top:.3pt;width:73.4pt;height:25.85pt;z-index:25166284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" fillcolor="white [3212]" stroked="f" strokeweight="2pt">
                  <v:textbox>
                    <w:txbxContent>
                      <w:p w14:paraId="079485B3" w14:textId="550460FF" w:rsidR="00D134A9" w:rsidRPr="00D134A9" w:rsidRDefault="00D134A9" w:rsidP="00D134A9">
                        <w:pPr>
                          <w:jc w:val="center"/>
                          <w:rPr>
                            <w:rFonts w:ascii="Times New Roman" w:hAnsi="Times New Roman" w:cs="Times New Roman"/>
                            <w:lang w:val="en-US"/>
                            <w:rPrChange w:id="5" w:author="Adam Savitri" w:date="2022-01-13T17:18:00Z">
                              <w:rPr/>
                            </w:rPrChange>
                          </w:rPr>
                          <w:pPrChange w:id="6" w:author="Adam Savitri" w:date="2022-01-13T17:18:00Z">
                            <w:pPr/>
                          </w:pPrChange>
                        </w:pPr>
                        <w:ins w:id="7" w:author="Adam Savitri" w:date="2022-01-13T17:18:00Z">
                          <w:r w:rsidRPr="00D134A9">
                            <w:rPr>
                              <w:rFonts w:ascii="Times New Roman" w:hAnsi="Times New Roman" w:cs="Times New Roman"/>
                              <w:lang w:val="en-US"/>
                              <w:rPrChange w:id="8" w:author="Adam Savitri" w:date="2022-01-13T17:18:00Z">
                                <w:rPr>
                                  <w:lang w:val="en-US"/>
                                </w:rPr>
                              </w:rPrChange>
                            </w:rPr>
                            <w:t>location</w:t>
                          </w:r>
                        </w:ins>
                      </w:p>
                    </w:txbxContent>
                  </v:textbox>
                </v:rect>
              </w:pict>
            </mc:Fallback>
          </mc:AlternateContent>
        </w:r>
      </w:ins>
      <w:commentRangeStart w:id="9"/>
      <w:r w:rsidR="001E61A4" w:rsidRPr="008232D1">
        <w:rPr>
          <w:noProof/>
          <w:lang w:val="en-US" w:eastAsia="en-US"/>
        </w:rPr>
        <w:drawing>
          <wp:anchor distT="0" distB="0" distL="114300" distR="114300" simplePos="0" relativeHeight="251659776" behindDoc="0" locked="0" layoutInCell="1" allowOverlap="1" wp14:anchorId="529E7E4A" wp14:editId="2A54EE95">
            <wp:simplePos x="0" y="0"/>
            <wp:positionH relativeFrom="column">
              <wp:posOffset>874395</wp:posOffset>
            </wp:positionH>
            <wp:positionV relativeFrom="paragraph">
              <wp:posOffset>94615</wp:posOffset>
            </wp:positionV>
            <wp:extent cx="1775460" cy="6708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5460" cy="670880"/>
                    </a:xfrm>
                    <a:prstGeom prst="rect">
                      <a:avLst/>
                    </a:prstGeom>
                    <a:noFill/>
                  </pic:spPr>
                </pic:pic>
              </a:graphicData>
            </a:graphic>
          </wp:anchor>
        </w:drawing>
      </w:r>
      <w:commentRangeEnd w:id="9"/>
      <w:r w:rsidR="000E36B1">
        <w:rPr>
          <w:rStyle w:val="CommentReference"/>
        </w:rPr>
        <w:commentReference w:id="9"/>
      </w:r>
    </w:p>
    <w:p w14:paraId="3E449474" w14:textId="645A6A73" w:rsidR="00C5705D" w:rsidRPr="008232D1" w:rsidRDefault="001E61A4" w:rsidP="00FE3E7E">
      <w:pPr>
        <w:spacing w:after="0" w:line="240" w:lineRule="auto"/>
        <w:jc w:val="both"/>
        <w:rPr>
          <w:rFonts w:ascii="Times New Roman" w:hAnsi="Times New Roman" w:cs="Times New Roman"/>
          <w:sz w:val="20"/>
          <w:szCs w:val="20"/>
          <w:lang w:val="en-US"/>
        </w:rPr>
      </w:pPr>
      <w:r w:rsidRPr="008232D1">
        <w:rPr>
          <w:rFonts w:ascii="Times New Roman" w:hAnsi="Times New Roman" w:cs="Times New Roman"/>
          <w:noProof/>
          <w:sz w:val="20"/>
          <w:szCs w:val="20"/>
          <w:lang w:val="en-US" w:eastAsia="en-US"/>
        </w:rPr>
        <w:drawing>
          <wp:inline distT="0" distB="0" distL="0" distR="0" wp14:anchorId="632E31AC" wp14:editId="7BB29C55">
            <wp:extent cx="2915920" cy="1588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2426" cy="1597700"/>
                    </a:xfrm>
                    <a:prstGeom prst="rect">
                      <a:avLst/>
                    </a:prstGeom>
                    <a:noFill/>
                  </pic:spPr>
                </pic:pic>
              </a:graphicData>
            </a:graphic>
          </wp:inline>
        </w:drawing>
      </w:r>
    </w:p>
    <w:p w14:paraId="67FFF663" w14:textId="77777777" w:rsidR="00C5705D" w:rsidRPr="008232D1" w:rsidRDefault="00AA57AF" w:rsidP="009F58B9">
      <w:pPr>
        <w:pStyle w:val="Heading3"/>
        <w:ind w:left="0" w:firstLine="0"/>
        <w:jc w:val="center"/>
        <w:rPr>
          <w:rFonts w:eastAsia="MS Mincho"/>
          <w:sz w:val="18"/>
          <w:szCs w:val="18"/>
          <w:lang w:val="en-US"/>
        </w:rPr>
      </w:pPr>
      <w:r w:rsidRPr="00AA57AF">
        <w:rPr>
          <w:rFonts w:eastAsia="MS Mincho"/>
          <w:b/>
          <w:sz w:val="18"/>
          <w:szCs w:val="18"/>
          <w:lang w:val="en-US"/>
        </w:rPr>
        <w:t>Figure</w:t>
      </w:r>
      <w:r w:rsidR="00C5705D" w:rsidRPr="00AA57AF">
        <w:rPr>
          <w:rFonts w:eastAsia="MS Mincho"/>
          <w:b/>
          <w:sz w:val="18"/>
          <w:szCs w:val="18"/>
          <w:lang w:val="en-US"/>
        </w:rPr>
        <w:t xml:space="preserve"> 1</w:t>
      </w:r>
      <w:r w:rsidR="00C5705D" w:rsidRPr="008232D1">
        <w:rPr>
          <w:rFonts w:eastAsia="MS Mincho"/>
          <w:sz w:val="18"/>
          <w:szCs w:val="18"/>
          <w:lang w:val="en-US"/>
        </w:rPr>
        <w:t xml:space="preserve"> </w:t>
      </w:r>
      <w:r w:rsidRPr="00AA57AF">
        <w:rPr>
          <w:rFonts w:eastAsia="MS Mincho"/>
          <w:sz w:val="18"/>
          <w:szCs w:val="18"/>
          <w:lang w:val="en-US"/>
        </w:rPr>
        <w:t xml:space="preserve">Map of </w:t>
      </w:r>
      <w:proofErr w:type="spellStart"/>
      <w:r w:rsidRPr="00AA57AF">
        <w:rPr>
          <w:rFonts w:eastAsia="MS Mincho"/>
          <w:sz w:val="18"/>
          <w:szCs w:val="18"/>
          <w:lang w:val="en-US"/>
        </w:rPr>
        <w:t>Kuningan</w:t>
      </w:r>
      <w:proofErr w:type="spellEnd"/>
      <w:r w:rsidRPr="00AA57AF">
        <w:rPr>
          <w:rFonts w:eastAsia="MS Mincho"/>
          <w:sz w:val="18"/>
          <w:szCs w:val="18"/>
          <w:lang w:val="en-US"/>
        </w:rPr>
        <w:t xml:space="preserve"> Regency (Central Bureau of Statistics of </w:t>
      </w:r>
      <w:proofErr w:type="spellStart"/>
      <w:r w:rsidRPr="00AA57AF">
        <w:rPr>
          <w:rFonts w:eastAsia="MS Mincho"/>
          <w:sz w:val="18"/>
          <w:szCs w:val="18"/>
          <w:lang w:val="en-US"/>
        </w:rPr>
        <w:t>Kuningan</w:t>
      </w:r>
      <w:proofErr w:type="spellEnd"/>
      <w:r w:rsidRPr="00AA57AF">
        <w:rPr>
          <w:rFonts w:eastAsia="MS Mincho"/>
          <w:sz w:val="18"/>
          <w:szCs w:val="18"/>
          <w:lang w:val="en-US"/>
        </w:rPr>
        <w:t xml:space="preserve"> Regency, 2021, processed)</w:t>
      </w:r>
    </w:p>
    <w:p w14:paraId="619C2268" w14:textId="77777777" w:rsidR="00E963D1" w:rsidRPr="008232D1" w:rsidRDefault="00E963D1" w:rsidP="00C5705D">
      <w:pPr>
        <w:pStyle w:val="ListParagraph"/>
        <w:spacing w:after="0" w:line="240" w:lineRule="auto"/>
        <w:ind w:left="0"/>
        <w:jc w:val="both"/>
        <w:rPr>
          <w:rFonts w:ascii="Times New Roman" w:hAnsi="Times New Roman" w:cs="Times New Roman"/>
          <w:noProof/>
          <w:sz w:val="20"/>
          <w:szCs w:val="20"/>
          <w:lang w:val="en-US"/>
        </w:rPr>
      </w:pPr>
    </w:p>
    <w:p w14:paraId="3DE0E5F2" w14:textId="77777777" w:rsidR="008F706C" w:rsidRPr="008232D1" w:rsidRDefault="008F706C" w:rsidP="00C5705D">
      <w:pPr>
        <w:pStyle w:val="ListParagraph"/>
        <w:spacing w:after="0" w:line="240" w:lineRule="auto"/>
        <w:ind w:left="0"/>
        <w:jc w:val="both"/>
        <w:rPr>
          <w:rFonts w:ascii="Times New Roman" w:hAnsi="Times New Roman" w:cs="Times New Roman"/>
          <w:b/>
          <w:sz w:val="20"/>
          <w:szCs w:val="20"/>
          <w:lang w:val="en-US"/>
        </w:rPr>
      </w:pPr>
    </w:p>
    <w:p w14:paraId="77E2398C" w14:textId="77777777" w:rsidR="00C5705D" w:rsidRPr="008232D1" w:rsidRDefault="00AA57AF" w:rsidP="00C5705D">
      <w:pPr>
        <w:pStyle w:val="ListParagraph"/>
        <w:spacing w:after="0" w:line="240" w:lineRule="auto"/>
        <w:ind w:left="0"/>
        <w:jc w:val="both"/>
        <w:rPr>
          <w:rFonts w:ascii="Times New Roman" w:hAnsi="Times New Roman" w:cs="Times New Roman"/>
          <w:b/>
          <w:sz w:val="20"/>
          <w:szCs w:val="20"/>
          <w:lang w:val="en-US"/>
        </w:rPr>
      </w:pPr>
      <w:r w:rsidRPr="00AA57AF">
        <w:rPr>
          <w:rFonts w:ascii="Times New Roman" w:hAnsi="Times New Roman" w:cs="Times New Roman"/>
          <w:b/>
          <w:sz w:val="20"/>
          <w:szCs w:val="20"/>
          <w:lang w:val="en-US"/>
        </w:rPr>
        <w:t>THEORETICAL FRAMEWORK</w:t>
      </w:r>
    </w:p>
    <w:p w14:paraId="3CC69863" w14:textId="77777777" w:rsidR="00A8573B" w:rsidRPr="008232D1" w:rsidRDefault="00196A26" w:rsidP="00C5705D">
      <w:pPr>
        <w:pStyle w:val="ListParagraph"/>
        <w:spacing w:after="0" w:line="240" w:lineRule="auto"/>
        <w:ind w:left="0"/>
        <w:jc w:val="both"/>
        <w:rPr>
          <w:rFonts w:ascii="Times New Roman" w:hAnsi="Times New Roman" w:cs="Times New Roman"/>
          <w:sz w:val="20"/>
          <w:szCs w:val="20"/>
          <w:lang w:val="en-US"/>
        </w:rPr>
      </w:pPr>
      <w:r w:rsidRPr="00196A26">
        <w:rPr>
          <w:rFonts w:ascii="Times New Roman" w:hAnsi="Times New Roman" w:cs="Times New Roman"/>
          <w:sz w:val="20"/>
          <w:szCs w:val="20"/>
          <w:lang w:val="en-US"/>
        </w:rPr>
        <w:t xml:space="preserve">Drainage has the meaning of </w:t>
      </w:r>
      <w:r w:rsidR="00C0458B">
        <w:rPr>
          <w:rFonts w:ascii="Times New Roman" w:hAnsi="Times New Roman" w:cs="Times New Roman"/>
          <w:sz w:val="20"/>
          <w:szCs w:val="20"/>
          <w:lang w:val="en-US"/>
        </w:rPr>
        <w:t xml:space="preserve">disposing, </w:t>
      </w:r>
      <w:r w:rsidRPr="00196A26">
        <w:rPr>
          <w:rFonts w:ascii="Times New Roman" w:hAnsi="Times New Roman" w:cs="Times New Roman"/>
          <w:sz w:val="20"/>
          <w:szCs w:val="20"/>
          <w:lang w:val="en-US"/>
        </w:rPr>
        <w:t>draining, dumping, or diverting water.</w:t>
      </w:r>
      <w:r w:rsidR="00DF2D1F" w:rsidRPr="008232D1">
        <w:rPr>
          <w:rFonts w:ascii="Times New Roman" w:hAnsi="Times New Roman" w:cs="Times New Roman"/>
          <w:sz w:val="20"/>
          <w:szCs w:val="20"/>
          <w:lang w:val="en-US"/>
        </w:rPr>
        <w:t xml:space="preserve">  </w:t>
      </w:r>
      <w:r w:rsidR="00582958" w:rsidRPr="00582958">
        <w:rPr>
          <w:rFonts w:ascii="Times New Roman" w:hAnsi="Times New Roman" w:cs="Times New Roman"/>
          <w:sz w:val="20"/>
          <w:szCs w:val="20"/>
          <w:lang w:val="en-US"/>
        </w:rPr>
        <w:t>In general, drainage is defined as a series of water structures that function to reduce and/or remove excess water from an area or land so that the land can be used optimally.</w:t>
      </w:r>
      <w:r w:rsidR="00DF2D1F" w:rsidRPr="008232D1">
        <w:rPr>
          <w:rFonts w:ascii="Times New Roman" w:hAnsi="Times New Roman" w:cs="Times New Roman"/>
          <w:sz w:val="20"/>
          <w:szCs w:val="20"/>
          <w:lang w:val="en-US"/>
        </w:rPr>
        <w:t xml:space="preserve"> </w:t>
      </w:r>
      <w:r w:rsidR="00582958" w:rsidRPr="00582958">
        <w:rPr>
          <w:rFonts w:ascii="Times New Roman" w:hAnsi="Times New Roman" w:cs="Times New Roman"/>
          <w:sz w:val="20"/>
          <w:szCs w:val="20"/>
          <w:lang w:val="en-US"/>
        </w:rPr>
        <w:t>The drainage system is often found in other buildings such as culverts, siphons, water bridges (aqu</w:t>
      </w:r>
      <w:r w:rsidR="00582958">
        <w:rPr>
          <w:rFonts w:ascii="Times New Roman" w:hAnsi="Times New Roman" w:cs="Times New Roman"/>
          <w:sz w:val="20"/>
          <w:szCs w:val="20"/>
          <w:lang w:val="en-US"/>
        </w:rPr>
        <w:t>e</w:t>
      </w:r>
      <w:r w:rsidR="00582958" w:rsidRPr="00582958">
        <w:rPr>
          <w:rFonts w:ascii="Times New Roman" w:hAnsi="Times New Roman" w:cs="Times New Roman"/>
          <w:sz w:val="20"/>
          <w:szCs w:val="20"/>
          <w:lang w:val="en-US"/>
        </w:rPr>
        <w:t xml:space="preserve">ducts), </w:t>
      </w:r>
      <w:r w:rsidR="00582958">
        <w:rPr>
          <w:rFonts w:ascii="Times New Roman" w:hAnsi="Times New Roman" w:cs="Times New Roman"/>
          <w:sz w:val="20"/>
          <w:szCs w:val="20"/>
          <w:lang w:val="en-US"/>
        </w:rPr>
        <w:t>spillways</w:t>
      </w:r>
      <w:r w:rsidR="00582958" w:rsidRPr="00582958">
        <w:rPr>
          <w:rFonts w:ascii="Times New Roman" w:hAnsi="Times New Roman" w:cs="Times New Roman"/>
          <w:sz w:val="20"/>
          <w:szCs w:val="20"/>
          <w:lang w:val="en-US"/>
        </w:rPr>
        <w:t xml:space="preserve">, sluice gates, </w:t>
      </w:r>
      <w:r w:rsidR="00582958">
        <w:rPr>
          <w:rFonts w:ascii="Times New Roman" w:hAnsi="Times New Roman" w:cs="Times New Roman"/>
          <w:sz w:val="20"/>
          <w:szCs w:val="20"/>
          <w:lang w:val="en-US"/>
        </w:rPr>
        <w:t>drop structures</w:t>
      </w:r>
      <w:r w:rsidR="00582958" w:rsidRPr="00582958">
        <w:rPr>
          <w:rFonts w:ascii="Times New Roman" w:hAnsi="Times New Roman" w:cs="Times New Roman"/>
          <w:sz w:val="20"/>
          <w:szCs w:val="20"/>
          <w:lang w:val="en-US"/>
        </w:rPr>
        <w:t>, reservoir ponds</w:t>
      </w:r>
      <w:r w:rsidR="00582958">
        <w:rPr>
          <w:rFonts w:ascii="Times New Roman" w:hAnsi="Times New Roman" w:cs="Times New Roman"/>
          <w:sz w:val="20"/>
          <w:szCs w:val="20"/>
          <w:lang w:val="en-US"/>
        </w:rPr>
        <w:t>,</w:t>
      </w:r>
      <w:r w:rsidR="00582958" w:rsidRPr="00582958">
        <w:rPr>
          <w:rFonts w:ascii="Times New Roman" w:hAnsi="Times New Roman" w:cs="Times New Roman"/>
          <w:sz w:val="20"/>
          <w:szCs w:val="20"/>
          <w:lang w:val="en-US"/>
        </w:rPr>
        <w:t xml:space="preserve"> and pumping stations.</w:t>
      </w:r>
    </w:p>
    <w:p w14:paraId="29D0D06E" w14:textId="77777777" w:rsidR="00DF2D1F" w:rsidRPr="008232D1" w:rsidRDefault="00582958" w:rsidP="00DF2D1F">
      <w:pPr>
        <w:pStyle w:val="ListParagraph"/>
        <w:spacing w:after="0" w:line="240" w:lineRule="auto"/>
        <w:ind w:left="0"/>
        <w:jc w:val="both"/>
        <w:rPr>
          <w:rFonts w:ascii="Times New Roman" w:hAnsi="Times New Roman" w:cs="Times New Roman"/>
          <w:sz w:val="20"/>
          <w:szCs w:val="20"/>
          <w:lang w:val="en-US"/>
        </w:rPr>
      </w:pPr>
      <w:r w:rsidRPr="00582958">
        <w:rPr>
          <w:rFonts w:ascii="Times New Roman" w:hAnsi="Times New Roman" w:cs="Times New Roman"/>
          <w:sz w:val="20"/>
          <w:szCs w:val="20"/>
          <w:lang w:val="en-US"/>
        </w:rPr>
        <w:t>Road drainage planning criteria include:</w:t>
      </w:r>
    </w:p>
    <w:p w14:paraId="4AD8C3DB" w14:textId="77777777" w:rsidR="00DF2D1F" w:rsidRPr="008232D1" w:rsidRDefault="004D635F" w:rsidP="00C61940">
      <w:pPr>
        <w:pStyle w:val="ListParagraph"/>
        <w:numPr>
          <w:ilvl w:val="0"/>
          <w:numId w:val="12"/>
        </w:numPr>
        <w:spacing w:after="0" w:line="240" w:lineRule="auto"/>
        <w:ind w:left="426"/>
        <w:jc w:val="both"/>
        <w:rPr>
          <w:rFonts w:ascii="Times New Roman" w:hAnsi="Times New Roman" w:cs="Times New Roman"/>
          <w:sz w:val="20"/>
          <w:szCs w:val="20"/>
          <w:lang w:val="en-US"/>
        </w:rPr>
      </w:pPr>
      <w:r w:rsidRPr="004D635F">
        <w:rPr>
          <w:rFonts w:ascii="Times New Roman" w:hAnsi="Times New Roman" w:cs="Times New Roman"/>
          <w:sz w:val="20"/>
          <w:szCs w:val="20"/>
          <w:lang w:val="en-US"/>
        </w:rPr>
        <w:t>Area to be drained</w:t>
      </w:r>
    </w:p>
    <w:p w14:paraId="78DE95BA" w14:textId="77777777" w:rsidR="00DF2D1F" w:rsidRPr="008232D1" w:rsidRDefault="004D635F" w:rsidP="00C61940">
      <w:pPr>
        <w:pStyle w:val="ListParagraph"/>
        <w:numPr>
          <w:ilvl w:val="0"/>
          <w:numId w:val="12"/>
        </w:numPr>
        <w:spacing w:after="0" w:line="240" w:lineRule="auto"/>
        <w:ind w:left="426"/>
        <w:jc w:val="both"/>
        <w:rPr>
          <w:rFonts w:ascii="Times New Roman" w:hAnsi="Times New Roman" w:cs="Times New Roman"/>
          <w:sz w:val="20"/>
          <w:szCs w:val="20"/>
          <w:lang w:val="en-US"/>
        </w:rPr>
      </w:pPr>
      <w:r w:rsidRPr="004D635F">
        <w:rPr>
          <w:rFonts w:ascii="Times New Roman" w:hAnsi="Times New Roman" w:cs="Times New Roman"/>
          <w:sz w:val="20"/>
          <w:szCs w:val="20"/>
          <w:lang w:val="en-US"/>
        </w:rPr>
        <w:t xml:space="preserve">Maximum </w:t>
      </w:r>
      <w:r>
        <w:rPr>
          <w:rFonts w:ascii="Times New Roman" w:hAnsi="Times New Roman" w:cs="Times New Roman"/>
          <w:sz w:val="20"/>
          <w:szCs w:val="20"/>
          <w:lang w:val="en-US"/>
        </w:rPr>
        <w:t xml:space="preserve">estimated </w:t>
      </w:r>
      <w:r w:rsidRPr="004D635F">
        <w:rPr>
          <w:rFonts w:ascii="Times New Roman" w:hAnsi="Times New Roman" w:cs="Times New Roman"/>
          <w:sz w:val="20"/>
          <w:szCs w:val="20"/>
          <w:lang w:val="en-US"/>
        </w:rPr>
        <w:t xml:space="preserve">rain </w:t>
      </w:r>
    </w:p>
    <w:p w14:paraId="0E22F35D" w14:textId="77777777" w:rsidR="00DF2D1F" w:rsidRPr="008232D1" w:rsidRDefault="004D635F" w:rsidP="00C61940">
      <w:pPr>
        <w:pStyle w:val="ListParagraph"/>
        <w:numPr>
          <w:ilvl w:val="0"/>
          <w:numId w:val="12"/>
        </w:numPr>
        <w:spacing w:after="0" w:line="240" w:lineRule="auto"/>
        <w:ind w:left="426"/>
        <w:jc w:val="both"/>
        <w:rPr>
          <w:rFonts w:ascii="Times New Roman" w:hAnsi="Times New Roman" w:cs="Times New Roman"/>
          <w:sz w:val="20"/>
          <w:szCs w:val="20"/>
          <w:lang w:val="en-US"/>
        </w:rPr>
      </w:pPr>
      <w:r w:rsidRPr="004D635F">
        <w:rPr>
          <w:rFonts w:ascii="Times New Roman" w:hAnsi="Times New Roman" w:cs="Times New Roman"/>
          <w:sz w:val="20"/>
          <w:szCs w:val="20"/>
          <w:lang w:val="en-US"/>
        </w:rPr>
        <w:t xml:space="preserve">The slope of the surrounding area </w:t>
      </w:r>
      <w:r>
        <w:rPr>
          <w:rFonts w:ascii="Times New Roman" w:hAnsi="Times New Roman" w:cs="Times New Roman"/>
          <w:sz w:val="20"/>
          <w:szCs w:val="20"/>
          <w:lang w:val="en-US"/>
        </w:rPr>
        <w:t>as well as possible drainage</w:t>
      </w:r>
      <w:r w:rsidRPr="004D635F">
        <w:rPr>
          <w:rFonts w:ascii="Times New Roman" w:hAnsi="Times New Roman" w:cs="Times New Roman"/>
          <w:sz w:val="20"/>
          <w:szCs w:val="20"/>
          <w:lang w:val="en-US"/>
        </w:rPr>
        <w:t xml:space="preserve"> and </w:t>
      </w:r>
      <w:r>
        <w:rPr>
          <w:rFonts w:ascii="Times New Roman" w:hAnsi="Times New Roman" w:cs="Times New Roman"/>
          <w:sz w:val="20"/>
          <w:szCs w:val="20"/>
          <w:lang w:val="en-US"/>
        </w:rPr>
        <w:t xml:space="preserve">disposal </w:t>
      </w:r>
      <w:r>
        <w:rPr>
          <w:rFonts w:ascii="Times New Roman" w:hAnsi="Times New Roman" w:cs="Times New Roman"/>
          <w:sz w:val="20"/>
          <w:szCs w:val="20"/>
          <w:lang w:val="en-US"/>
        </w:rPr>
        <w:lastRenderedPageBreak/>
        <w:t>(geomorphology</w:t>
      </w:r>
      <w:r w:rsidRPr="004D635F">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the </w:t>
      </w:r>
      <w:r w:rsidRPr="004D635F">
        <w:rPr>
          <w:rFonts w:ascii="Times New Roman" w:hAnsi="Times New Roman" w:cs="Times New Roman"/>
          <w:sz w:val="20"/>
          <w:szCs w:val="20"/>
          <w:lang w:val="en-US"/>
        </w:rPr>
        <w:t xml:space="preserve">shape of the </w:t>
      </w:r>
      <w:r>
        <w:rPr>
          <w:rFonts w:ascii="Times New Roman" w:hAnsi="Times New Roman" w:cs="Times New Roman"/>
          <w:sz w:val="20"/>
          <w:szCs w:val="20"/>
          <w:lang w:val="en-US"/>
        </w:rPr>
        <w:t>ground</w:t>
      </w:r>
      <w:r w:rsidRPr="004D635F">
        <w:rPr>
          <w:rFonts w:ascii="Times New Roman" w:hAnsi="Times New Roman" w:cs="Times New Roman"/>
          <w:sz w:val="20"/>
          <w:szCs w:val="20"/>
          <w:lang w:val="en-US"/>
        </w:rPr>
        <w:t xml:space="preserve"> surface)</w:t>
      </w:r>
    </w:p>
    <w:p w14:paraId="6DDEF4C0" w14:textId="77777777" w:rsidR="00DF2D1F" w:rsidRPr="008232D1" w:rsidRDefault="004D635F" w:rsidP="00C61940">
      <w:pPr>
        <w:pStyle w:val="ListParagraph"/>
        <w:numPr>
          <w:ilvl w:val="0"/>
          <w:numId w:val="12"/>
        </w:numPr>
        <w:spacing w:after="0" w:line="240" w:lineRule="auto"/>
        <w:ind w:left="426"/>
        <w:jc w:val="both"/>
        <w:rPr>
          <w:rFonts w:ascii="Times New Roman" w:hAnsi="Times New Roman" w:cs="Times New Roman"/>
          <w:sz w:val="20"/>
          <w:szCs w:val="20"/>
          <w:lang w:val="en-US"/>
        </w:rPr>
      </w:pPr>
      <w:r w:rsidRPr="004D635F">
        <w:rPr>
          <w:rFonts w:ascii="Times New Roman" w:hAnsi="Times New Roman" w:cs="Times New Roman"/>
          <w:sz w:val="20"/>
          <w:szCs w:val="20"/>
          <w:lang w:val="en-US"/>
        </w:rPr>
        <w:t>Subgrade characteristics</w:t>
      </w:r>
      <w:r>
        <w:rPr>
          <w:rFonts w:ascii="Times New Roman" w:hAnsi="Times New Roman" w:cs="Times New Roman"/>
          <w:sz w:val="20"/>
          <w:szCs w:val="20"/>
          <w:lang w:val="en-US"/>
        </w:rPr>
        <w:t>,</w:t>
      </w:r>
      <w:r w:rsidRPr="004D635F">
        <w:rPr>
          <w:rFonts w:ascii="Times New Roman" w:hAnsi="Times New Roman" w:cs="Times New Roman"/>
          <w:sz w:val="20"/>
          <w:szCs w:val="20"/>
          <w:lang w:val="en-US"/>
        </w:rPr>
        <w:t xml:space="preserve"> including the tendency to erode other soils</w:t>
      </w:r>
    </w:p>
    <w:p w14:paraId="1D604BE9" w14:textId="77777777" w:rsidR="00DF2D1F" w:rsidRPr="008232D1" w:rsidRDefault="004D635F" w:rsidP="00C61940">
      <w:pPr>
        <w:pStyle w:val="ListParagraph"/>
        <w:numPr>
          <w:ilvl w:val="0"/>
          <w:numId w:val="12"/>
        </w:numPr>
        <w:spacing w:after="0" w:line="240" w:lineRule="auto"/>
        <w:ind w:left="426"/>
        <w:jc w:val="both"/>
        <w:rPr>
          <w:rFonts w:ascii="Times New Roman" w:hAnsi="Times New Roman" w:cs="Times New Roman"/>
          <w:sz w:val="20"/>
          <w:szCs w:val="20"/>
          <w:lang w:val="en-US"/>
        </w:rPr>
      </w:pPr>
      <w:r w:rsidRPr="004D635F">
        <w:rPr>
          <w:rFonts w:ascii="Times New Roman" w:hAnsi="Times New Roman" w:cs="Times New Roman"/>
          <w:sz w:val="20"/>
          <w:szCs w:val="20"/>
          <w:lang w:val="en-US"/>
        </w:rPr>
        <w:t>Percentage of groundwater</w:t>
      </w:r>
    </w:p>
    <w:p w14:paraId="124CDB53" w14:textId="77777777" w:rsidR="00DF2D1F" w:rsidRPr="008232D1" w:rsidRDefault="004D635F" w:rsidP="00C61940">
      <w:pPr>
        <w:pStyle w:val="ListParagraph"/>
        <w:numPr>
          <w:ilvl w:val="0"/>
          <w:numId w:val="12"/>
        </w:numPr>
        <w:spacing w:after="0" w:line="240" w:lineRule="auto"/>
        <w:ind w:left="426"/>
        <w:jc w:val="both"/>
        <w:rPr>
          <w:rFonts w:ascii="Times New Roman" w:hAnsi="Times New Roman" w:cs="Times New Roman"/>
          <w:sz w:val="20"/>
          <w:szCs w:val="20"/>
          <w:lang w:val="en-US"/>
        </w:rPr>
      </w:pPr>
      <w:r w:rsidRPr="004D635F">
        <w:rPr>
          <w:rFonts w:ascii="Times New Roman" w:hAnsi="Times New Roman" w:cs="Times New Roman"/>
          <w:sz w:val="20"/>
          <w:szCs w:val="20"/>
          <w:lang w:val="en-US"/>
        </w:rPr>
        <w:t>The av</w:t>
      </w:r>
      <w:r>
        <w:rPr>
          <w:rFonts w:ascii="Times New Roman" w:hAnsi="Times New Roman" w:cs="Times New Roman"/>
          <w:sz w:val="20"/>
          <w:szCs w:val="20"/>
          <w:lang w:val="en-US"/>
        </w:rPr>
        <w:t>erage elevation above ground</w:t>
      </w:r>
      <w:r w:rsidRPr="004D635F">
        <w:rPr>
          <w:rFonts w:ascii="Times New Roman" w:hAnsi="Times New Roman" w:cs="Times New Roman"/>
          <w:sz w:val="20"/>
          <w:szCs w:val="20"/>
          <w:lang w:val="en-US"/>
        </w:rPr>
        <w:t>water</w:t>
      </w:r>
      <w:r>
        <w:rPr>
          <w:rFonts w:ascii="Times New Roman" w:hAnsi="Times New Roman" w:cs="Times New Roman"/>
          <w:sz w:val="20"/>
          <w:szCs w:val="20"/>
          <w:lang w:val="en-US"/>
        </w:rPr>
        <w:t xml:space="preserve"> level</w:t>
      </w:r>
    </w:p>
    <w:p w14:paraId="2986C30A" w14:textId="77777777" w:rsidR="00DF2D1F" w:rsidRPr="008232D1" w:rsidRDefault="004D635F" w:rsidP="00C61940">
      <w:pPr>
        <w:pStyle w:val="ListParagraph"/>
        <w:numPr>
          <w:ilvl w:val="0"/>
          <w:numId w:val="12"/>
        </w:numPr>
        <w:spacing w:after="0" w:line="240" w:lineRule="auto"/>
        <w:ind w:left="426"/>
        <w:jc w:val="both"/>
        <w:rPr>
          <w:rFonts w:ascii="Times New Roman" w:hAnsi="Times New Roman" w:cs="Times New Roman"/>
          <w:sz w:val="20"/>
          <w:szCs w:val="20"/>
          <w:lang w:val="en-US"/>
        </w:rPr>
      </w:pPr>
      <w:r w:rsidRPr="004D635F">
        <w:rPr>
          <w:rFonts w:ascii="Times New Roman" w:hAnsi="Times New Roman" w:cs="Times New Roman"/>
          <w:sz w:val="20"/>
          <w:szCs w:val="20"/>
          <w:lang w:val="en-US"/>
        </w:rPr>
        <w:t>Minimum depth required to protect drainage pipes from traffic loads</w:t>
      </w:r>
    </w:p>
    <w:p w14:paraId="31F51FD7" w14:textId="77777777" w:rsidR="00C61940" w:rsidRDefault="00C61940" w:rsidP="00DF2D1F">
      <w:pPr>
        <w:spacing w:after="0" w:line="240" w:lineRule="auto"/>
        <w:jc w:val="both"/>
        <w:rPr>
          <w:rFonts w:ascii="Times New Roman" w:hAnsi="Times New Roman" w:cs="Times New Roman"/>
          <w:bCs/>
          <w:sz w:val="20"/>
          <w:szCs w:val="20"/>
          <w:lang w:val="en-US"/>
        </w:rPr>
      </w:pPr>
    </w:p>
    <w:p w14:paraId="23D34057" w14:textId="77777777" w:rsidR="00DF2D1F" w:rsidRPr="008232D1" w:rsidRDefault="004D635F" w:rsidP="00DF2D1F">
      <w:pPr>
        <w:spacing w:after="0" w:line="240" w:lineRule="auto"/>
        <w:jc w:val="both"/>
        <w:rPr>
          <w:rFonts w:ascii="Times New Roman" w:hAnsi="Times New Roman" w:cs="Times New Roman"/>
          <w:bCs/>
          <w:sz w:val="20"/>
          <w:szCs w:val="20"/>
          <w:lang w:val="en-US"/>
        </w:rPr>
      </w:pPr>
      <w:r w:rsidRPr="004D635F">
        <w:rPr>
          <w:rFonts w:ascii="Times New Roman" w:hAnsi="Times New Roman" w:cs="Times New Roman"/>
          <w:bCs/>
          <w:sz w:val="20"/>
          <w:szCs w:val="20"/>
          <w:lang w:val="en-US"/>
        </w:rPr>
        <w:t>The formulas used are:</w:t>
      </w:r>
    </w:p>
    <w:p w14:paraId="7A581D26" w14:textId="77777777" w:rsidR="00DF2D1F" w:rsidRPr="008232D1" w:rsidRDefault="004D635F" w:rsidP="00DF2D1F">
      <w:pPr>
        <w:spacing w:after="0" w:line="240" w:lineRule="auto"/>
        <w:jc w:val="both"/>
        <w:rPr>
          <w:rFonts w:ascii="Times New Roman" w:hAnsi="Times New Roman" w:cs="Times New Roman"/>
          <w:bCs/>
          <w:sz w:val="20"/>
          <w:szCs w:val="20"/>
          <w:lang w:val="en-US"/>
        </w:rPr>
      </w:pPr>
      <w:r w:rsidRPr="004D635F">
        <w:rPr>
          <w:rFonts w:ascii="Times New Roman" w:hAnsi="Times New Roman" w:cs="Times New Roman"/>
          <w:bCs/>
          <w:sz w:val="20"/>
          <w:szCs w:val="20"/>
          <w:lang w:val="en-US"/>
        </w:rPr>
        <w:t>Rational Formula</w:t>
      </w:r>
    </w:p>
    <w:p w14:paraId="216328F4" w14:textId="77777777" w:rsidR="00DF2D1F" w:rsidRPr="008232D1" w:rsidRDefault="00DF2D1F" w:rsidP="00DF2D1F">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Q</w:t>
      </w:r>
      <w:r w:rsidRPr="008232D1">
        <w:rPr>
          <w:rFonts w:ascii="Times New Roman" w:hAnsi="Times New Roman" w:cs="Times New Roman"/>
          <w:bCs/>
          <w:sz w:val="20"/>
          <w:szCs w:val="20"/>
          <w:lang w:val="en-US"/>
        </w:rPr>
        <w:tab/>
        <w:t>=   C.I.A</w:t>
      </w:r>
    </w:p>
    <w:p w14:paraId="7426CCB7" w14:textId="77777777" w:rsidR="00DF2D1F" w:rsidRPr="008232D1" w:rsidRDefault="00DF2D1F" w:rsidP="00DF2D1F">
      <w:pPr>
        <w:pStyle w:val="ListParagraph"/>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w:t>
      </w:r>
      <w:proofErr w:type="gramStart"/>
      <w:r w:rsidRPr="008232D1">
        <w:rPr>
          <w:rFonts w:ascii="Times New Roman" w:hAnsi="Times New Roman" w:cs="Times New Roman"/>
          <w:bCs/>
          <w:sz w:val="20"/>
          <w:szCs w:val="20"/>
          <w:lang w:val="en-US"/>
        </w:rPr>
        <w:t xml:space="preserve">   (</w:t>
      </w:r>
      <w:proofErr w:type="gramEnd"/>
      <w:r w:rsidRPr="008232D1">
        <w:rPr>
          <w:rFonts w:ascii="Times New Roman" w:hAnsi="Times New Roman" w:cs="Times New Roman"/>
          <w:bCs/>
          <w:sz w:val="20"/>
          <w:szCs w:val="20"/>
          <w:lang w:val="en-US"/>
        </w:rPr>
        <w:t>1/3,6) . C.I.A...............m³/</w:t>
      </w:r>
      <w:r w:rsidR="004D635F">
        <w:rPr>
          <w:rFonts w:ascii="Times New Roman" w:hAnsi="Times New Roman" w:cs="Times New Roman"/>
          <w:bCs/>
          <w:sz w:val="20"/>
          <w:szCs w:val="20"/>
          <w:lang w:val="en-US"/>
        </w:rPr>
        <w:t>sec</w:t>
      </w:r>
    </w:p>
    <w:p w14:paraId="0F886B8A" w14:textId="77777777" w:rsidR="00DF2D1F" w:rsidRPr="008232D1" w:rsidRDefault="00DF2D1F" w:rsidP="00DF2D1F">
      <w:pPr>
        <w:pStyle w:val="ListParagraph"/>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 xml:space="preserve">=   </w:t>
      </w:r>
      <w:proofErr w:type="gramStart"/>
      <w:r w:rsidRPr="008232D1">
        <w:rPr>
          <w:rFonts w:ascii="Times New Roman" w:hAnsi="Times New Roman" w:cs="Times New Roman"/>
          <w:bCs/>
          <w:sz w:val="20"/>
          <w:szCs w:val="20"/>
          <w:lang w:val="en-US"/>
        </w:rPr>
        <w:t>0</w:t>
      </w:r>
      <w:r w:rsidR="003F75B1">
        <w:rPr>
          <w:rFonts w:ascii="Times New Roman" w:hAnsi="Times New Roman" w:cs="Times New Roman"/>
          <w:bCs/>
          <w:sz w:val="20"/>
          <w:szCs w:val="20"/>
          <w:lang w:val="en-US"/>
        </w:rPr>
        <w:t>.</w:t>
      </w:r>
      <w:r w:rsidRPr="008232D1">
        <w:rPr>
          <w:rFonts w:ascii="Times New Roman" w:hAnsi="Times New Roman" w:cs="Times New Roman"/>
          <w:bCs/>
          <w:sz w:val="20"/>
          <w:szCs w:val="20"/>
          <w:lang w:val="en-US"/>
        </w:rPr>
        <w:t>278 .</w:t>
      </w:r>
      <w:proofErr w:type="gramEnd"/>
      <w:r w:rsidRPr="008232D1">
        <w:rPr>
          <w:rFonts w:ascii="Times New Roman" w:hAnsi="Times New Roman" w:cs="Times New Roman"/>
          <w:bCs/>
          <w:sz w:val="20"/>
          <w:szCs w:val="20"/>
          <w:lang w:val="en-US"/>
        </w:rPr>
        <w:t xml:space="preserve"> C.I.A................m³/</w:t>
      </w:r>
      <w:r w:rsidR="004D635F">
        <w:rPr>
          <w:rFonts w:ascii="Times New Roman" w:hAnsi="Times New Roman" w:cs="Times New Roman"/>
          <w:bCs/>
          <w:sz w:val="20"/>
          <w:szCs w:val="20"/>
          <w:lang w:val="en-US"/>
        </w:rPr>
        <w:t>sec</w:t>
      </w:r>
    </w:p>
    <w:p w14:paraId="7F9245B3" w14:textId="77777777" w:rsidR="00DF2D1F" w:rsidRPr="008232D1" w:rsidRDefault="00DF2D1F" w:rsidP="00DF2D1F">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A</w:t>
      </w:r>
      <w:r w:rsidRPr="008232D1">
        <w:rPr>
          <w:rFonts w:ascii="Times New Roman" w:hAnsi="Times New Roman" w:cs="Times New Roman"/>
          <w:bCs/>
          <w:sz w:val="20"/>
          <w:szCs w:val="20"/>
          <w:lang w:val="en-US"/>
        </w:rPr>
        <w:tab/>
        <w:t xml:space="preserve">=   </w:t>
      </w:r>
      <w:r w:rsidR="004D635F" w:rsidRPr="004D635F">
        <w:rPr>
          <w:rFonts w:ascii="Times New Roman" w:hAnsi="Times New Roman" w:cs="Times New Roman"/>
          <w:bCs/>
          <w:sz w:val="20"/>
          <w:szCs w:val="20"/>
          <w:lang w:val="en-US"/>
        </w:rPr>
        <w:t>Flow area</w:t>
      </w:r>
      <w:r w:rsidRPr="008232D1">
        <w:rPr>
          <w:rFonts w:ascii="Times New Roman" w:hAnsi="Times New Roman" w:cs="Times New Roman"/>
          <w:bCs/>
          <w:sz w:val="20"/>
          <w:szCs w:val="20"/>
          <w:lang w:val="en-US"/>
        </w:rPr>
        <w:t xml:space="preserve"> (m²)</w:t>
      </w:r>
    </w:p>
    <w:p w14:paraId="2988E98D" w14:textId="77777777" w:rsidR="00DF2D1F" w:rsidRPr="008232D1" w:rsidRDefault="00DF2D1F" w:rsidP="00DF2D1F">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I</w:t>
      </w:r>
      <w:r w:rsidRPr="008232D1">
        <w:rPr>
          <w:rFonts w:ascii="Times New Roman" w:hAnsi="Times New Roman" w:cs="Times New Roman"/>
          <w:bCs/>
          <w:sz w:val="20"/>
          <w:szCs w:val="20"/>
          <w:lang w:val="en-US"/>
        </w:rPr>
        <w:tab/>
        <w:t xml:space="preserve">=   </w:t>
      </w:r>
      <w:r w:rsidR="004D635F" w:rsidRPr="004D635F">
        <w:rPr>
          <w:rFonts w:ascii="Times New Roman" w:hAnsi="Times New Roman" w:cs="Times New Roman"/>
          <w:bCs/>
          <w:sz w:val="20"/>
          <w:szCs w:val="20"/>
          <w:lang w:val="en-US"/>
        </w:rPr>
        <w:t>Average rain</w:t>
      </w:r>
      <w:r w:rsidR="00B702F2">
        <w:rPr>
          <w:rFonts w:ascii="Times New Roman" w:hAnsi="Times New Roman" w:cs="Times New Roman"/>
          <w:bCs/>
          <w:sz w:val="20"/>
          <w:szCs w:val="20"/>
          <w:lang w:val="en-US"/>
        </w:rPr>
        <w:t>fall</w:t>
      </w:r>
      <w:r w:rsidR="004D635F" w:rsidRPr="004D635F">
        <w:rPr>
          <w:rFonts w:ascii="Times New Roman" w:hAnsi="Times New Roman" w:cs="Times New Roman"/>
          <w:bCs/>
          <w:sz w:val="20"/>
          <w:szCs w:val="20"/>
          <w:lang w:val="en-US"/>
        </w:rPr>
        <w:t xml:space="preserve"> intensity</w:t>
      </w:r>
      <w:r w:rsidRPr="008232D1">
        <w:rPr>
          <w:rFonts w:ascii="Times New Roman" w:hAnsi="Times New Roman" w:cs="Times New Roman"/>
          <w:bCs/>
          <w:sz w:val="20"/>
          <w:szCs w:val="20"/>
          <w:lang w:val="en-US"/>
        </w:rPr>
        <w:t xml:space="preserve"> (mm/</w:t>
      </w:r>
      <w:r w:rsidR="004D635F">
        <w:rPr>
          <w:rFonts w:ascii="Times New Roman" w:hAnsi="Times New Roman" w:cs="Times New Roman"/>
          <w:bCs/>
          <w:sz w:val="20"/>
          <w:szCs w:val="20"/>
          <w:lang w:val="en-US"/>
        </w:rPr>
        <w:t>hour</w:t>
      </w:r>
      <w:r w:rsidRPr="008232D1">
        <w:rPr>
          <w:rFonts w:ascii="Times New Roman" w:hAnsi="Times New Roman" w:cs="Times New Roman"/>
          <w:bCs/>
          <w:sz w:val="20"/>
          <w:szCs w:val="20"/>
          <w:lang w:val="en-US"/>
        </w:rPr>
        <w:t>)</w:t>
      </w:r>
    </w:p>
    <w:p w14:paraId="04749414" w14:textId="77777777" w:rsidR="00A8573B" w:rsidRPr="008232D1" w:rsidRDefault="00DF2D1F" w:rsidP="00DF2D1F">
      <w:pPr>
        <w:pStyle w:val="ListParagraph"/>
        <w:spacing w:after="0" w:line="240" w:lineRule="auto"/>
        <w:ind w:left="0"/>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C</w:t>
      </w:r>
      <w:r w:rsidRPr="008232D1">
        <w:rPr>
          <w:rFonts w:ascii="Times New Roman" w:hAnsi="Times New Roman" w:cs="Times New Roman"/>
          <w:bCs/>
          <w:sz w:val="20"/>
          <w:szCs w:val="20"/>
          <w:lang w:val="en-US"/>
        </w:rPr>
        <w:tab/>
        <w:t xml:space="preserve">=   </w:t>
      </w:r>
      <w:r w:rsidR="004D635F" w:rsidRPr="004D635F">
        <w:rPr>
          <w:rFonts w:ascii="Times New Roman" w:hAnsi="Times New Roman" w:cs="Times New Roman"/>
          <w:bCs/>
          <w:sz w:val="20"/>
          <w:szCs w:val="20"/>
          <w:lang w:val="en-US"/>
        </w:rPr>
        <w:t>Flow rate</w:t>
      </w:r>
    </w:p>
    <w:p w14:paraId="07616C2E" w14:textId="77777777" w:rsidR="0048667C" w:rsidRPr="008232D1" w:rsidRDefault="0048667C" w:rsidP="00DF2D1F">
      <w:pPr>
        <w:pStyle w:val="ListParagraph"/>
        <w:spacing w:after="0" w:line="240" w:lineRule="auto"/>
        <w:ind w:left="0"/>
        <w:jc w:val="both"/>
        <w:rPr>
          <w:rFonts w:ascii="Times New Roman" w:hAnsi="Times New Roman" w:cs="Times New Roman"/>
          <w:bCs/>
          <w:sz w:val="20"/>
          <w:szCs w:val="20"/>
          <w:lang w:val="en-US"/>
        </w:rPr>
      </w:pPr>
    </w:p>
    <w:p w14:paraId="3F7FDAEE" w14:textId="77777777" w:rsidR="0048667C" w:rsidRPr="008232D1" w:rsidRDefault="0084647F" w:rsidP="0048667C">
      <w:pPr>
        <w:spacing w:after="0" w:line="240" w:lineRule="auto"/>
        <w:jc w:val="both"/>
        <w:rPr>
          <w:rFonts w:ascii="Times New Roman" w:hAnsi="Times New Roman" w:cs="Times New Roman"/>
          <w:bCs/>
          <w:sz w:val="20"/>
          <w:szCs w:val="20"/>
          <w:lang w:val="en-US"/>
        </w:rPr>
      </w:pPr>
      <w:proofErr w:type="spellStart"/>
      <w:r>
        <w:rPr>
          <w:rFonts w:ascii="Times New Roman" w:hAnsi="Times New Roman" w:cs="Times New Roman"/>
          <w:bCs/>
          <w:sz w:val="20"/>
          <w:szCs w:val="20"/>
          <w:lang w:val="en-US"/>
        </w:rPr>
        <w:t>Burkli</w:t>
      </w:r>
      <w:proofErr w:type="spellEnd"/>
      <w:r>
        <w:rPr>
          <w:rFonts w:ascii="Times New Roman" w:hAnsi="Times New Roman" w:cs="Times New Roman"/>
          <w:bCs/>
          <w:sz w:val="20"/>
          <w:szCs w:val="20"/>
          <w:lang w:val="en-US"/>
        </w:rPr>
        <w:t>–</w:t>
      </w:r>
      <w:r w:rsidR="0048667C" w:rsidRPr="008232D1">
        <w:rPr>
          <w:rFonts w:ascii="Times New Roman" w:hAnsi="Times New Roman" w:cs="Times New Roman"/>
          <w:bCs/>
          <w:sz w:val="20"/>
          <w:szCs w:val="20"/>
          <w:lang w:val="en-US"/>
        </w:rPr>
        <w:t xml:space="preserve">Ziegler </w:t>
      </w:r>
      <w:r>
        <w:rPr>
          <w:rFonts w:ascii="Times New Roman" w:hAnsi="Times New Roman" w:cs="Times New Roman"/>
          <w:bCs/>
          <w:sz w:val="20"/>
          <w:szCs w:val="20"/>
          <w:lang w:val="en-US"/>
        </w:rPr>
        <w:t>Formula</w:t>
      </w:r>
    </w:p>
    <w:p w14:paraId="26FEBB79" w14:textId="77777777" w:rsidR="0048667C" w:rsidRPr="008232D1" w:rsidRDefault="0048667C" w:rsidP="0048667C">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Q</w:t>
      </w:r>
      <w:r w:rsidRPr="008232D1">
        <w:rPr>
          <w:rFonts w:ascii="Times New Roman" w:hAnsi="Times New Roman" w:cs="Times New Roman"/>
          <w:bCs/>
          <w:sz w:val="20"/>
          <w:szCs w:val="20"/>
          <w:lang w:val="en-US"/>
        </w:rPr>
        <w:tab/>
        <w:t xml:space="preserve">=   </w:t>
      </w:r>
      <w:proofErr w:type="gramStart"/>
      <w:r w:rsidRPr="008232D1">
        <w:rPr>
          <w:rFonts w:ascii="Times New Roman" w:hAnsi="Times New Roman" w:cs="Times New Roman"/>
          <w:bCs/>
          <w:sz w:val="20"/>
          <w:szCs w:val="20"/>
          <w:lang w:val="en-US"/>
        </w:rPr>
        <w:t>C.I.A .</w:t>
      </w:r>
      <w:proofErr w:type="gramEnd"/>
      <w:r w:rsidRPr="008232D1">
        <w:rPr>
          <w:rFonts w:ascii="Times New Roman" w:hAnsi="Times New Roman" w:cs="Times New Roman"/>
          <w:bCs/>
          <w:sz w:val="20"/>
          <w:szCs w:val="20"/>
          <w:lang w:val="en-US"/>
        </w:rPr>
        <w:t xml:space="preserve"> (S/A) </w:t>
      </w:r>
      <w:r w:rsidRPr="008232D1">
        <w:rPr>
          <w:rFonts w:ascii="Times New Roman" w:hAnsi="Times New Roman" w:cs="Times New Roman"/>
          <w:bCs/>
          <w:sz w:val="20"/>
          <w:szCs w:val="20"/>
          <w:vertAlign w:val="superscript"/>
          <w:lang w:val="en-US"/>
        </w:rPr>
        <w:t>0</w:t>
      </w:r>
      <w:r w:rsidR="009B4669">
        <w:rPr>
          <w:rFonts w:ascii="Times New Roman" w:hAnsi="Times New Roman" w:cs="Times New Roman"/>
          <w:bCs/>
          <w:sz w:val="20"/>
          <w:szCs w:val="20"/>
          <w:vertAlign w:val="superscript"/>
          <w:lang w:val="en-US"/>
        </w:rPr>
        <w:t>.</w:t>
      </w:r>
      <w:r w:rsidRPr="008232D1">
        <w:rPr>
          <w:rFonts w:ascii="Times New Roman" w:hAnsi="Times New Roman" w:cs="Times New Roman"/>
          <w:bCs/>
          <w:sz w:val="20"/>
          <w:szCs w:val="20"/>
          <w:vertAlign w:val="superscript"/>
          <w:lang w:val="en-US"/>
        </w:rPr>
        <w:t>25</w:t>
      </w:r>
    </w:p>
    <w:p w14:paraId="156AD0B9" w14:textId="77777777" w:rsidR="0048667C" w:rsidRPr="008232D1" w:rsidRDefault="0048667C" w:rsidP="0048667C">
      <w:pPr>
        <w:pStyle w:val="ListParagraph"/>
        <w:spacing w:after="0" w:line="240" w:lineRule="auto"/>
        <w:ind w:left="0"/>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S</w:t>
      </w:r>
      <w:r w:rsidRPr="008232D1">
        <w:rPr>
          <w:rFonts w:ascii="Times New Roman" w:hAnsi="Times New Roman" w:cs="Times New Roman"/>
          <w:bCs/>
          <w:sz w:val="20"/>
          <w:szCs w:val="20"/>
          <w:lang w:val="en-US"/>
        </w:rPr>
        <w:tab/>
        <w:t xml:space="preserve">=   </w:t>
      </w:r>
      <w:r w:rsidR="00B702F2">
        <w:rPr>
          <w:rFonts w:ascii="Times New Roman" w:hAnsi="Times New Roman" w:cs="Times New Roman"/>
          <w:bCs/>
          <w:sz w:val="20"/>
          <w:szCs w:val="20"/>
          <w:lang w:val="en-US"/>
        </w:rPr>
        <w:t>A</w:t>
      </w:r>
      <w:r w:rsidR="0084647F" w:rsidRPr="0084647F">
        <w:rPr>
          <w:rFonts w:ascii="Times New Roman" w:hAnsi="Times New Roman" w:cs="Times New Roman"/>
          <w:bCs/>
          <w:sz w:val="20"/>
          <w:szCs w:val="20"/>
          <w:lang w:val="en-US"/>
        </w:rPr>
        <w:t>verage slope of the land surface</w:t>
      </w:r>
    </w:p>
    <w:p w14:paraId="3DD612C9" w14:textId="77777777" w:rsidR="00A74FFE" w:rsidRPr="008232D1" w:rsidRDefault="00A74FFE" w:rsidP="0048667C">
      <w:pPr>
        <w:pStyle w:val="ListParagraph"/>
        <w:spacing w:after="0" w:line="240" w:lineRule="auto"/>
        <w:ind w:left="0"/>
        <w:jc w:val="both"/>
        <w:rPr>
          <w:rFonts w:ascii="Times New Roman" w:hAnsi="Times New Roman" w:cs="Times New Roman"/>
          <w:bCs/>
          <w:sz w:val="20"/>
          <w:szCs w:val="20"/>
          <w:lang w:val="en-US"/>
        </w:rPr>
      </w:pPr>
    </w:p>
    <w:p w14:paraId="589B9118" w14:textId="77777777" w:rsidR="00A74FFE" w:rsidRPr="008232D1" w:rsidRDefault="0084647F" w:rsidP="00A74FFE">
      <w:pPr>
        <w:spacing w:after="0" w:line="240" w:lineRule="auto"/>
        <w:jc w:val="both"/>
        <w:rPr>
          <w:rFonts w:ascii="Times New Roman" w:hAnsi="Times New Roman" w:cs="Times New Roman"/>
          <w:bCs/>
          <w:sz w:val="20"/>
          <w:szCs w:val="20"/>
          <w:lang w:val="en-US"/>
        </w:rPr>
      </w:pPr>
      <w:r w:rsidRPr="0084647F">
        <w:rPr>
          <w:rFonts w:ascii="Times New Roman" w:hAnsi="Times New Roman" w:cs="Times New Roman"/>
          <w:bCs/>
          <w:sz w:val="20"/>
          <w:szCs w:val="20"/>
          <w:lang w:val="en-US"/>
        </w:rPr>
        <w:t>Empirical Formula</w:t>
      </w:r>
    </w:p>
    <w:p w14:paraId="631A2B05" w14:textId="77777777" w:rsidR="00A74FFE" w:rsidRPr="008232D1" w:rsidRDefault="00A74FFE" w:rsidP="00A74FFE">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t</w:t>
      </w:r>
      <w:r w:rsidRPr="008232D1">
        <w:rPr>
          <w:rFonts w:ascii="Times New Roman" w:hAnsi="Times New Roman" w:cs="Times New Roman"/>
          <w:bCs/>
          <w:sz w:val="20"/>
          <w:szCs w:val="20"/>
          <w:lang w:val="en-US"/>
        </w:rPr>
        <w:tab/>
        <w:t>=   0</w:t>
      </w:r>
      <w:r w:rsidR="009B4669">
        <w:rPr>
          <w:rFonts w:ascii="Times New Roman" w:hAnsi="Times New Roman" w:cs="Times New Roman"/>
          <w:bCs/>
          <w:sz w:val="20"/>
          <w:szCs w:val="20"/>
          <w:lang w:val="en-US"/>
        </w:rPr>
        <w:t>.</w:t>
      </w:r>
      <w:r w:rsidRPr="008232D1">
        <w:rPr>
          <w:rFonts w:ascii="Times New Roman" w:hAnsi="Times New Roman" w:cs="Times New Roman"/>
          <w:bCs/>
          <w:sz w:val="20"/>
          <w:szCs w:val="20"/>
          <w:lang w:val="en-US"/>
        </w:rPr>
        <w:t>00013 L</w:t>
      </w:r>
      <w:r w:rsidRPr="008232D1">
        <w:rPr>
          <w:rFonts w:ascii="Times New Roman" w:hAnsi="Times New Roman" w:cs="Times New Roman"/>
          <w:bCs/>
          <w:sz w:val="20"/>
          <w:szCs w:val="20"/>
          <w:vertAlign w:val="superscript"/>
          <w:lang w:val="en-US"/>
        </w:rPr>
        <w:t>0</w:t>
      </w:r>
      <w:r w:rsidR="009B4669">
        <w:rPr>
          <w:rFonts w:ascii="Times New Roman" w:hAnsi="Times New Roman" w:cs="Times New Roman"/>
          <w:bCs/>
          <w:sz w:val="20"/>
          <w:szCs w:val="20"/>
          <w:vertAlign w:val="superscript"/>
          <w:lang w:val="en-US"/>
        </w:rPr>
        <w:t>.</w:t>
      </w:r>
      <w:r w:rsidRPr="008232D1">
        <w:rPr>
          <w:rFonts w:ascii="Times New Roman" w:hAnsi="Times New Roman" w:cs="Times New Roman"/>
          <w:bCs/>
          <w:sz w:val="20"/>
          <w:szCs w:val="20"/>
          <w:vertAlign w:val="superscript"/>
          <w:lang w:val="en-US"/>
        </w:rPr>
        <w:t>77</w:t>
      </w:r>
      <w:r w:rsidRPr="008232D1">
        <w:rPr>
          <w:rFonts w:ascii="Times New Roman" w:hAnsi="Times New Roman" w:cs="Times New Roman"/>
          <w:bCs/>
          <w:sz w:val="20"/>
          <w:szCs w:val="20"/>
          <w:lang w:val="en-US"/>
        </w:rPr>
        <w:t>/ S</w:t>
      </w:r>
      <w:r w:rsidRPr="008232D1">
        <w:rPr>
          <w:rFonts w:ascii="Times New Roman" w:hAnsi="Times New Roman" w:cs="Times New Roman"/>
          <w:bCs/>
          <w:sz w:val="20"/>
          <w:szCs w:val="20"/>
          <w:vertAlign w:val="superscript"/>
          <w:lang w:val="en-US"/>
        </w:rPr>
        <w:t>0</w:t>
      </w:r>
      <w:r w:rsidR="009B4669">
        <w:rPr>
          <w:rFonts w:ascii="Times New Roman" w:hAnsi="Times New Roman" w:cs="Times New Roman"/>
          <w:bCs/>
          <w:sz w:val="20"/>
          <w:szCs w:val="20"/>
          <w:vertAlign w:val="superscript"/>
          <w:lang w:val="en-US"/>
        </w:rPr>
        <w:t>.</w:t>
      </w:r>
      <w:r w:rsidRPr="008232D1">
        <w:rPr>
          <w:rFonts w:ascii="Times New Roman" w:hAnsi="Times New Roman" w:cs="Times New Roman"/>
          <w:bCs/>
          <w:sz w:val="20"/>
          <w:szCs w:val="20"/>
          <w:vertAlign w:val="superscript"/>
          <w:lang w:val="en-US"/>
        </w:rPr>
        <w:t>385</w:t>
      </w:r>
      <w:r w:rsidRPr="008232D1">
        <w:rPr>
          <w:rFonts w:ascii="Times New Roman" w:hAnsi="Times New Roman" w:cs="Times New Roman"/>
          <w:bCs/>
          <w:sz w:val="20"/>
          <w:szCs w:val="20"/>
          <w:lang w:val="en-US"/>
        </w:rPr>
        <w:t xml:space="preserve"> .............(</w:t>
      </w:r>
      <w:r w:rsidR="007E5CC6">
        <w:rPr>
          <w:rFonts w:ascii="Times New Roman" w:hAnsi="Times New Roman" w:cs="Times New Roman"/>
          <w:bCs/>
          <w:sz w:val="20"/>
          <w:szCs w:val="20"/>
          <w:lang w:val="en-US"/>
        </w:rPr>
        <w:t>hour</w:t>
      </w:r>
      <w:r w:rsidRPr="008232D1">
        <w:rPr>
          <w:rFonts w:ascii="Times New Roman" w:hAnsi="Times New Roman" w:cs="Times New Roman"/>
          <w:bCs/>
          <w:sz w:val="20"/>
          <w:szCs w:val="20"/>
          <w:lang w:val="en-US"/>
        </w:rPr>
        <w:t xml:space="preserve">) </w:t>
      </w:r>
    </w:p>
    <w:p w14:paraId="7DF14ED5" w14:textId="77777777" w:rsidR="00A74FFE" w:rsidRPr="008232D1" w:rsidRDefault="00A74FFE" w:rsidP="00A74FFE">
      <w:pPr>
        <w:pStyle w:val="ListParagraph"/>
        <w:spacing w:after="0" w:line="240" w:lineRule="auto"/>
        <w:jc w:val="both"/>
        <w:rPr>
          <w:rFonts w:ascii="Times New Roman" w:hAnsi="Times New Roman" w:cs="Times New Roman"/>
          <w:bCs/>
          <w:sz w:val="20"/>
          <w:szCs w:val="20"/>
          <w:lang w:val="en-US"/>
        </w:rPr>
      </w:pPr>
    </w:p>
    <w:p w14:paraId="2D6A306D" w14:textId="77777777" w:rsidR="00A74FFE" w:rsidRPr="008232D1" w:rsidRDefault="00A74FFE" w:rsidP="00A74FFE">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KIRPICH</w:t>
      </w:r>
      <w:r w:rsidR="007E5CC6">
        <w:rPr>
          <w:rFonts w:ascii="Times New Roman" w:hAnsi="Times New Roman" w:cs="Times New Roman"/>
          <w:bCs/>
          <w:sz w:val="20"/>
          <w:szCs w:val="20"/>
          <w:lang w:val="en-US"/>
        </w:rPr>
        <w:t xml:space="preserve"> Formula</w:t>
      </w:r>
    </w:p>
    <w:p w14:paraId="5DD08091" w14:textId="77777777" w:rsidR="00A74FFE" w:rsidRPr="008232D1" w:rsidRDefault="00A74FFE" w:rsidP="00A74FFE">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LI.15/7700.H</w:t>
      </w:r>
      <w:r w:rsidRPr="008232D1">
        <w:rPr>
          <w:rFonts w:ascii="Times New Roman" w:hAnsi="Times New Roman" w:cs="Times New Roman"/>
          <w:bCs/>
          <w:sz w:val="20"/>
          <w:szCs w:val="20"/>
          <w:vertAlign w:val="superscript"/>
          <w:lang w:val="en-US"/>
        </w:rPr>
        <w:t>0</w:t>
      </w:r>
      <w:r w:rsidR="003F75B1">
        <w:rPr>
          <w:rFonts w:ascii="Times New Roman" w:hAnsi="Times New Roman" w:cs="Times New Roman"/>
          <w:bCs/>
          <w:sz w:val="20"/>
          <w:szCs w:val="20"/>
          <w:vertAlign w:val="superscript"/>
          <w:lang w:val="en-US"/>
        </w:rPr>
        <w:t>.</w:t>
      </w:r>
      <w:r w:rsidRPr="008232D1">
        <w:rPr>
          <w:rFonts w:ascii="Times New Roman" w:hAnsi="Times New Roman" w:cs="Times New Roman"/>
          <w:bCs/>
          <w:sz w:val="20"/>
          <w:szCs w:val="20"/>
          <w:vertAlign w:val="superscript"/>
          <w:lang w:val="en-US"/>
        </w:rPr>
        <w:t>385</w:t>
      </w:r>
      <w:r w:rsidRPr="008232D1">
        <w:rPr>
          <w:rFonts w:ascii="Times New Roman" w:hAnsi="Times New Roman" w:cs="Times New Roman"/>
          <w:bCs/>
          <w:sz w:val="20"/>
          <w:szCs w:val="20"/>
          <w:lang w:val="en-US"/>
        </w:rPr>
        <w:t>..............(</w:t>
      </w:r>
      <w:r w:rsidR="007E5CC6">
        <w:rPr>
          <w:rFonts w:ascii="Times New Roman" w:hAnsi="Times New Roman" w:cs="Times New Roman"/>
          <w:bCs/>
          <w:sz w:val="20"/>
          <w:szCs w:val="20"/>
          <w:lang w:val="en-US"/>
        </w:rPr>
        <w:t>hour</w:t>
      </w:r>
      <w:r w:rsidRPr="008232D1">
        <w:rPr>
          <w:rFonts w:ascii="Times New Roman" w:hAnsi="Times New Roman" w:cs="Times New Roman"/>
          <w:bCs/>
          <w:sz w:val="20"/>
          <w:szCs w:val="20"/>
          <w:lang w:val="en-US"/>
        </w:rPr>
        <w:t xml:space="preserve">) </w:t>
      </w:r>
    </w:p>
    <w:p w14:paraId="22E112A5" w14:textId="77777777" w:rsidR="00A74FFE" w:rsidRPr="008232D1" w:rsidRDefault="007E5CC6" w:rsidP="00A74FFE">
      <w:pPr>
        <w:spacing w:after="0" w:line="240" w:lineRule="auto"/>
        <w:jc w:val="both"/>
        <w:rPr>
          <w:rFonts w:ascii="Times New Roman" w:hAnsi="Times New Roman" w:cs="Times New Roman"/>
          <w:bCs/>
          <w:sz w:val="20"/>
          <w:szCs w:val="20"/>
          <w:lang w:val="en-US"/>
        </w:rPr>
      </w:pPr>
      <w:r>
        <w:rPr>
          <w:rFonts w:ascii="Times New Roman" w:hAnsi="Times New Roman" w:cs="Times New Roman"/>
          <w:bCs/>
          <w:sz w:val="20"/>
          <w:szCs w:val="20"/>
          <w:lang w:val="en-US"/>
        </w:rPr>
        <w:t>Where</w:t>
      </w:r>
      <w:r w:rsidR="00A74FFE" w:rsidRPr="008232D1">
        <w:rPr>
          <w:rFonts w:ascii="Times New Roman" w:hAnsi="Times New Roman" w:cs="Times New Roman"/>
          <w:bCs/>
          <w:sz w:val="20"/>
          <w:szCs w:val="20"/>
          <w:lang w:val="en-US"/>
        </w:rPr>
        <w:t>:</w:t>
      </w:r>
    </w:p>
    <w:p w14:paraId="2F9500DC" w14:textId="77777777" w:rsidR="00A74FFE" w:rsidRPr="008232D1" w:rsidRDefault="00A74FFE" w:rsidP="007E5CC6">
      <w:pPr>
        <w:tabs>
          <w:tab w:val="left" w:pos="709"/>
        </w:tabs>
        <w:spacing w:after="0" w:line="240" w:lineRule="auto"/>
        <w:ind w:left="851" w:hanging="851"/>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L</w:t>
      </w:r>
      <w:r w:rsidRPr="008232D1">
        <w:rPr>
          <w:rFonts w:ascii="Times New Roman" w:hAnsi="Times New Roman" w:cs="Times New Roman"/>
          <w:bCs/>
          <w:sz w:val="20"/>
          <w:szCs w:val="20"/>
          <w:lang w:val="en-US"/>
        </w:rPr>
        <w:tab/>
        <w:t>=</w:t>
      </w:r>
      <w:r w:rsidR="007E5CC6">
        <w:rPr>
          <w:rFonts w:ascii="Times New Roman" w:hAnsi="Times New Roman" w:cs="Times New Roman"/>
          <w:bCs/>
          <w:sz w:val="20"/>
          <w:szCs w:val="20"/>
          <w:lang w:val="en-US"/>
        </w:rPr>
        <w:tab/>
      </w:r>
      <w:r w:rsidR="007E5CC6" w:rsidRPr="007E5CC6">
        <w:rPr>
          <w:rFonts w:ascii="Times New Roman" w:hAnsi="Times New Roman" w:cs="Times New Roman"/>
          <w:bCs/>
          <w:sz w:val="20"/>
          <w:szCs w:val="20"/>
          <w:lang w:val="en-US"/>
        </w:rPr>
        <w:t>Distance from the farthest place to the drainage channel</w:t>
      </w:r>
      <w:r w:rsidRPr="008232D1">
        <w:rPr>
          <w:rFonts w:ascii="Times New Roman" w:hAnsi="Times New Roman" w:cs="Times New Roman"/>
          <w:bCs/>
          <w:sz w:val="20"/>
          <w:szCs w:val="20"/>
          <w:lang w:val="en-US"/>
        </w:rPr>
        <w:t xml:space="preserve"> (feet)</w:t>
      </w:r>
    </w:p>
    <w:p w14:paraId="024EC541" w14:textId="77777777" w:rsidR="00A74FFE" w:rsidRPr="008232D1" w:rsidRDefault="00A74FFE" w:rsidP="007E5CC6">
      <w:pPr>
        <w:tabs>
          <w:tab w:val="left" w:pos="709"/>
        </w:tabs>
        <w:spacing w:after="0" w:line="240" w:lineRule="auto"/>
        <w:ind w:left="851" w:hanging="851"/>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H</w:t>
      </w:r>
      <w:r w:rsidRPr="008232D1">
        <w:rPr>
          <w:rFonts w:ascii="Times New Roman" w:hAnsi="Times New Roman" w:cs="Times New Roman"/>
          <w:bCs/>
          <w:sz w:val="20"/>
          <w:szCs w:val="20"/>
          <w:lang w:val="en-US"/>
        </w:rPr>
        <w:tab/>
        <w:t>=</w:t>
      </w:r>
      <w:r w:rsidR="007E5CC6">
        <w:rPr>
          <w:rFonts w:ascii="Times New Roman" w:hAnsi="Times New Roman" w:cs="Times New Roman"/>
          <w:bCs/>
          <w:sz w:val="20"/>
          <w:szCs w:val="20"/>
          <w:lang w:val="en-US"/>
        </w:rPr>
        <w:tab/>
        <w:t>H</w:t>
      </w:r>
      <w:r w:rsidR="007E5CC6" w:rsidRPr="007E5CC6">
        <w:rPr>
          <w:rFonts w:ascii="Times New Roman" w:hAnsi="Times New Roman" w:cs="Times New Roman"/>
          <w:bCs/>
          <w:sz w:val="20"/>
          <w:szCs w:val="20"/>
          <w:lang w:val="en-US"/>
        </w:rPr>
        <w:t>eight difference between the farthest place and the drainage channel</w:t>
      </w:r>
      <w:r w:rsidRPr="008232D1">
        <w:rPr>
          <w:rFonts w:ascii="Times New Roman" w:hAnsi="Times New Roman" w:cs="Times New Roman"/>
          <w:bCs/>
          <w:sz w:val="20"/>
          <w:szCs w:val="20"/>
          <w:lang w:val="en-US"/>
        </w:rPr>
        <w:t xml:space="preserve"> (feet)</w:t>
      </w:r>
    </w:p>
    <w:p w14:paraId="22F1ED1C" w14:textId="77777777" w:rsidR="00A74FFE" w:rsidRPr="008232D1" w:rsidRDefault="00A74FFE" w:rsidP="007E5CC6">
      <w:pPr>
        <w:tabs>
          <w:tab w:val="left" w:pos="709"/>
        </w:tabs>
        <w:spacing w:after="0" w:line="240" w:lineRule="auto"/>
        <w:ind w:left="851" w:hanging="851"/>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S= H/L</w:t>
      </w:r>
      <w:r w:rsidR="007E5CC6">
        <w:rPr>
          <w:rFonts w:ascii="Times New Roman" w:hAnsi="Times New Roman" w:cs="Times New Roman"/>
          <w:bCs/>
          <w:sz w:val="20"/>
          <w:szCs w:val="20"/>
          <w:lang w:val="en-US"/>
        </w:rPr>
        <w:tab/>
      </w:r>
      <w:r w:rsidRPr="008232D1">
        <w:rPr>
          <w:rFonts w:ascii="Times New Roman" w:hAnsi="Times New Roman" w:cs="Times New Roman"/>
          <w:bCs/>
          <w:sz w:val="20"/>
          <w:szCs w:val="20"/>
          <w:lang w:val="en-US"/>
        </w:rPr>
        <w:t>=</w:t>
      </w:r>
      <w:r w:rsidR="007E5CC6">
        <w:rPr>
          <w:rFonts w:ascii="Times New Roman" w:hAnsi="Times New Roman" w:cs="Times New Roman"/>
          <w:bCs/>
          <w:sz w:val="20"/>
          <w:szCs w:val="20"/>
          <w:lang w:val="en-US"/>
        </w:rPr>
        <w:tab/>
      </w:r>
      <w:r w:rsidR="009B4669">
        <w:rPr>
          <w:rFonts w:ascii="Times New Roman" w:hAnsi="Times New Roman" w:cs="Times New Roman"/>
          <w:bCs/>
          <w:sz w:val="20"/>
          <w:szCs w:val="20"/>
          <w:lang w:val="en-US"/>
        </w:rPr>
        <w:t>M</w:t>
      </w:r>
      <w:r w:rsidR="007E5CC6" w:rsidRPr="007E5CC6">
        <w:rPr>
          <w:rFonts w:ascii="Times New Roman" w:hAnsi="Times New Roman" w:cs="Times New Roman"/>
          <w:bCs/>
          <w:sz w:val="20"/>
          <w:szCs w:val="20"/>
          <w:lang w:val="en-US"/>
        </w:rPr>
        <w:t>ean slope of the flow area</w:t>
      </w:r>
    </w:p>
    <w:p w14:paraId="3622223E" w14:textId="77777777" w:rsidR="00A74FFE" w:rsidRPr="008232D1" w:rsidRDefault="00A74FFE" w:rsidP="007E5CC6">
      <w:pPr>
        <w:tabs>
          <w:tab w:val="left" w:pos="709"/>
        </w:tabs>
        <w:spacing w:after="0" w:line="240" w:lineRule="auto"/>
        <w:ind w:left="851" w:hanging="851"/>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t</w:t>
      </w:r>
      <w:r w:rsidRPr="008232D1">
        <w:rPr>
          <w:rFonts w:ascii="Times New Roman" w:hAnsi="Times New Roman" w:cs="Times New Roman"/>
          <w:bCs/>
          <w:sz w:val="20"/>
          <w:szCs w:val="20"/>
          <w:lang w:val="en-US"/>
        </w:rPr>
        <w:tab/>
        <w:t>=</w:t>
      </w:r>
      <w:r w:rsidR="007E5CC6">
        <w:rPr>
          <w:rFonts w:ascii="Times New Roman" w:hAnsi="Times New Roman" w:cs="Times New Roman"/>
          <w:bCs/>
          <w:sz w:val="20"/>
          <w:szCs w:val="20"/>
          <w:lang w:val="en-US"/>
        </w:rPr>
        <w:tab/>
      </w:r>
      <w:r w:rsidRPr="008232D1">
        <w:rPr>
          <w:rFonts w:ascii="Times New Roman" w:hAnsi="Times New Roman" w:cs="Times New Roman"/>
          <w:bCs/>
          <w:sz w:val="20"/>
          <w:szCs w:val="20"/>
          <w:lang w:val="en-US"/>
        </w:rPr>
        <w:t>0</w:t>
      </w:r>
      <w:r w:rsidR="003F75B1">
        <w:rPr>
          <w:rFonts w:ascii="Times New Roman" w:hAnsi="Times New Roman" w:cs="Times New Roman"/>
          <w:bCs/>
          <w:sz w:val="20"/>
          <w:szCs w:val="20"/>
          <w:lang w:val="en-US"/>
        </w:rPr>
        <w:t>.</w:t>
      </w:r>
      <w:r w:rsidRPr="008232D1">
        <w:rPr>
          <w:rFonts w:ascii="Times New Roman" w:hAnsi="Times New Roman" w:cs="Times New Roman"/>
          <w:bCs/>
          <w:sz w:val="20"/>
          <w:szCs w:val="20"/>
          <w:lang w:val="en-US"/>
        </w:rPr>
        <w:t>0195 (L/(S)</w:t>
      </w:r>
      <w:r w:rsidR="00EE7084">
        <w:rPr>
          <w:rFonts w:ascii="Times New Roman" w:hAnsi="Times New Roman" w:cs="Times New Roman"/>
          <w:bCs/>
          <w:sz w:val="20"/>
          <w:szCs w:val="20"/>
          <w:lang w:val="en-US"/>
        </w:rPr>
        <w:t xml:space="preserve"> </w:t>
      </w:r>
      <w:r w:rsidRPr="008232D1">
        <w:rPr>
          <w:rFonts w:ascii="Times New Roman" w:hAnsi="Times New Roman" w:cs="Times New Roman"/>
          <w:bCs/>
          <w:sz w:val="20"/>
          <w:szCs w:val="20"/>
          <w:lang w:val="en-US"/>
        </w:rPr>
        <w:t>0</w:t>
      </w:r>
      <w:r w:rsidR="00EE7084">
        <w:rPr>
          <w:rFonts w:ascii="Times New Roman" w:hAnsi="Times New Roman" w:cs="Times New Roman"/>
          <w:bCs/>
          <w:sz w:val="20"/>
          <w:szCs w:val="20"/>
          <w:lang w:val="en-US"/>
        </w:rPr>
        <w:t>.</w:t>
      </w:r>
      <w:r w:rsidRPr="008232D1">
        <w:rPr>
          <w:rFonts w:ascii="Times New Roman" w:hAnsi="Times New Roman" w:cs="Times New Roman"/>
          <w:bCs/>
          <w:sz w:val="20"/>
          <w:szCs w:val="20"/>
          <w:lang w:val="en-US"/>
        </w:rPr>
        <w:t>5)</w:t>
      </w:r>
      <w:r w:rsidR="00EE7084">
        <w:rPr>
          <w:rFonts w:ascii="Times New Roman" w:hAnsi="Times New Roman" w:cs="Times New Roman"/>
          <w:bCs/>
          <w:sz w:val="20"/>
          <w:szCs w:val="20"/>
          <w:lang w:val="en-US"/>
        </w:rPr>
        <w:t xml:space="preserve"> </w:t>
      </w:r>
      <w:r w:rsidRPr="008232D1">
        <w:rPr>
          <w:rFonts w:ascii="Times New Roman" w:hAnsi="Times New Roman" w:cs="Times New Roman"/>
          <w:bCs/>
          <w:sz w:val="20"/>
          <w:szCs w:val="20"/>
          <w:lang w:val="en-US"/>
        </w:rPr>
        <w:t>0</w:t>
      </w:r>
      <w:r w:rsidR="003F75B1">
        <w:rPr>
          <w:rFonts w:ascii="Times New Roman" w:hAnsi="Times New Roman" w:cs="Times New Roman"/>
          <w:bCs/>
          <w:sz w:val="20"/>
          <w:szCs w:val="20"/>
          <w:lang w:val="en-US"/>
        </w:rPr>
        <w:t>.</w:t>
      </w:r>
      <w:r w:rsidRPr="008232D1">
        <w:rPr>
          <w:rFonts w:ascii="Times New Roman" w:hAnsi="Times New Roman" w:cs="Times New Roman"/>
          <w:bCs/>
          <w:sz w:val="20"/>
          <w:szCs w:val="20"/>
          <w:lang w:val="en-US"/>
        </w:rPr>
        <w:t>077 ..........(</w:t>
      </w:r>
      <w:r w:rsidR="007E5CC6">
        <w:rPr>
          <w:rFonts w:ascii="Times New Roman" w:hAnsi="Times New Roman" w:cs="Times New Roman"/>
          <w:bCs/>
          <w:sz w:val="20"/>
          <w:szCs w:val="20"/>
          <w:lang w:val="en-US"/>
        </w:rPr>
        <w:t>minute</w:t>
      </w:r>
      <w:r w:rsidRPr="008232D1">
        <w:rPr>
          <w:rFonts w:ascii="Times New Roman" w:hAnsi="Times New Roman" w:cs="Times New Roman"/>
          <w:bCs/>
          <w:sz w:val="20"/>
          <w:szCs w:val="20"/>
          <w:lang w:val="en-US"/>
        </w:rPr>
        <w:t xml:space="preserve">) </w:t>
      </w:r>
    </w:p>
    <w:p w14:paraId="5688718C" w14:textId="77777777" w:rsidR="00A74FFE" w:rsidRPr="008232D1" w:rsidRDefault="00A74FFE" w:rsidP="00A74FFE">
      <w:pPr>
        <w:pStyle w:val="ListParagraph"/>
        <w:spacing w:after="0" w:line="240" w:lineRule="auto"/>
        <w:jc w:val="both"/>
        <w:rPr>
          <w:rFonts w:ascii="Times New Roman" w:hAnsi="Times New Roman" w:cs="Times New Roman"/>
          <w:bCs/>
          <w:sz w:val="20"/>
          <w:szCs w:val="20"/>
          <w:lang w:val="en-US"/>
        </w:rPr>
      </w:pPr>
    </w:p>
    <w:p w14:paraId="4B78FD92" w14:textId="77777777" w:rsidR="00317317" w:rsidRDefault="007E5CC6" w:rsidP="00A74FFE">
      <w:pPr>
        <w:spacing w:after="0" w:line="240" w:lineRule="auto"/>
        <w:jc w:val="both"/>
        <w:rPr>
          <w:rFonts w:ascii="Times New Roman" w:hAnsi="Times New Roman" w:cs="Times New Roman"/>
          <w:bCs/>
          <w:sz w:val="20"/>
          <w:szCs w:val="20"/>
          <w:lang w:val="en-US"/>
        </w:rPr>
      </w:pPr>
      <w:r>
        <w:rPr>
          <w:rFonts w:ascii="Times New Roman" w:hAnsi="Times New Roman" w:cs="Times New Roman"/>
          <w:bCs/>
          <w:sz w:val="20"/>
          <w:szCs w:val="20"/>
          <w:lang w:val="en-US"/>
        </w:rPr>
        <w:t>However, the</w:t>
      </w:r>
      <w:r w:rsidRPr="007E5CC6">
        <w:rPr>
          <w:rFonts w:ascii="Times New Roman" w:hAnsi="Times New Roman" w:cs="Times New Roman"/>
          <w:bCs/>
          <w:sz w:val="20"/>
          <w:szCs w:val="20"/>
          <w:lang w:val="en-US"/>
        </w:rPr>
        <w:t xml:space="preserve"> generally used formula</w:t>
      </w:r>
      <w:r>
        <w:rPr>
          <w:rFonts w:ascii="Times New Roman" w:hAnsi="Times New Roman" w:cs="Times New Roman"/>
          <w:bCs/>
          <w:sz w:val="20"/>
          <w:szCs w:val="20"/>
          <w:lang w:val="en-US"/>
        </w:rPr>
        <w:t>s are</w:t>
      </w:r>
      <w:r w:rsidR="00A74FFE" w:rsidRPr="008232D1">
        <w:rPr>
          <w:rFonts w:ascii="Times New Roman" w:hAnsi="Times New Roman" w:cs="Times New Roman"/>
          <w:bCs/>
          <w:sz w:val="20"/>
          <w:szCs w:val="20"/>
          <w:lang w:val="en-US"/>
        </w:rPr>
        <w:t xml:space="preserve">: </w:t>
      </w:r>
    </w:p>
    <w:p w14:paraId="7BA4B196" w14:textId="77777777" w:rsidR="00A74FFE" w:rsidRPr="008232D1" w:rsidRDefault="00A74FFE" w:rsidP="00A74FFE">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t = L/V.</w:t>
      </w:r>
      <w:proofErr w:type="gramStart"/>
      <w:r w:rsidRPr="008232D1">
        <w:rPr>
          <w:rFonts w:ascii="Times New Roman" w:hAnsi="Times New Roman" w:cs="Times New Roman"/>
          <w:bCs/>
          <w:sz w:val="20"/>
          <w:szCs w:val="20"/>
          <w:lang w:val="en-US"/>
        </w:rPr>
        <w:t>....(</w:t>
      </w:r>
      <w:proofErr w:type="gramEnd"/>
      <w:r w:rsidR="007E5CC6">
        <w:rPr>
          <w:rFonts w:ascii="Times New Roman" w:hAnsi="Times New Roman" w:cs="Times New Roman"/>
          <w:bCs/>
          <w:sz w:val="20"/>
          <w:szCs w:val="20"/>
          <w:lang w:val="en-US"/>
        </w:rPr>
        <w:t>hour</w:t>
      </w:r>
      <w:r w:rsidRPr="008232D1">
        <w:rPr>
          <w:rFonts w:ascii="Times New Roman" w:hAnsi="Times New Roman" w:cs="Times New Roman"/>
          <w:bCs/>
          <w:sz w:val="20"/>
          <w:szCs w:val="20"/>
          <w:lang w:val="en-US"/>
        </w:rPr>
        <w:t>)</w:t>
      </w:r>
    </w:p>
    <w:p w14:paraId="783DC8BE" w14:textId="77777777" w:rsidR="00A74FFE" w:rsidRPr="008232D1" w:rsidRDefault="007E5CC6" w:rsidP="00A74FFE">
      <w:pPr>
        <w:spacing w:after="0" w:line="240" w:lineRule="auto"/>
        <w:jc w:val="both"/>
        <w:rPr>
          <w:rFonts w:ascii="Times New Roman" w:hAnsi="Times New Roman" w:cs="Times New Roman"/>
          <w:bCs/>
          <w:sz w:val="20"/>
          <w:szCs w:val="20"/>
          <w:lang w:val="en-US"/>
        </w:rPr>
      </w:pPr>
      <w:r>
        <w:rPr>
          <w:rFonts w:ascii="Times New Roman" w:hAnsi="Times New Roman" w:cs="Times New Roman"/>
          <w:bCs/>
          <w:sz w:val="20"/>
          <w:szCs w:val="20"/>
          <w:lang w:val="en-US"/>
        </w:rPr>
        <w:t>and</w:t>
      </w:r>
      <w:r w:rsidR="00A74FFE" w:rsidRPr="008232D1">
        <w:rPr>
          <w:rFonts w:ascii="Times New Roman" w:hAnsi="Times New Roman" w:cs="Times New Roman"/>
          <w:bCs/>
          <w:sz w:val="20"/>
          <w:szCs w:val="20"/>
          <w:lang w:val="en-US"/>
        </w:rPr>
        <w:t xml:space="preserve"> V </w:t>
      </w:r>
      <w:proofErr w:type="gramStart"/>
      <w:r w:rsidR="00A74FFE" w:rsidRPr="008232D1">
        <w:rPr>
          <w:rFonts w:ascii="Times New Roman" w:hAnsi="Times New Roman" w:cs="Times New Roman"/>
          <w:bCs/>
          <w:sz w:val="20"/>
          <w:szCs w:val="20"/>
          <w:lang w:val="en-US"/>
        </w:rPr>
        <w:t>=  72</w:t>
      </w:r>
      <w:proofErr w:type="gramEnd"/>
      <w:r w:rsidR="00A74FFE" w:rsidRPr="008232D1">
        <w:rPr>
          <w:rFonts w:ascii="Times New Roman" w:hAnsi="Times New Roman" w:cs="Times New Roman"/>
          <w:bCs/>
          <w:sz w:val="20"/>
          <w:szCs w:val="20"/>
          <w:lang w:val="en-US"/>
        </w:rPr>
        <w:t>.(H/L) 0</w:t>
      </w:r>
      <w:r w:rsidR="003F75B1">
        <w:rPr>
          <w:rFonts w:ascii="Times New Roman" w:hAnsi="Times New Roman" w:cs="Times New Roman"/>
          <w:bCs/>
          <w:sz w:val="20"/>
          <w:szCs w:val="20"/>
          <w:lang w:val="en-US"/>
        </w:rPr>
        <w:t>.</w:t>
      </w:r>
      <w:r w:rsidR="00A74FFE" w:rsidRPr="008232D1">
        <w:rPr>
          <w:rFonts w:ascii="Times New Roman" w:hAnsi="Times New Roman" w:cs="Times New Roman"/>
          <w:bCs/>
          <w:sz w:val="20"/>
          <w:szCs w:val="20"/>
          <w:lang w:val="en-US"/>
        </w:rPr>
        <w:t>5</w:t>
      </w:r>
    </w:p>
    <w:p w14:paraId="754B0799" w14:textId="77777777" w:rsidR="00A74FFE" w:rsidRPr="008232D1" w:rsidRDefault="00A74FFE" w:rsidP="00A74FFE">
      <w:pPr>
        <w:pStyle w:val="ListParagraph"/>
        <w:spacing w:after="0" w:line="240" w:lineRule="auto"/>
        <w:jc w:val="both"/>
        <w:rPr>
          <w:rFonts w:ascii="Times New Roman" w:hAnsi="Times New Roman" w:cs="Times New Roman"/>
          <w:bCs/>
          <w:sz w:val="20"/>
          <w:szCs w:val="20"/>
          <w:lang w:val="en-US"/>
        </w:rPr>
      </w:pPr>
    </w:p>
    <w:p w14:paraId="5A6F6C0C" w14:textId="77777777" w:rsidR="00A74FFE" w:rsidRPr="008232D1" w:rsidRDefault="0027130C" w:rsidP="00A74FFE">
      <w:pPr>
        <w:spacing w:after="0" w:line="240" w:lineRule="auto"/>
        <w:jc w:val="both"/>
        <w:rPr>
          <w:rFonts w:ascii="Times New Roman" w:hAnsi="Times New Roman" w:cs="Times New Roman"/>
          <w:bCs/>
          <w:sz w:val="20"/>
          <w:szCs w:val="20"/>
          <w:lang w:val="en-US"/>
        </w:rPr>
      </w:pPr>
      <w:r>
        <w:rPr>
          <w:rFonts w:ascii="Times New Roman" w:hAnsi="Times New Roman" w:cs="Times New Roman"/>
          <w:bCs/>
          <w:sz w:val="20"/>
          <w:szCs w:val="20"/>
          <w:lang w:val="en-US"/>
        </w:rPr>
        <w:t xml:space="preserve">The </w:t>
      </w:r>
      <w:r w:rsidR="007E5CC6" w:rsidRPr="007E5CC6">
        <w:rPr>
          <w:rFonts w:ascii="Times New Roman" w:hAnsi="Times New Roman" w:cs="Times New Roman"/>
          <w:bCs/>
          <w:sz w:val="20"/>
          <w:szCs w:val="20"/>
          <w:lang w:val="en-US"/>
        </w:rPr>
        <w:t>Manning formula for open channels</w:t>
      </w:r>
    </w:p>
    <w:p w14:paraId="7F90DEC0" w14:textId="77777777" w:rsidR="00A74FFE" w:rsidRPr="008232D1" w:rsidRDefault="00A74FFE" w:rsidP="00A74FFE">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v</w:t>
      </w:r>
      <w:r w:rsidRPr="008232D1">
        <w:rPr>
          <w:rFonts w:ascii="Times New Roman" w:hAnsi="Times New Roman" w:cs="Times New Roman"/>
          <w:bCs/>
          <w:sz w:val="20"/>
          <w:szCs w:val="20"/>
          <w:lang w:val="en-US"/>
        </w:rPr>
        <w:tab/>
        <w:t>=</w:t>
      </w:r>
      <w:proofErr w:type="gramStart"/>
      <w:r w:rsidRPr="008232D1">
        <w:rPr>
          <w:rFonts w:ascii="Times New Roman" w:hAnsi="Times New Roman" w:cs="Times New Roman"/>
          <w:bCs/>
          <w:sz w:val="20"/>
          <w:szCs w:val="20"/>
          <w:lang w:val="en-US"/>
        </w:rPr>
        <w:t xml:space="preserve">   (</w:t>
      </w:r>
      <w:proofErr w:type="gramEnd"/>
      <w:r w:rsidRPr="008232D1">
        <w:rPr>
          <w:rFonts w:ascii="Times New Roman" w:hAnsi="Times New Roman" w:cs="Times New Roman"/>
          <w:bCs/>
          <w:sz w:val="20"/>
          <w:szCs w:val="20"/>
          <w:lang w:val="en-US"/>
        </w:rPr>
        <w:t>1</w:t>
      </w:r>
      <w:r w:rsidR="003F75B1">
        <w:rPr>
          <w:rFonts w:ascii="Times New Roman" w:hAnsi="Times New Roman" w:cs="Times New Roman"/>
          <w:bCs/>
          <w:sz w:val="20"/>
          <w:szCs w:val="20"/>
          <w:lang w:val="en-US"/>
        </w:rPr>
        <w:t>.</w:t>
      </w:r>
      <w:r w:rsidRPr="008232D1">
        <w:rPr>
          <w:rFonts w:ascii="Times New Roman" w:hAnsi="Times New Roman" w:cs="Times New Roman"/>
          <w:bCs/>
          <w:sz w:val="20"/>
          <w:szCs w:val="20"/>
          <w:lang w:val="en-US"/>
        </w:rPr>
        <w:t>49/n) R2/3 S1/2</w:t>
      </w:r>
    </w:p>
    <w:p w14:paraId="73BE5625" w14:textId="77777777" w:rsidR="0048667C" w:rsidRPr="008232D1" w:rsidRDefault="00A74FFE" w:rsidP="00A74FFE">
      <w:pPr>
        <w:pStyle w:val="ListParagraph"/>
        <w:spacing w:after="0" w:line="240" w:lineRule="auto"/>
        <w:ind w:left="0"/>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Q</w:t>
      </w:r>
      <w:r w:rsidRPr="008232D1">
        <w:rPr>
          <w:rFonts w:ascii="Times New Roman" w:hAnsi="Times New Roman" w:cs="Times New Roman"/>
          <w:bCs/>
          <w:sz w:val="20"/>
          <w:szCs w:val="20"/>
          <w:lang w:val="en-US"/>
        </w:rPr>
        <w:tab/>
        <w:t>=</w:t>
      </w:r>
      <w:proofErr w:type="gramStart"/>
      <w:r w:rsidRPr="008232D1">
        <w:rPr>
          <w:rFonts w:ascii="Times New Roman" w:hAnsi="Times New Roman" w:cs="Times New Roman"/>
          <w:bCs/>
          <w:sz w:val="20"/>
          <w:szCs w:val="20"/>
          <w:lang w:val="en-US"/>
        </w:rPr>
        <w:t xml:space="preserve">   (</w:t>
      </w:r>
      <w:proofErr w:type="gramEnd"/>
      <w:r w:rsidRPr="008232D1">
        <w:rPr>
          <w:rFonts w:ascii="Times New Roman" w:hAnsi="Times New Roman" w:cs="Times New Roman"/>
          <w:bCs/>
          <w:sz w:val="20"/>
          <w:szCs w:val="20"/>
          <w:lang w:val="en-US"/>
        </w:rPr>
        <w:t>0</w:t>
      </w:r>
      <w:r w:rsidR="003F75B1">
        <w:rPr>
          <w:rFonts w:ascii="Times New Roman" w:hAnsi="Times New Roman" w:cs="Times New Roman"/>
          <w:bCs/>
          <w:sz w:val="20"/>
          <w:szCs w:val="20"/>
          <w:lang w:val="en-US"/>
        </w:rPr>
        <w:t>.</w:t>
      </w:r>
      <w:r w:rsidRPr="008232D1">
        <w:rPr>
          <w:rFonts w:ascii="Times New Roman" w:hAnsi="Times New Roman" w:cs="Times New Roman"/>
          <w:bCs/>
          <w:sz w:val="20"/>
          <w:szCs w:val="20"/>
          <w:lang w:val="en-US"/>
        </w:rPr>
        <w:t>00061/n) D8/3 S1/2</w:t>
      </w:r>
    </w:p>
    <w:p w14:paraId="67FBC6F2" w14:textId="77777777" w:rsidR="00A74FFE" w:rsidRPr="008232D1" w:rsidRDefault="00A74FFE" w:rsidP="00A74FFE">
      <w:pPr>
        <w:pStyle w:val="ListParagraph"/>
        <w:spacing w:after="0" w:line="240" w:lineRule="auto"/>
        <w:ind w:left="0"/>
        <w:jc w:val="both"/>
        <w:rPr>
          <w:rFonts w:ascii="Times New Roman" w:hAnsi="Times New Roman" w:cs="Times New Roman"/>
          <w:bCs/>
          <w:sz w:val="20"/>
          <w:szCs w:val="20"/>
          <w:lang w:val="en-US"/>
        </w:rPr>
      </w:pPr>
    </w:p>
    <w:p w14:paraId="410C1558" w14:textId="77777777" w:rsidR="00C85633" w:rsidRPr="008232D1" w:rsidRDefault="007E5CC6" w:rsidP="00A74FFE">
      <w:pPr>
        <w:pStyle w:val="ListParagraph"/>
        <w:spacing w:after="0" w:line="240" w:lineRule="auto"/>
        <w:ind w:left="0"/>
        <w:jc w:val="both"/>
        <w:rPr>
          <w:rFonts w:ascii="Times New Roman" w:hAnsi="Times New Roman" w:cs="Times New Roman"/>
          <w:b/>
          <w:sz w:val="20"/>
          <w:szCs w:val="20"/>
          <w:lang w:val="en-US"/>
        </w:rPr>
      </w:pPr>
      <w:r w:rsidRPr="007E5CC6">
        <w:rPr>
          <w:rFonts w:ascii="Times New Roman" w:hAnsi="Times New Roman" w:cs="Times New Roman"/>
          <w:b/>
          <w:sz w:val="20"/>
          <w:szCs w:val="20"/>
          <w:lang w:val="en-US"/>
        </w:rPr>
        <w:t>Channel Dimensions</w:t>
      </w:r>
    </w:p>
    <w:p w14:paraId="079BAC3C" w14:textId="77777777" w:rsidR="00C85633" w:rsidRPr="008232D1" w:rsidRDefault="007E5CC6" w:rsidP="00C85633">
      <w:pPr>
        <w:spacing w:after="0" w:line="240" w:lineRule="auto"/>
        <w:jc w:val="both"/>
        <w:rPr>
          <w:rFonts w:ascii="Times New Roman" w:hAnsi="Times New Roman" w:cs="Times New Roman"/>
          <w:bCs/>
          <w:sz w:val="20"/>
          <w:szCs w:val="20"/>
          <w:lang w:val="en-US"/>
        </w:rPr>
      </w:pPr>
      <w:r w:rsidRPr="007E5CC6">
        <w:rPr>
          <w:rFonts w:ascii="Times New Roman" w:hAnsi="Times New Roman" w:cs="Times New Roman"/>
          <w:bCs/>
          <w:sz w:val="20"/>
          <w:szCs w:val="20"/>
          <w:lang w:val="en-US"/>
        </w:rPr>
        <w:t>The dimensions of the channel must be able to flow the design discharge</w:t>
      </w:r>
      <w:r>
        <w:rPr>
          <w:rFonts w:ascii="Times New Roman" w:hAnsi="Times New Roman" w:cs="Times New Roman"/>
          <w:bCs/>
          <w:sz w:val="20"/>
          <w:szCs w:val="20"/>
          <w:lang w:val="en-US"/>
        </w:rPr>
        <w:t>.</w:t>
      </w:r>
      <w:r w:rsidRPr="007E5CC6">
        <w:rPr>
          <w:rFonts w:ascii="Times New Roman" w:hAnsi="Times New Roman" w:cs="Times New Roman"/>
          <w:bCs/>
          <w:sz w:val="20"/>
          <w:szCs w:val="20"/>
          <w:lang w:val="en-US"/>
        </w:rPr>
        <w:t xml:space="preserve"> </w:t>
      </w:r>
      <w:r>
        <w:rPr>
          <w:rFonts w:ascii="Times New Roman" w:hAnsi="Times New Roman" w:cs="Times New Roman"/>
          <w:bCs/>
          <w:sz w:val="20"/>
          <w:szCs w:val="20"/>
          <w:lang w:val="en-US"/>
        </w:rPr>
        <w:t>I</w:t>
      </w:r>
      <w:r w:rsidRPr="007E5CC6">
        <w:rPr>
          <w:rFonts w:ascii="Times New Roman" w:hAnsi="Times New Roman" w:cs="Times New Roman"/>
          <w:bCs/>
          <w:sz w:val="20"/>
          <w:szCs w:val="20"/>
          <w:lang w:val="en-US"/>
        </w:rPr>
        <w:t>n other words</w:t>
      </w:r>
      <w:r>
        <w:rPr>
          <w:rFonts w:ascii="Times New Roman" w:hAnsi="Times New Roman" w:cs="Times New Roman"/>
          <w:bCs/>
          <w:sz w:val="20"/>
          <w:szCs w:val="20"/>
          <w:lang w:val="en-US"/>
        </w:rPr>
        <w:t>,</w:t>
      </w:r>
      <w:r w:rsidRPr="007E5CC6">
        <w:rPr>
          <w:rFonts w:ascii="Times New Roman" w:hAnsi="Times New Roman" w:cs="Times New Roman"/>
          <w:bCs/>
          <w:sz w:val="20"/>
          <w:szCs w:val="20"/>
          <w:lang w:val="en-US"/>
        </w:rPr>
        <w:t xml:space="preserve"> the discharge flowed by the channel (Qs) </w:t>
      </w:r>
      <w:r>
        <w:rPr>
          <w:rFonts w:ascii="Times New Roman" w:hAnsi="Times New Roman" w:cs="Times New Roman"/>
          <w:bCs/>
          <w:sz w:val="20"/>
          <w:szCs w:val="20"/>
          <w:lang w:val="en-US"/>
        </w:rPr>
        <w:t>must be</w:t>
      </w:r>
      <w:r w:rsidRPr="007E5CC6">
        <w:rPr>
          <w:rFonts w:ascii="Times New Roman" w:hAnsi="Times New Roman" w:cs="Times New Roman"/>
          <w:bCs/>
          <w:sz w:val="20"/>
          <w:szCs w:val="20"/>
          <w:lang w:val="en-US"/>
        </w:rPr>
        <w:t xml:space="preserve"> equal to or greater than the design discharge (QT).</w:t>
      </w:r>
      <w:r>
        <w:rPr>
          <w:rFonts w:ascii="Times New Roman" w:hAnsi="Times New Roman" w:cs="Times New Roman"/>
          <w:bCs/>
          <w:sz w:val="20"/>
          <w:szCs w:val="20"/>
          <w:lang w:val="en-US"/>
        </w:rPr>
        <w:t xml:space="preserve"> </w:t>
      </w:r>
      <w:r w:rsidRPr="007E5CC6">
        <w:rPr>
          <w:rFonts w:ascii="Times New Roman" w:hAnsi="Times New Roman" w:cs="Times New Roman"/>
          <w:bCs/>
          <w:sz w:val="20"/>
          <w:szCs w:val="20"/>
          <w:lang w:val="en-US"/>
        </w:rPr>
        <w:t>T</w:t>
      </w:r>
      <w:r w:rsidR="000C2B97">
        <w:rPr>
          <w:rFonts w:ascii="Times New Roman" w:hAnsi="Times New Roman" w:cs="Times New Roman"/>
          <w:bCs/>
          <w:sz w:val="20"/>
          <w:szCs w:val="20"/>
          <w:lang w:val="en-US"/>
        </w:rPr>
        <w:t>o measure t</w:t>
      </w:r>
      <w:r w:rsidRPr="007E5CC6">
        <w:rPr>
          <w:rFonts w:ascii="Times New Roman" w:hAnsi="Times New Roman" w:cs="Times New Roman"/>
          <w:bCs/>
          <w:sz w:val="20"/>
          <w:szCs w:val="20"/>
          <w:lang w:val="en-US"/>
        </w:rPr>
        <w:t>he flow velocity in the channel</w:t>
      </w:r>
      <w:r w:rsidR="000C2B97">
        <w:rPr>
          <w:rFonts w:ascii="Times New Roman" w:hAnsi="Times New Roman" w:cs="Times New Roman"/>
          <w:bCs/>
          <w:sz w:val="20"/>
          <w:szCs w:val="20"/>
          <w:lang w:val="en-US"/>
        </w:rPr>
        <w:t>,</w:t>
      </w:r>
      <w:r w:rsidRPr="007E5CC6">
        <w:rPr>
          <w:rFonts w:ascii="Times New Roman" w:hAnsi="Times New Roman" w:cs="Times New Roman"/>
          <w:bCs/>
          <w:sz w:val="20"/>
          <w:szCs w:val="20"/>
          <w:lang w:val="en-US"/>
        </w:rPr>
        <w:t xml:space="preserve"> </w:t>
      </w:r>
      <w:r w:rsidR="0027130C">
        <w:rPr>
          <w:rFonts w:ascii="Times New Roman" w:hAnsi="Times New Roman" w:cs="Times New Roman"/>
          <w:bCs/>
          <w:sz w:val="20"/>
          <w:szCs w:val="20"/>
          <w:lang w:val="en-US"/>
        </w:rPr>
        <w:t xml:space="preserve">the </w:t>
      </w:r>
      <w:r w:rsidRPr="007E5CC6">
        <w:rPr>
          <w:rFonts w:ascii="Times New Roman" w:hAnsi="Times New Roman" w:cs="Times New Roman"/>
          <w:bCs/>
          <w:sz w:val="20"/>
          <w:szCs w:val="20"/>
          <w:lang w:val="en-US"/>
        </w:rPr>
        <w:t>Manning formula</w:t>
      </w:r>
      <w:r w:rsidR="0027130C">
        <w:rPr>
          <w:rFonts w:ascii="Times New Roman" w:hAnsi="Times New Roman" w:cs="Times New Roman"/>
          <w:bCs/>
          <w:sz w:val="20"/>
          <w:szCs w:val="20"/>
          <w:lang w:val="en-US"/>
        </w:rPr>
        <w:t xml:space="preserve"> </w:t>
      </w:r>
      <w:r w:rsidR="00317317">
        <w:rPr>
          <w:rFonts w:ascii="Times New Roman" w:hAnsi="Times New Roman" w:cs="Times New Roman"/>
          <w:bCs/>
          <w:sz w:val="20"/>
          <w:szCs w:val="20"/>
          <w:lang w:val="en-US"/>
        </w:rPr>
        <w:t>wa</w:t>
      </w:r>
      <w:r w:rsidR="000C2B97">
        <w:rPr>
          <w:rFonts w:ascii="Times New Roman" w:hAnsi="Times New Roman" w:cs="Times New Roman"/>
          <w:bCs/>
          <w:sz w:val="20"/>
          <w:szCs w:val="20"/>
          <w:lang w:val="en-US"/>
        </w:rPr>
        <w:t>s used</w:t>
      </w:r>
      <w:r w:rsidR="0027130C">
        <w:rPr>
          <w:rFonts w:ascii="Times New Roman" w:hAnsi="Times New Roman" w:cs="Times New Roman"/>
          <w:bCs/>
          <w:sz w:val="20"/>
          <w:szCs w:val="20"/>
          <w:lang w:val="en-US"/>
        </w:rPr>
        <w:t>.</w:t>
      </w:r>
    </w:p>
    <w:p w14:paraId="7A2B3669" w14:textId="77777777" w:rsidR="00C85633" w:rsidRPr="008232D1" w:rsidRDefault="00C85633" w:rsidP="00C85633">
      <w:pPr>
        <w:spacing w:after="0" w:line="240" w:lineRule="auto"/>
        <w:jc w:val="both"/>
        <w:rPr>
          <w:rFonts w:ascii="Times New Roman" w:hAnsi="Times New Roman" w:cs="Times New Roman"/>
          <w:bCs/>
          <w:sz w:val="20"/>
          <w:szCs w:val="20"/>
          <w:lang w:val="en-US"/>
        </w:rPr>
      </w:pPr>
    </w:p>
    <w:p w14:paraId="66D35852" w14:textId="77777777" w:rsidR="00C85633" w:rsidRPr="008232D1" w:rsidRDefault="001665CA" w:rsidP="00C85633">
      <w:pPr>
        <w:spacing w:after="0" w:line="240" w:lineRule="auto"/>
        <w:jc w:val="both"/>
        <w:rPr>
          <w:rFonts w:ascii="Times New Roman" w:hAnsi="Times New Roman" w:cs="Times New Roman"/>
          <w:bCs/>
          <w:sz w:val="20"/>
          <w:szCs w:val="20"/>
          <w:lang w:val="en-US"/>
        </w:rPr>
      </w:pPr>
      <m:oMath>
        <m:r>
          <w:rPr>
            <w:rFonts w:ascii="Cambria Math" w:hAnsi="Cambria Math" w:cs="Times New Roman"/>
            <w:sz w:val="20"/>
            <w:szCs w:val="20"/>
            <w:lang w:val="en-US"/>
          </w:rPr>
          <m:t>V=</m:t>
        </m:r>
        <m:f>
          <m:fPr>
            <m:ctrlPr>
              <w:rPr>
                <w:rFonts w:ascii="Cambria Math" w:hAnsi="Cambria Math" w:cs="Times New Roman"/>
                <w:bCs/>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n</m:t>
            </m:r>
          </m:den>
        </m:f>
        <m:r>
          <w:rPr>
            <w:rFonts w:ascii="Cambria Math" w:hAnsi="Cambria Math" w:cs="Times New Roman"/>
            <w:sz w:val="20"/>
            <w:szCs w:val="20"/>
            <w:lang w:val="en-US"/>
          </w:rPr>
          <m:t>.</m:t>
        </m:r>
        <m:sSup>
          <m:sSupPr>
            <m:ctrlPr>
              <w:rPr>
                <w:rFonts w:ascii="Cambria Math" w:hAnsi="Cambria Math" w:cs="Times New Roman"/>
                <w:bCs/>
                <w:i/>
                <w:sz w:val="20"/>
                <w:szCs w:val="20"/>
                <w:lang w:val="en-US"/>
              </w:rPr>
            </m:ctrlPr>
          </m:sSupPr>
          <m:e>
            <m:r>
              <w:rPr>
                <w:rFonts w:ascii="Cambria Math" w:hAnsi="Cambria Math" w:cs="Times New Roman"/>
                <w:sz w:val="20"/>
                <w:szCs w:val="20"/>
                <w:lang w:val="en-US"/>
              </w:rPr>
              <m:t>R</m:t>
            </m:r>
          </m:e>
          <m:sup>
            <m:f>
              <m:fPr>
                <m:ctrlPr>
                  <w:rPr>
                    <w:rFonts w:ascii="Cambria Math" w:hAnsi="Cambria Math" w:cs="Times New Roman"/>
                    <w:bCs/>
                    <w:i/>
                    <w:sz w:val="20"/>
                    <w:szCs w:val="20"/>
                    <w:lang w:val="en-US"/>
                  </w:rPr>
                </m:ctrlPr>
              </m:fPr>
              <m:num>
                <m:r>
                  <w:rPr>
                    <w:rFonts w:ascii="Cambria Math" w:hAnsi="Cambria Math" w:cs="Times New Roman"/>
                    <w:sz w:val="20"/>
                    <w:szCs w:val="20"/>
                    <w:lang w:val="en-US"/>
                  </w:rPr>
                  <m:t>2</m:t>
                </m:r>
              </m:num>
              <m:den>
                <m:r>
                  <w:rPr>
                    <w:rFonts w:ascii="Cambria Math" w:hAnsi="Cambria Math" w:cs="Times New Roman"/>
                    <w:sz w:val="20"/>
                    <w:szCs w:val="20"/>
                    <w:lang w:val="en-US"/>
                  </w:rPr>
                  <m:t>3</m:t>
                </m:r>
              </m:den>
            </m:f>
          </m:sup>
        </m:sSup>
        <m:r>
          <w:rPr>
            <w:rFonts w:ascii="Cambria Math" w:hAnsi="Cambria Math" w:cs="Times New Roman"/>
            <w:sz w:val="20"/>
            <w:szCs w:val="20"/>
            <w:lang w:val="en-US"/>
          </w:rPr>
          <m:t>.</m:t>
        </m:r>
        <m:sSup>
          <m:sSupPr>
            <m:ctrlPr>
              <w:rPr>
                <w:rFonts w:ascii="Cambria Math" w:hAnsi="Cambria Math" w:cs="Times New Roman"/>
                <w:bCs/>
                <w:i/>
                <w:sz w:val="20"/>
                <w:szCs w:val="20"/>
                <w:lang w:val="en-US"/>
              </w:rPr>
            </m:ctrlPr>
          </m:sSupPr>
          <m:e>
            <m:r>
              <w:rPr>
                <w:rFonts w:ascii="Cambria Math" w:hAnsi="Cambria Math" w:cs="Times New Roman"/>
                <w:sz w:val="20"/>
                <w:szCs w:val="20"/>
                <w:lang w:val="en-US"/>
              </w:rPr>
              <m:t>S</m:t>
            </m:r>
          </m:e>
          <m:sup>
            <m:f>
              <m:fPr>
                <m:ctrlPr>
                  <w:rPr>
                    <w:rFonts w:ascii="Cambria Math" w:hAnsi="Cambria Math" w:cs="Times New Roman"/>
                    <w:bCs/>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2</m:t>
                </m:r>
              </m:den>
            </m:f>
          </m:sup>
        </m:sSup>
      </m:oMath>
      <w:r w:rsidR="00C85633" w:rsidRPr="008232D1">
        <w:rPr>
          <w:rFonts w:ascii="Times New Roman" w:hAnsi="Times New Roman" w:cs="Times New Roman"/>
          <w:bCs/>
          <w:sz w:val="20"/>
          <w:szCs w:val="20"/>
          <w:lang w:val="en-US"/>
        </w:rPr>
        <w:t>……………………….</w:t>
      </w:r>
    </w:p>
    <w:p w14:paraId="54F03D7F" w14:textId="77777777" w:rsidR="00C85633" w:rsidRPr="008232D1" w:rsidRDefault="00C85633" w:rsidP="00C85633">
      <w:pPr>
        <w:spacing w:after="0" w:line="240" w:lineRule="auto"/>
        <w:jc w:val="both"/>
        <w:rPr>
          <w:rFonts w:ascii="Times New Roman" w:hAnsi="Times New Roman" w:cs="Times New Roman"/>
          <w:bCs/>
          <w:sz w:val="20"/>
          <w:szCs w:val="20"/>
          <w:lang w:val="en-US"/>
        </w:rPr>
      </w:pPr>
    </w:p>
    <w:p w14:paraId="1F7406B5" w14:textId="77777777" w:rsidR="00C85633" w:rsidRPr="008232D1" w:rsidRDefault="000C2B97" w:rsidP="00C85633">
      <w:pPr>
        <w:spacing w:after="0" w:line="240" w:lineRule="auto"/>
        <w:jc w:val="both"/>
        <w:rPr>
          <w:rFonts w:ascii="Times New Roman" w:hAnsi="Times New Roman" w:cs="Times New Roman"/>
          <w:bCs/>
          <w:sz w:val="20"/>
          <w:szCs w:val="20"/>
          <w:lang w:val="en-US"/>
        </w:rPr>
      </w:pPr>
      <w:r>
        <w:rPr>
          <w:rFonts w:ascii="Times New Roman" w:hAnsi="Times New Roman" w:cs="Times New Roman"/>
          <w:bCs/>
          <w:sz w:val="20"/>
          <w:szCs w:val="20"/>
          <w:lang w:val="en-US"/>
        </w:rPr>
        <w:t>Where</w:t>
      </w:r>
      <w:r w:rsidR="00C85633" w:rsidRPr="008232D1">
        <w:rPr>
          <w:rFonts w:ascii="Times New Roman" w:hAnsi="Times New Roman" w:cs="Times New Roman"/>
          <w:bCs/>
          <w:sz w:val="20"/>
          <w:szCs w:val="20"/>
          <w:lang w:val="en-US"/>
        </w:rPr>
        <w:t>:</w:t>
      </w:r>
    </w:p>
    <w:p w14:paraId="413211DD" w14:textId="77777777" w:rsidR="00C85633" w:rsidRPr="008232D1" w:rsidRDefault="00C85633" w:rsidP="00C85633">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V</w:t>
      </w:r>
      <w:r w:rsidRPr="008232D1">
        <w:rPr>
          <w:rFonts w:ascii="Times New Roman" w:hAnsi="Times New Roman" w:cs="Times New Roman"/>
          <w:bCs/>
          <w:sz w:val="20"/>
          <w:szCs w:val="20"/>
          <w:lang w:val="en-US"/>
        </w:rPr>
        <w:tab/>
        <w:t xml:space="preserve">= </w:t>
      </w:r>
      <w:r w:rsidR="0027130C" w:rsidRPr="0027130C">
        <w:rPr>
          <w:rFonts w:ascii="Times New Roman" w:hAnsi="Times New Roman" w:cs="Times New Roman"/>
          <w:bCs/>
          <w:sz w:val="20"/>
          <w:szCs w:val="20"/>
          <w:lang w:val="en-US"/>
        </w:rPr>
        <w:t xml:space="preserve">Flow </w:t>
      </w:r>
      <w:r w:rsidR="0027130C">
        <w:rPr>
          <w:rFonts w:ascii="Times New Roman" w:hAnsi="Times New Roman" w:cs="Times New Roman"/>
          <w:bCs/>
          <w:sz w:val="20"/>
          <w:szCs w:val="20"/>
          <w:lang w:val="en-US"/>
        </w:rPr>
        <w:t>velocity</w:t>
      </w:r>
      <w:r w:rsidR="0027130C" w:rsidRPr="0027130C">
        <w:rPr>
          <w:rFonts w:ascii="Times New Roman" w:hAnsi="Times New Roman" w:cs="Times New Roman"/>
          <w:bCs/>
          <w:sz w:val="20"/>
          <w:szCs w:val="20"/>
          <w:lang w:val="en-US"/>
        </w:rPr>
        <w:t xml:space="preserve"> in </w:t>
      </w:r>
      <w:r w:rsidR="0027130C">
        <w:rPr>
          <w:rFonts w:ascii="Times New Roman" w:hAnsi="Times New Roman" w:cs="Times New Roman"/>
          <w:bCs/>
          <w:sz w:val="20"/>
          <w:szCs w:val="20"/>
          <w:lang w:val="en-US"/>
        </w:rPr>
        <w:t xml:space="preserve">the </w:t>
      </w:r>
      <w:r w:rsidR="0027130C" w:rsidRPr="0027130C">
        <w:rPr>
          <w:rFonts w:ascii="Times New Roman" w:hAnsi="Times New Roman" w:cs="Times New Roman"/>
          <w:bCs/>
          <w:sz w:val="20"/>
          <w:szCs w:val="20"/>
          <w:lang w:val="en-US"/>
        </w:rPr>
        <w:t>channel</w:t>
      </w:r>
    </w:p>
    <w:p w14:paraId="38E42965" w14:textId="77777777" w:rsidR="00C85633" w:rsidRPr="008232D1" w:rsidRDefault="001665CA" w:rsidP="00C85633">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i/>
          <w:iCs/>
          <w:sz w:val="20"/>
          <w:szCs w:val="20"/>
          <w:lang w:val="en-US"/>
        </w:rPr>
        <w:t>n</w:t>
      </w:r>
      <w:r w:rsidR="00C85633" w:rsidRPr="008232D1">
        <w:rPr>
          <w:rFonts w:ascii="Times New Roman" w:hAnsi="Times New Roman" w:cs="Times New Roman"/>
          <w:bCs/>
          <w:sz w:val="20"/>
          <w:szCs w:val="20"/>
          <w:lang w:val="en-US"/>
        </w:rPr>
        <w:tab/>
        <w:t xml:space="preserve">= </w:t>
      </w:r>
      <w:r w:rsidR="0027130C" w:rsidRPr="0027130C">
        <w:rPr>
          <w:rFonts w:ascii="Times New Roman" w:hAnsi="Times New Roman" w:cs="Times New Roman"/>
          <w:bCs/>
          <w:sz w:val="20"/>
          <w:szCs w:val="20"/>
          <w:lang w:val="en-US"/>
        </w:rPr>
        <w:t>Manning coefficient</w:t>
      </w:r>
    </w:p>
    <w:p w14:paraId="2414E6ED" w14:textId="77777777" w:rsidR="00C85633" w:rsidRPr="008232D1" w:rsidRDefault="00C85633" w:rsidP="00C85633">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R</w:t>
      </w:r>
      <w:r w:rsidRPr="008232D1">
        <w:rPr>
          <w:rFonts w:ascii="Times New Roman" w:hAnsi="Times New Roman" w:cs="Times New Roman"/>
          <w:bCs/>
          <w:sz w:val="20"/>
          <w:szCs w:val="20"/>
          <w:lang w:val="en-US"/>
        </w:rPr>
        <w:tab/>
        <w:t xml:space="preserve">= </w:t>
      </w:r>
      <w:r w:rsidR="0027130C" w:rsidRPr="0027130C">
        <w:rPr>
          <w:rFonts w:ascii="Times New Roman" w:hAnsi="Times New Roman" w:cs="Times New Roman"/>
          <w:bCs/>
          <w:sz w:val="20"/>
          <w:szCs w:val="20"/>
          <w:lang w:val="en-US"/>
        </w:rPr>
        <w:t xml:space="preserve">Hydraulic </w:t>
      </w:r>
      <w:r w:rsidR="0027130C">
        <w:rPr>
          <w:rFonts w:ascii="Times New Roman" w:hAnsi="Times New Roman" w:cs="Times New Roman"/>
          <w:bCs/>
          <w:sz w:val="20"/>
          <w:szCs w:val="20"/>
          <w:lang w:val="en-US"/>
        </w:rPr>
        <w:t>radius</w:t>
      </w:r>
      <w:r w:rsidR="00C61940">
        <w:rPr>
          <w:rFonts w:ascii="Times New Roman" w:hAnsi="Times New Roman" w:cs="Times New Roman"/>
          <w:bCs/>
          <w:sz w:val="20"/>
          <w:szCs w:val="20"/>
          <w:lang w:val="en-US"/>
        </w:rPr>
        <w:t xml:space="preserve"> (m)</w:t>
      </w:r>
    </w:p>
    <w:p w14:paraId="50EBE6C4" w14:textId="77777777" w:rsidR="00C85633" w:rsidRPr="008232D1" w:rsidRDefault="00C85633" w:rsidP="00C85633">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P</w:t>
      </w:r>
      <w:r w:rsidRPr="008232D1">
        <w:rPr>
          <w:rFonts w:ascii="Times New Roman" w:hAnsi="Times New Roman" w:cs="Times New Roman"/>
          <w:bCs/>
          <w:sz w:val="20"/>
          <w:szCs w:val="20"/>
          <w:lang w:val="en-US"/>
        </w:rPr>
        <w:tab/>
        <w:t xml:space="preserve">= </w:t>
      </w:r>
      <w:r w:rsidR="009F3449">
        <w:rPr>
          <w:rFonts w:ascii="Times New Roman" w:hAnsi="Times New Roman" w:cs="Times New Roman"/>
          <w:bCs/>
          <w:sz w:val="20"/>
          <w:szCs w:val="20"/>
          <w:lang w:val="en-US"/>
        </w:rPr>
        <w:t>Wetted perimeter of the channel</w:t>
      </w:r>
      <w:r w:rsidR="00C61940">
        <w:rPr>
          <w:rFonts w:ascii="Times New Roman" w:hAnsi="Times New Roman" w:cs="Times New Roman"/>
          <w:bCs/>
          <w:sz w:val="20"/>
          <w:szCs w:val="20"/>
          <w:lang w:val="en-US"/>
        </w:rPr>
        <w:t xml:space="preserve"> (m)</w:t>
      </w:r>
    </w:p>
    <w:p w14:paraId="0500D0C9" w14:textId="77777777" w:rsidR="00C85633" w:rsidRPr="008232D1" w:rsidRDefault="00C85633" w:rsidP="00C85633">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 xml:space="preserve">As </w:t>
      </w:r>
      <w:r w:rsidRPr="008232D1">
        <w:rPr>
          <w:rFonts w:ascii="Times New Roman" w:hAnsi="Times New Roman" w:cs="Times New Roman"/>
          <w:bCs/>
          <w:sz w:val="20"/>
          <w:szCs w:val="20"/>
          <w:lang w:val="en-US"/>
        </w:rPr>
        <w:tab/>
        <w:t xml:space="preserve">= </w:t>
      </w:r>
      <w:r w:rsidR="009F3449">
        <w:rPr>
          <w:rFonts w:ascii="Times New Roman" w:hAnsi="Times New Roman" w:cs="Times New Roman"/>
          <w:bCs/>
          <w:sz w:val="20"/>
          <w:szCs w:val="20"/>
          <w:lang w:val="en-US"/>
        </w:rPr>
        <w:t>C</w:t>
      </w:r>
      <w:r w:rsidR="009F3449" w:rsidRPr="009F3449">
        <w:rPr>
          <w:rFonts w:ascii="Times New Roman" w:hAnsi="Times New Roman" w:cs="Times New Roman"/>
          <w:bCs/>
          <w:sz w:val="20"/>
          <w:szCs w:val="20"/>
          <w:lang w:val="en-US"/>
        </w:rPr>
        <w:t>ross-sectional area</w:t>
      </w:r>
      <w:r w:rsidR="009F3449">
        <w:rPr>
          <w:rFonts w:ascii="Times New Roman" w:hAnsi="Times New Roman" w:cs="Times New Roman"/>
          <w:bCs/>
          <w:sz w:val="20"/>
          <w:szCs w:val="20"/>
          <w:lang w:val="en-US"/>
        </w:rPr>
        <w:t xml:space="preserve"> of the channel</w:t>
      </w:r>
      <w:r w:rsidR="009F3449" w:rsidRPr="009F3449">
        <w:rPr>
          <w:rFonts w:ascii="Times New Roman" w:hAnsi="Times New Roman" w:cs="Times New Roman"/>
          <w:bCs/>
          <w:sz w:val="20"/>
          <w:szCs w:val="20"/>
          <w:lang w:val="en-US"/>
        </w:rPr>
        <w:t xml:space="preserve"> </w:t>
      </w:r>
      <w:r w:rsidRPr="008232D1">
        <w:rPr>
          <w:rFonts w:ascii="Times New Roman" w:hAnsi="Times New Roman" w:cs="Times New Roman"/>
          <w:bCs/>
          <w:sz w:val="20"/>
          <w:szCs w:val="20"/>
          <w:lang w:val="en-US"/>
        </w:rPr>
        <w:t>(m</w:t>
      </w:r>
      <w:r w:rsidR="009F3449">
        <w:rPr>
          <w:rFonts w:ascii="Times New Roman" w:hAnsi="Times New Roman" w:cs="Times New Roman"/>
          <w:bCs/>
          <w:sz w:val="20"/>
          <w:szCs w:val="20"/>
          <w:lang w:val="en-US"/>
        </w:rPr>
        <w:t>²</w:t>
      </w:r>
      <w:r w:rsidR="00C61940">
        <w:rPr>
          <w:rFonts w:ascii="Times New Roman" w:hAnsi="Times New Roman" w:cs="Times New Roman"/>
          <w:bCs/>
          <w:sz w:val="20"/>
          <w:szCs w:val="20"/>
          <w:lang w:val="en-US"/>
        </w:rPr>
        <w:t>)</w:t>
      </w:r>
    </w:p>
    <w:p w14:paraId="0B5671DC" w14:textId="77777777" w:rsidR="00C85633" w:rsidRPr="008232D1" w:rsidRDefault="00C85633" w:rsidP="00C85633">
      <w:pPr>
        <w:pStyle w:val="ListParagraph"/>
        <w:spacing w:after="0" w:line="240" w:lineRule="auto"/>
        <w:ind w:left="0"/>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S</w:t>
      </w:r>
      <w:r w:rsidRPr="008232D1">
        <w:rPr>
          <w:rFonts w:ascii="Times New Roman" w:hAnsi="Times New Roman" w:cs="Times New Roman"/>
          <w:bCs/>
          <w:sz w:val="20"/>
          <w:szCs w:val="20"/>
          <w:vertAlign w:val="subscript"/>
          <w:lang w:val="en-US"/>
        </w:rPr>
        <w:t>1</w:t>
      </w:r>
      <w:r w:rsidRPr="008232D1">
        <w:rPr>
          <w:rFonts w:ascii="Times New Roman" w:hAnsi="Times New Roman" w:cs="Times New Roman"/>
          <w:bCs/>
          <w:sz w:val="20"/>
          <w:szCs w:val="20"/>
          <w:lang w:val="en-US"/>
        </w:rPr>
        <w:tab/>
        <w:t xml:space="preserve">= </w:t>
      </w:r>
      <w:r w:rsidR="009F3449">
        <w:rPr>
          <w:rFonts w:ascii="Times New Roman" w:hAnsi="Times New Roman" w:cs="Times New Roman"/>
          <w:bCs/>
          <w:sz w:val="20"/>
          <w:szCs w:val="20"/>
          <w:lang w:val="en-US"/>
        </w:rPr>
        <w:t>Slope of the channel</w:t>
      </w:r>
    </w:p>
    <w:p w14:paraId="0E5AB94D" w14:textId="77777777" w:rsidR="00C85633" w:rsidRPr="008232D1" w:rsidRDefault="00C85633" w:rsidP="00C85633">
      <w:pPr>
        <w:pStyle w:val="ListParagraph"/>
        <w:spacing w:after="0" w:line="240" w:lineRule="auto"/>
        <w:ind w:left="0"/>
        <w:jc w:val="both"/>
        <w:rPr>
          <w:rFonts w:ascii="Times New Roman" w:hAnsi="Times New Roman" w:cs="Times New Roman"/>
          <w:bCs/>
          <w:sz w:val="20"/>
          <w:szCs w:val="20"/>
          <w:lang w:val="en-US"/>
        </w:rPr>
      </w:pPr>
    </w:p>
    <w:p w14:paraId="4983712D"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b/>
          <w:bCs/>
          <w:position w:val="-1"/>
          <w:sz w:val="20"/>
          <w:szCs w:val="20"/>
          <w:lang w:val="en-US" w:eastAsia="en-US"/>
        </w:rPr>
        <w:t>Ta</w:t>
      </w:r>
      <w:r w:rsidRPr="008232D1">
        <w:rPr>
          <w:rFonts w:ascii="Times New Roman" w:eastAsiaTheme="minorHAnsi" w:hAnsi="Times New Roman"/>
          <w:b/>
          <w:bCs/>
          <w:spacing w:val="-6"/>
          <w:position w:val="-1"/>
          <w:sz w:val="20"/>
          <w:szCs w:val="20"/>
          <w:lang w:val="en-US" w:eastAsia="en-US"/>
        </w:rPr>
        <w:t>b</w:t>
      </w:r>
      <w:r w:rsidRPr="008232D1">
        <w:rPr>
          <w:rFonts w:ascii="Times New Roman" w:eastAsiaTheme="minorHAnsi" w:hAnsi="Times New Roman"/>
          <w:b/>
          <w:bCs/>
          <w:position w:val="-1"/>
          <w:sz w:val="20"/>
          <w:szCs w:val="20"/>
          <w:lang w:val="en-US" w:eastAsia="en-US"/>
        </w:rPr>
        <w:t>l</w:t>
      </w:r>
      <w:r w:rsidR="009F3449">
        <w:rPr>
          <w:rFonts w:ascii="Times New Roman" w:eastAsiaTheme="minorHAnsi" w:hAnsi="Times New Roman"/>
          <w:b/>
          <w:bCs/>
          <w:position w:val="-1"/>
          <w:sz w:val="20"/>
          <w:szCs w:val="20"/>
          <w:lang w:val="en-US" w:eastAsia="en-US"/>
        </w:rPr>
        <w:t>e</w:t>
      </w:r>
      <w:r w:rsidR="005F2DC7" w:rsidRPr="008232D1">
        <w:rPr>
          <w:rFonts w:ascii="Times New Roman" w:eastAsiaTheme="minorHAnsi" w:hAnsi="Times New Roman"/>
          <w:b/>
          <w:bCs/>
          <w:position w:val="-1"/>
          <w:sz w:val="20"/>
          <w:szCs w:val="20"/>
          <w:lang w:val="en-US" w:eastAsia="en-US"/>
        </w:rPr>
        <w:t xml:space="preserve"> </w:t>
      </w:r>
      <w:r w:rsidRPr="008232D1">
        <w:rPr>
          <w:rFonts w:ascii="Times New Roman" w:eastAsiaTheme="minorHAnsi" w:hAnsi="Times New Roman"/>
          <w:b/>
          <w:bCs/>
          <w:position w:val="-1"/>
          <w:sz w:val="20"/>
          <w:szCs w:val="20"/>
          <w:lang w:val="en-US" w:eastAsia="en-US"/>
        </w:rPr>
        <w:t>1</w:t>
      </w:r>
      <w:r w:rsidR="005F2DC7" w:rsidRPr="008232D1">
        <w:rPr>
          <w:rFonts w:ascii="Times New Roman" w:eastAsiaTheme="minorHAnsi" w:hAnsi="Times New Roman"/>
          <w:b/>
          <w:bCs/>
          <w:position w:val="-1"/>
          <w:sz w:val="20"/>
          <w:szCs w:val="20"/>
          <w:lang w:val="en-US" w:eastAsia="en-US"/>
        </w:rPr>
        <w:t xml:space="preserve"> </w:t>
      </w:r>
      <w:r w:rsidR="009F3449" w:rsidRPr="009F3449">
        <w:rPr>
          <w:rFonts w:ascii="Times New Roman" w:eastAsiaTheme="minorHAnsi" w:hAnsi="Times New Roman"/>
          <w:spacing w:val="-5"/>
          <w:position w:val="-1"/>
          <w:sz w:val="20"/>
          <w:szCs w:val="20"/>
          <w:lang w:val="en-US" w:eastAsia="en-US"/>
        </w:rPr>
        <w:t>Manning Coefficient</w:t>
      </w:r>
    </w:p>
    <w:p w14:paraId="529999A6" w14:textId="77777777" w:rsidR="00C85633" w:rsidRPr="008232D1" w:rsidRDefault="00C85633" w:rsidP="00C85633">
      <w:pPr>
        <w:widowControl w:val="0"/>
        <w:autoSpaceDE w:val="0"/>
        <w:autoSpaceDN w:val="0"/>
        <w:adjustRightInd w:val="0"/>
        <w:spacing w:after="0" w:line="240" w:lineRule="auto"/>
        <w:rPr>
          <w:rFonts w:ascii="Times New Roman" w:eastAsiaTheme="minorHAnsi" w:hAnsi="Times New Roman"/>
          <w:sz w:val="19"/>
          <w:szCs w:val="19"/>
          <w:lang w:val="en-US" w:eastAsia="en-US"/>
        </w:rPr>
      </w:pPr>
    </w:p>
    <w:tbl>
      <w:tblPr>
        <w:tblW w:w="5000" w:type="pct"/>
        <w:tblCellMar>
          <w:left w:w="0" w:type="dxa"/>
          <w:right w:w="0" w:type="dxa"/>
        </w:tblCellMar>
        <w:tblLook w:val="0000" w:firstRow="0" w:lastRow="0" w:firstColumn="0" w:lastColumn="0" w:noHBand="0" w:noVBand="0"/>
      </w:tblPr>
      <w:tblGrid>
        <w:gridCol w:w="476"/>
        <w:gridCol w:w="2130"/>
        <w:gridCol w:w="1575"/>
      </w:tblGrid>
      <w:tr w:rsidR="00C85633" w:rsidRPr="008232D1" w14:paraId="2278EC36" w14:textId="77777777" w:rsidTr="00E403DE">
        <w:trPr>
          <w:trHeight w:hRule="exact" w:val="511"/>
        </w:trPr>
        <w:tc>
          <w:tcPr>
            <w:tcW w:w="570" w:type="pct"/>
            <w:tcBorders>
              <w:top w:val="single" w:sz="4" w:space="0" w:color="auto"/>
              <w:bottom w:val="single" w:sz="4" w:space="0" w:color="auto"/>
            </w:tcBorders>
          </w:tcPr>
          <w:p w14:paraId="69A84806"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b/>
                <w:bCs/>
                <w:spacing w:val="-1"/>
                <w:sz w:val="20"/>
                <w:szCs w:val="20"/>
                <w:lang w:val="en-US" w:eastAsia="en-US"/>
              </w:rPr>
              <w:t>N</w:t>
            </w:r>
            <w:r w:rsidRPr="008232D1">
              <w:rPr>
                <w:rFonts w:ascii="Times New Roman" w:eastAsiaTheme="minorHAnsi" w:hAnsi="Times New Roman"/>
                <w:b/>
                <w:bCs/>
                <w:spacing w:val="-4"/>
                <w:sz w:val="20"/>
                <w:szCs w:val="20"/>
                <w:lang w:val="en-US" w:eastAsia="en-US"/>
              </w:rPr>
              <w:t>o</w:t>
            </w:r>
            <w:r w:rsidRPr="008232D1">
              <w:rPr>
                <w:rFonts w:ascii="Times New Roman" w:eastAsiaTheme="minorHAnsi" w:hAnsi="Times New Roman"/>
                <w:b/>
                <w:bCs/>
                <w:sz w:val="20"/>
                <w:szCs w:val="20"/>
                <w:lang w:val="en-US" w:eastAsia="en-US"/>
              </w:rPr>
              <w:t>.</w:t>
            </w:r>
          </w:p>
        </w:tc>
        <w:tc>
          <w:tcPr>
            <w:tcW w:w="2547" w:type="pct"/>
            <w:tcBorders>
              <w:top w:val="single" w:sz="4" w:space="0" w:color="auto"/>
              <w:bottom w:val="single" w:sz="4" w:space="0" w:color="auto"/>
            </w:tcBorders>
          </w:tcPr>
          <w:p w14:paraId="77DFFC65" w14:textId="77777777" w:rsidR="00C85633" w:rsidRPr="008232D1" w:rsidRDefault="009F3449" w:rsidP="009F3449">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9F3449">
              <w:rPr>
                <w:rFonts w:ascii="Times New Roman" w:eastAsiaTheme="minorHAnsi" w:hAnsi="Times New Roman"/>
                <w:b/>
                <w:bCs/>
                <w:sz w:val="20"/>
                <w:szCs w:val="20"/>
                <w:lang w:val="en-US" w:eastAsia="en-US"/>
              </w:rPr>
              <w:t xml:space="preserve">Type </w:t>
            </w:r>
            <w:r>
              <w:rPr>
                <w:rFonts w:ascii="Times New Roman" w:eastAsiaTheme="minorHAnsi" w:hAnsi="Times New Roman"/>
                <w:b/>
                <w:bCs/>
                <w:sz w:val="20"/>
                <w:szCs w:val="20"/>
                <w:lang w:val="en-US" w:eastAsia="en-US"/>
              </w:rPr>
              <w:t xml:space="preserve">of </w:t>
            </w:r>
            <w:r w:rsidRPr="009F3449">
              <w:rPr>
                <w:rFonts w:ascii="Times New Roman" w:eastAsiaTheme="minorHAnsi" w:hAnsi="Times New Roman"/>
                <w:b/>
                <w:bCs/>
                <w:sz w:val="20"/>
                <w:szCs w:val="20"/>
                <w:lang w:val="en-US" w:eastAsia="en-US"/>
              </w:rPr>
              <w:t>Channel</w:t>
            </w:r>
          </w:p>
        </w:tc>
        <w:tc>
          <w:tcPr>
            <w:tcW w:w="1883" w:type="pct"/>
            <w:tcBorders>
              <w:top w:val="single" w:sz="4" w:space="0" w:color="auto"/>
              <w:bottom w:val="single" w:sz="4" w:space="0" w:color="auto"/>
            </w:tcBorders>
          </w:tcPr>
          <w:p w14:paraId="66E2B64F" w14:textId="77777777" w:rsidR="00C85633" w:rsidRPr="008232D1" w:rsidRDefault="009F3449"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9F3449">
              <w:rPr>
                <w:rFonts w:ascii="Times New Roman" w:eastAsiaTheme="minorHAnsi" w:hAnsi="Times New Roman"/>
                <w:b/>
                <w:bCs/>
                <w:spacing w:val="1"/>
                <w:sz w:val="20"/>
                <w:szCs w:val="20"/>
                <w:lang w:val="en-US" w:eastAsia="en-US"/>
              </w:rPr>
              <w:t>Manning Coefficient</w:t>
            </w:r>
          </w:p>
        </w:tc>
      </w:tr>
      <w:tr w:rsidR="00C85633" w:rsidRPr="008232D1" w14:paraId="271B997C" w14:textId="77777777" w:rsidTr="00E403DE">
        <w:trPr>
          <w:trHeight w:hRule="exact" w:val="404"/>
        </w:trPr>
        <w:tc>
          <w:tcPr>
            <w:tcW w:w="570" w:type="pct"/>
            <w:tcBorders>
              <w:top w:val="single" w:sz="4" w:space="0" w:color="auto"/>
            </w:tcBorders>
          </w:tcPr>
          <w:p w14:paraId="140AA298"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sz w:val="20"/>
                <w:szCs w:val="20"/>
                <w:lang w:val="en-US" w:eastAsia="en-US"/>
              </w:rPr>
              <w:t>1</w:t>
            </w:r>
          </w:p>
        </w:tc>
        <w:tc>
          <w:tcPr>
            <w:tcW w:w="2547" w:type="pct"/>
            <w:tcBorders>
              <w:top w:val="single" w:sz="4" w:space="0" w:color="auto"/>
            </w:tcBorders>
          </w:tcPr>
          <w:p w14:paraId="770C65ED" w14:textId="77777777" w:rsidR="00C85633" w:rsidRPr="008232D1" w:rsidRDefault="009F3449" w:rsidP="00C85633">
            <w:pPr>
              <w:widowControl w:val="0"/>
              <w:autoSpaceDE w:val="0"/>
              <w:autoSpaceDN w:val="0"/>
              <w:adjustRightInd w:val="0"/>
              <w:spacing w:after="0" w:line="240" w:lineRule="auto"/>
              <w:rPr>
                <w:rFonts w:ascii="Times New Roman" w:eastAsiaTheme="minorHAnsi" w:hAnsi="Times New Roman"/>
                <w:sz w:val="20"/>
                <w:szCs w:val="20"/>
                <w:lang w:val="en-US" w:eastAsia="en-US"/>
              </w:rPr>
            </w:pPr>
            <w:r w:rsidRPr="009F3449">
              <w:rPr>
                <w:rFonts w:ascii="Times New Roman" w:eastAsiaTheme="minorHAnsi" w:hAnsi="Times New Roman"/>
                <w:spacing w:val="-4"/>
                <w:sz w:val="20"/>
                <w:szCs w:val="20"/>
                <w:lang w:val="en-US" w:eastAsia="en-US"/>
              </w:rPr>
              <w:t>Steel</w:t>
            </w:r>
          </w:p>
        </w:tc>
        <w:tc>
          <w:tcPr>
            <w:tcW w:w="1883" w:type="pct"/>
            <w:tcBorders>
              <w:top w:val="single" w:sz="4" w:space="0" w:color="auto"/>
            </w:tcBorders>
          </w:tcPr>
          <w:p w14:paraId="31AF2498"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sz w:val="20"/>
                <w:szCs w:val="20"/>
                <w:lang w:val="en-US" w:eastAsia="en-US"/>
              </w:rPr>
              <w:t>0.011</w:t>
            </w:r>
            <w:r w:rsidRPr="008232D1">
              <w:rPr>
                <w:rFonts w:ascii="Times New Roman" w:eastAsiaTheme="minorHAnsi" w:hAnsi="Times New Roman"/>
                <w:spacing w:val="-4"/>
                <w:sz w:val="20"/>
                <w:szCs w:val="20"/>
                <w:lang w:val="en-US" w:eastAsia="en-US"/>
              </w:rPr>
              <w:t>-</w:t>
            </w:r>
            <w:r w:rsidRPr="008232D1">
              <w:rPr>
                <w:rFonts w:ascii="Times New Roman" w:eastAsiaTheme="minorHAnsi" w:hAnsi="Times New Roman"/>
                <w:sz w:val="20"/>
                <w:szCs w:val="20"/>
                <w:lang w:val="en-US" w:eastAsia="en-US"/>
              </w:rPr>
              <w:t>0.014</w:t>
            </w:r>
          </w:p>
        </w:tc>
      </w:tr>
      <w:tr w:rsidR="00C85633" w:rsidRPr="008232D1" w14:paraId="3DF69127" w14:textId="77777777" w:rsidTr="00E403DE">
        <w:trPr>
          <w:trHeight w:hRule="exact" w:val="581"/>
        </w:trPr>
        <w:tc>
          <w:tcPr>
            <w:tcW w:w="570" w:type="pct"/>
          </w:tcPr>
          <w:p w14:paraId="68DC01B6"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sz w:val="20"/>
                <w:szCs w:val="20"/>
                <w:lang w:val="en-US" w:eastAsia="en-US"/>
              </w:rPr>
              <w:t>2</w:t>
            </w:r>
          </w:p>
        </w:tc>
        <w:tc>
          <w:tcPr>
            <w:tcW w:w="2547" w:type="pct"/>
          </w:tcPr>
          <w:p w14:paraId="5B3A90E3" w14:textId="77777777" w:rsidR="00C85633" w:rsidRPr="008232D1" w:rsidRDefault="009F3449" w:rsidP="009F3449">
            <w:pPr>
              <w:widowControl w:val="0"/>
              <w:autoSpaceDE w:val="0"/>
              <w:autoSpaceDN w:val="0"/>
              <w:adjustRightInd w:val="0"/>
              <w:spacing w:after="0" w:line="240" w:lineRule="auto"/>
              <w:rPr>
                <w:rFonts w:ascii="Times New Roman" w:eastAsiaTheme="minorHAnsi" w:hAnsi="Times New Roman"/>
                <w:sz w:val="20"/>
                <w:szCs w:val="20"/>
                <w:lang w:val="en-US" w:eastAsia="en-US"/>
              </w:rPr>
            </w:pPr>
            <w:r>
              <w:rPr>
                <w:rFonts w:ascii="Times New Roman" w:eastAsiaTheme="minorHAnsi" w:hAnsi="Times New Roman"/>
                <w:spacing w:val="-4"/>
                <w:sz w:val="20"/>
                <w:szCs w:val="20"/>
                <w:lang w:val="en-US" w:eastAsia="en-US"/>
              </w:rPr>
              <w:t xml:space="preserve">Corrugated </w:t>
            </w:r>
            <w:r w:rsidRPr="009F3449">
              <w:rPr>
                <w:rFonts w:ascii="Times New Roman" w:eastAsiaTheme="minorHAnsi" w:hAnsi="Times New Roman"/>
                <w:spacing w:val="-4"/>
                <w:sz w:val="20"/>
                <w:szCs w:val="20"/>
                <w:lang w:val="en-US" w:eastAsia="en-US"/>
              </w:rPr>
              <w:t>Steel</w:t>
            </w:r>
          </w:p>
        </w:tc>
        <w:tc>
          <w:tcPr>
            <w:tcW w:w="1883" w:type="pct"/>
          </w:tcPr>
          <w:p w14:paraId="70D53246"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sz w:val="20"/>
                <w:szCs w:val="20"/>
                <w:lang w:val="en-US" w:eastAsia="en-US"/>
              </w:rPr>
              <w:t>0.021</w:t>
            </w:r>
            <w:r w:rsidRPr="008232D1">
              <w:rPr>
                <w:rFonts w:ascii="Times New Roman" w:eastAsiaTheme="minorHAnsi" w:hAnsi="Times New Roman"/>
                <w:spacing w:val="-4"/>
                <w:sz w:val="20"/>
                <w:szCs w:val="20"/>
                <w:lang w:val="en-US" w:eastAsia="en-US"/>
              </w:rPr>
              <w:t>-</w:t>
            </w:r>
            <w:r w:rsidRPr="008232D1">
              <w:rPr>
                <w:rFonts w:ascii="Times New Roman" w:eastAsiaTheme="minorHAnsi" w:hAnsi="Times New Roman"/>
                <w:sz w:val="20"/>
                <w:szCs w:val="20"/>
                <w:lang w:val="en-US" w:eastAsia="en-US"/>
              </w:rPr>
              <w:t>0.030</w:t>
            </w:r>
          </w:p>
        </w:tc>
      </w:tr>
      <w:tr w:rsidR="00C85633" w:rsidRPr="008232D1" w14:paraId="28354576" w14:textId="77777777" w:rsidTr="00E403DE">
        <w:trPr>
          <w:trHeight w:hRule="exact" w:val="404"/>
        </w:trPr>
        <w:tc>
          <w:tcPr>
            <w:tcW w:w="570" w:type="pct"/>
          </w:tcPr>
          <w:p w14:paraId="372B6A66"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sz w:val="20"/>
                <w:szCs w:val="20"/>
                <w:lang w:val="en-US" w:eastAsia="en-US"/>
              </w:rPr>
              <w:t>3</w:t>
            </w:r>
          </w:p>
        </w:tc>
        <w:tc>
          <w:tcPr>
            <w:tcW w:w="2547" w:type="pct"/>
          </w:tcPr>
          <w:p w14:paraId="179D8DBE" w14:textId="77777777" w:rsidR="00C85633" w:rsidRPr="008232D1" w:rsidRDefault="009F3449" w:rsidP="00C85633">
            <w:pPr>
              <w:widowControl w:val="0"/>
              <w:autoSpaceDE w:val="0"/>
              <w:autoSpaceDN w:val="0"/>
              <w:adjustRightInd w:val="0"/>
              <w:spacing w:after="0" w:line="240" w:lineRule="auto"/>
              <w:rPr>
                <w:rFonts w:ascii="Times New Roman" w:eastAsiaTheme="minorHAnsi" w:hAnsi="Times New Roman"/>
                <w:sz w:val="20"/>
                <w:szCs w:val="20"/>
                <w:lang w:val="en-US" w:eastAsia="en-US"/>
              </w:rPr>
            </w:pPr>
            <w:r w:rsidRPr="009F3449">
              <w:rPr>
                <w:rFonts w:ascii="Times New Roman" w:eastAsiaTheme="minorHAnsi" w:hAnsi="Times New Roman"/>
                <w:spacing w:val="-1"/>
                <w:sz w:val="20"/>
                <w:szCs w:val="20"/>
                <w:lang w:val="en-US" w:eastAsia="en-US"/>
              </w:rPr>
              <w:t>Cement</w:t>
            </w:r>
          </w:p>
        </w:tc>
        <w:tc>
          <w:tcPr>
            <w:tcW w:w="1883" w:type="pct"/>
          </w:tcPr>
          <w:p w14:paraId="12537ED4"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sz w:val="20"/>
                <w:szCs w:val="20"/>
                <w:lang w:val="en-US" w:eastAsia="en-US"/>
              </w:rPr>
              <w:t>0.010</w:t>
            </w:r>
            <w:r w:rsidRPr="008232D1">
              <w:rPr>
                <w:rFonts w:ascii="Times New Roman" w:eastAsiaTheme="minorHAnsi" w:hAnsi="Times New Roman"/>
                <w:spacing w:val="-4"/>
                <w:sz w:val="20"/>
                <w:szCs w:val="20"/>
                <w:lang w:val="en-US" w:eastAsia="en-US"/>
              </w:rPr>
              <w:t>-</w:t>
            </w:r>
            <w:r w:rsidRPr="008232D1">
              <w:rPr>
                <w:rFonts w:ascii="Times New Roman" w:eastAsiaTheme="minorHAnsi" w:hAnsi="Times New Roman"/>
                <w:sz w:val="20"/>
                <w:szCs w:val="20"/>
                <w:lang w:val="en-US" w:eastAsia="en-US"/>
              </w:rPr>
              <w:t>0.013</w:t>
            </w:r>
          </w:p>
        </w:tc>
      </w:tr>
      <w:tr w:rsidR="00C85633" w:rsidRPr="008232D1" w14:paraId="271F42E2" w14:textId="77777777" w:rsidTr="00E403DE">
        <w:trPr>
          <w:trHeight w:hRule="exact" w:val="408"/>
        </w:trPr>
        <w:tc>
          <w:tcPr>
            <w:tcW w:w="570" w:type="pct"/>
          </w:tcPr>
          <w:p w14:paraId="1EB68D6C"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sz w:val="20"/>
                <w:szCs w:val="20"/>
                <w:lang w:val="en-US" w:eastAsia="en-US"/>
              </w:rPr>
              <w:t>4</w:t>
            </w:r>
          </w:p>
        </w:tc>
        <w:tc>
          <w:tcPr>
            <w:tcW w:w="2547" w:type="pct"/>
          </w:tcPr>
          <w:p w14:paraId="5C5C1BA2" w14:textId="77777777" w:rsidR="00C85633" w:rsidRPr="008232D1" w:rsidRDefault="009F3449" w:rsidP="00C85633">
            <w:pPr>
              <w:widowControl w:val="0"/>
              <w:autoSpaceDE w:val="0"/>
              <w:autoSpaceDN w:val="0"/>
              <w:adjustRightInd w:val="0"/>
              <w:spacing w:after="0" w:line="240" w:lineRule="auto"/>
              <w:rPr>
                <w:rFonts w:ascii="Times New Roman" w:eastAsiaTheme="minorHAnsi" w:hAnsi="Times New Roman"/>
                <w:sz w:val="20"/>
                <w:szCs w:val="20"/>
                <w:lang w:val="en-US" w:eastAsia="en-US"/>
              </w:rPr>
            </w:pPr>
            <w:r w:rsidRPr="009F3449">
              <w:rPr>
                <w:rFonts w:ascii="Times New Roman" w:eastAsiaTheme="minorHAnsi" w:hAnsi="Times New Roman"/>
                <w:spacing w:val="-4"/>
                <w:sz w:val="20"/>
                <w:szCs w:val="20"/>
                <w:lang w:val="en-US" w:eastAsia="en-US"/>
              </w:rPr>
              <w:t>Concrete</w:t>
            </w:r>
          </w:p>
        </w:tc>
        <w:tc>
          <w:tcPr>
            <w:tcW w:w="1883" w:type="pct"/>
          </w:tcPr>
          <w:p w14:paraId="549D06EB"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sz w:val="20"/>
                <w:szCs w:val="20"/>
                <w:lang w:val="en-US" w:eastAsia="en-US"/>
              </w:rPr>
              <w:t>0.011</w:t>
            </w:r>
            <w:r w:rsidRPr="008232D1">
              <w:rPr>
                <w:rFonts w:ascii="Times New Roman" w:eastAsiaTheme="minorHAnsi" w:hAnsi="Times New Roman"/>
                <w:spacing w:val="-4"/>
                <w:sz w:val="20"/>
                <w:szCs w:val="20"/>
                <w:lang w:val="en-US" w:eastAsia="en-US"/>
              </w:rPr>
              <w:t>-</w:t>
            </w:r>
            <w:r w:rsidRPr="008232D1">
              <w:rPr>
                <w:rFonts w:ascii="Times New Roman" w:eastAsiaTheme="minorHAnsi" w:hAnsi="Times New Roman"/>
                <w:sz w:val="20"/>
                <w:szCs w:val="20"/>
                <w:lang w:val="en-US" w:eastAsia="en-US"/>
              </w:rPr>
              <w:t>0.015</w:t>
            </w:r>
          </w:p>
        </w:tc>
      </w:tr>
      <w:tr w:rsidR="00C85633" w:rsidRPr="008232D1" w14:paraId="79D49CAD" w14:textId="77777777" w:rsidTr="00E403DE">
        <w:trPr>
          <w:trHeight w:hRule="exact" w:val="404"/>
        </w:trPr>
        <w:tc>
          <w:tcPr>
            <w:tcW w:w="570" w:type="pct"/>
          </w:tcPr>
          <w:p w14:paraId="7555A5F3"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sz w:val="20"/>
                <w:szCs w:val="20"/>
                <w:lang w:val="en-US" w:eastAsia="en-US"/>
              </w:rPr>
              <w:t>5</w:t>
            </w:r>
          </w:p>
        </w:tc>
        <w:tc>
          <w:tcPr>
            <w:tcW w:w="2547" w:type="pct"/>
          </w:tcPr>
          <w:p w14:paraId="71CC50E9" w14:textId="77777777" w:rsidR="00C85633" w:rsidRPr="008232D1" w:rsidRDefault="009F3449" w:rsidP="00C85633">
            <w:pPr>
              <w:widowControl w:val="0"/>
              <w:autoSpaceDE w:val="0"/>
              <w:autoSpaceDN w:val="0"/>
              <w:adjustRightInd w:val="0"/>
              <w:spacing w:after="0" w:line="240" w:lineRule="auto"/>
              <w:rPr>
                <w:rFonts w:ascii="Times New Roman" w:eastAsiaTheme="minorHAnsi" w:hAnsi="Times New Roman"/>
                <w:sz w:val="20"/>
                <w:szCs w:val="20"/>
                <w:lang w:val="en-US" w:eastAsia="en-US"/>
              </w:rPr>
            </w:pPr>
            <w:r>
              <w:rPr>
                <w:rFonts w:ascii="Times New Roman" w:eastAsiaTheme="minorHAnsi" w:hAnsi="Times New Roman"/>
                <w:spacing w:val="-1"/>
                <w:sz w:val="20"/>
                <w:szCs w:val="20"/>
                <w:lang w:val="en-US" w:eastAsia="en-US"/>
              </w:rPr>
              <w:t>Cemented Rubble</w:t>
            </w:r>
          </w:p>
        </w:tc>
        <w:tc>
          <w:tcPr>
            <w:tcW w:w="1883" w:type="pct"/>
          </w:tcPr>
          <w:p w14:paraId="464901BD"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sz w:val="20"/>
                <w:szCs w:val="20"/>
                <w:lang w:val="en-US" w:eastAsia="en-US"/>
              </w:rPr>
              <w:t>0.017</w:t>
            </w:r>
            <w:r w:rsidRPr="008232D1">
              <w:rPr>
                <w:rFonts w:ascii="Times New Roman" w:eastAsiaTheme="minorHAnsi" w:hAnsi="Times New Roman"/>
                <w:spacing w:val="-4"/>
                <w:sz w:val="20"/>
                <w:szCs w:val="20"/>
                <w:lang w:val="en-US" w:eastAsia="en-US"/>
              </w:rPr>
              <w:t>-</w:t>
            </w:r>
            <w:r w:rsidRPr="008232D1">
              <w:rPr>
                <w:rFonts w:ascii="Times New Roman" w:eastAsiaTheme="minorHAnsi" w:hAnsi="Times New Roman"/>
                <w:sz w:val="20"/>
                <w:szCs w:val="20"/>
                <w:lang w:val="en-US" w:eastAsia="en-US"/>
              </w:rPr>
              <w:t>0.030</w:t>
            </w:r>
          </w:p>
        </w:tc>
      </w:tr>
      <w:tr w:rsidR="00C85633" w:rsidRPr="008232D1" w14:paraId="07922251" w14:textId="77777777" w:rsidTr="00E403DE">
        <w:trPr>
          <w:trHeight w:hRule="exact" w:val="408"/>
        </w:trPr>
        <w:tc>
          <w:tcPr>
            <w:tcW w:w="570" w:type="pct"/>
          </w:tcPr>
          <w:p w14:paraId="6C8BA410"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sz w:val="20"/>
                <w:szCs w:val="20"/>
                <w:lang w:val="en-US" w:eastAsia="en-US"/>
              </w:rPr>
              <w:t>6</w:t>
            </w:r>
          </w:p>
        </w:tc>
        <w:tc>
          <w:tcPr>
            <w:tcW w:w="2547" w:type="pct"/>
          </w:tcPr>
          <w:p w14:paraId="4421E689" w14:textId="77777777" w:rsidR="00C85633" w:rsidRPr="008232D1" w:rsidRDefault="008670C6" w:rsidP="00C85633">
            <w:pPr>
              <w:widowControl w:val="0"/>
              <w:autoSpaceDE w:val="0"/>
              <w:autoSpaceDN w:val="0"/>
              <w:adjustRightInd w:val="0"/>
              <w:spacing w:after="0" w:line="240" w:lineRule="auto"/>
              <w:rPr>
                <w:rFonts w:ascii="Times New Roman" w:eastAsiaTheme="minorHAnsi" w:hAnsi="Times New Roman"/>
                <w:sz w:val="20"/>
                <w:szCs w:val="20"/>
                <w:lang w:val="en-US" w:eastAsia="en-US"/>
              </w:rPr>
            </w:pPr>
            <w:r>
              <w:rPr>
                <w:rFonts w:ascii="Times New Roman" w:eastAsiaTheme="minorHAnsi" w:hAnsi="Times New Roman"/>
                <w:spacing w:val="-5"/>
                <w:sz w:val="20"/>
                <w:szCs w:val="20"/>
                <w:lang w:val="en-US" w:eastAsia="en-US"/>
              </w:rPr>
              <w:t>Wood</w:t>
            </w:r>
          </w:p>
        </w:tc>
        <w:tc>
          <w:tcPr>
            <w:tcW w:w="1883" w:type="pct"/>
          </w:tcPr>
          <w:p w14:paraId="6395DED3"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sz w:val="20"/>
                <w:szCs w:val="20"/>
                <w:lang w:val="en-US" w:eastAsia="en-US"/>
              </w:rPr>
              <w:t>0.010</w:t>
            </w:r>
            <w:r w:rsidRPr="008232D1">
              <w:rPr>
                <w:rFonts w:ascii="Times New Roman" w:eastAsiaTheme="minorHAnsi" w:hAnsi="Times New Roman"/>
                <w:spacing w:val="-4"/>
                <w:sz w:val="20"/>
                <w:szCs w:val="20"/>
                <w:lang w:val="en-US" w:eastAsia="en-US"/>
              </w:rPr>
              <w:t>-</w:t>
            </w:r>
            <w:r w:rsidRPr="008232D1">
              <w:rPr>
                <w:rFonts w:ascii="Times New Roman" w:eastAsiaTheme="minorHAnsi" w:hAnsi="Times New Roman"/>
                <w:sz w:val="20"/>
                <w:szCs w:val="20"/>
                <w:lang w:val="en-US" w:eastAsia="en-US"/>
              </w:rPr>
              <w:t>0.014</w:t>
            </w:r>
          </w:p>
        </w:tc>
      </w:tr>
      <w:tr w:rsidR="00C85633" w:rsidRPr="008232D1" w14:paraId="49AECD62" w14:textId="77777777" w:rsidTr="00E403DE">
        <w:trPr>
          <w:trHeight w:hRule="exact" w:val="404"/>
        </w:trPr>
        <w:tc>
          <w:tcPr>
            <w:tcW w:w="570" w:type="pct"/>
          </w:tcPr>
          <w:p w14:paraId="0C3B32DA"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sz w:val="20"/>
                <w:szCs w:val="20"/>
                <w:lang w:val="en-US" w:eastAsia="en-US"/>
              </w:rPr>
              <w:t>7</w:t>
            </w:r>
          </w:p>
        </w:tc>
        <w:tc>
          <w:tcPr>
            <w:tcW w:w="2547" w:type="pct"/>
          </w:tcPr>
          <w:p w14:paraId="561A9C3A" w14:textId="77777777" w:rsidR="00C85633" w:rsidRPr="008232D1" w:rsidRDefault="008670C6" w:rsidP="00C85633">
            <w:pPr>
              <w:widowControl w:val="0"/>
              <w:autoSpaceDE w:val="0"/>
              <w:autoSpaceDN w:val="0"/>
              <w:adjustRightInd w:val="0"/>
              <w:spacing w:after="0" w:line="240" w:lineRule="auto"/>
              <w:rPr>
                <w:rFonts w:ascii="Times New Roman" w:eastAsiaTheme="minorHAnsi" w:hAnsi="Times New Roman"/>
                <w:sz w:val="20"/>
                <w:szCs w:val="20"/>
                <w:lang w:val="en-US" w:eastAsia="en-US"/>
              </w:rPr>
            </w:pPr>
            <w:r>
              <w:rPr>
                <w:rFonts w:ascii="Times New Roman" w:eastAsiaTheme="minorHAnsi" w:hAnsi="Times New Roman"/>
                <w:spacing w:val="-4"/>
                <w:sz w:val="20"/>
                <w:szCs w:val="20"/>
                <w:lang w:val="en-US" w:eastAsia="en-US"/>
              </w:rPr>
              <w:t>Brickwork</w:t>
            </w:r>
          </w:p>
        </w:tc>
        <w:tc>
          <w:tcPr>
            <w:tcW w:w="1883" w:type="pct"/>
          </w:tcPr>
          <w:p w14:paraId="55E83E67"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sz w:val="20"/>
                <w:szCs w:val="20"/>
                <w:lang w:val="en-US" w:eastAsia="en-US"/>
              </w:rPr>
              <w:t>0.011</w:t>
            </w:r>
            <w:r w:rsidRPr="008232D1">
              <w:rPr>
                <w:rFonts w:ascii="Times New Roman" w:eastAsiaTheme="minorHAnsi" w:hAnsi="Times New Roman"/>
                <w:spacing w:val="-4"/>
                <w:sz w:val="20"/>
                <w:szCs w:val="20"/>
                <w:lang w:val="en-US" w:eastAsia="en-US"/>
              </w:rPr>
              <w:t>-</w:t>
            </w:r>
            <w:r w:rsidRPr="008232D1">
              <w:rPr>
                <w:rFonts w:ascii="Times New Roman" w:eastAsiaTheme="minorHAnsi" w:hAnsi="Times New Roman"/>
                <w:sz w:val="20"/>
                <w:szCs w:val="20"/>
                <w:lang w:val="en-US" w:eastAsia="en-US"/>
              </w:rPr>
              <w:t>0.015</w:t>
            </w:r>
          </w:p>
        </w:tc>
      </w:tr>
      <w:tr w:rsidR="00C85633" w:rsidRPr="008232D1" w14:paraId="30FA095B" w14:textId="77777777" w:rsidTr="00E403DE">
        <w:trPr>
          <w:trHeight w:hRule="exact" w:val="404"/>
        </w:trPr>
        <w:tc>
          <w:tcPr>
            <w:tcW w:w="570" w:type="pct"/>
            <w:tcBorders>
              <w:bottom w:val="single" w:sz="4" w:space="0" w:color="auto"/>
            </w:tcBorders>
          </w:tcPr>
          <w:p w14:paraId="520A0BE1"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sz w:val="20"/>
                <w:szCs w:val="20"/>
                <w:lang w:val="en-US" w:eastAsia="en-US"/>
              </w:rPr>
              <w:t>8</w:t>
            </w:r>
          </w:p>
        </w:tc>
        <w:tc>
          <w:tcPr>
            <w:tcW w:w="2547" w:type="pct"/>
            <w:tcBorders>
              <w:bottom w:val="single" w:sz="4" w:space="0" w:color="auto"/>
            </w:tcBorders>
          </w:tcPr>
          <w:p w14:paraId="6676AA6D" w14:textId="77777777" w:rsidR="00C85633" w:rsidRPr="008232D1" w:rsidRDefault="00C85633" w:rsidP="00C85633">
            <w:pPr>
              <w:widowControl w:val="0"/>
              <w:autoSpaceDE w:val="0"/>
              <w:autoSpaceDN w:val="0"/>
              <w:adjustRightInd w:val="0"/>
              <w:spacing w:after="0" w:line="240" w:lineRule="auto"/>
              <w:rPr>
                <w:rFonts w:ascii="Times New Roman" w:eastAsiaTheme="minorHAnsi" w:hAnsi="Times New Roman"/>
                <w:sz w:val="20"/>
                <w:szCs w:val="20"/>
                <w:lang w:val="en-US" w:eastAsia="en-US"/>
              </w:rPr>
            </w:pPr>
            <w:r w:rsidRPr="008232D1">
              <w:rPr>
                <w:rFonts w:ascii="Times New Roman" w:eastAsiaTheme="minorHAnsi" w:hAnsi="Times New Roman"/>
                <w:spacing w:val="-1"/>
                <w:sz w:val="20"/>
                <w:szCs w:val="20"/>
                <w:lang w:val="en-US" w:eastAsia="en-US"/>
              </w:rPr>
              <w:t>As</w:t>
            </w:r>
            <w:r w:rsidRPr="008232D1">
              <w:rPr>
                <w:rFonts w:ascii="Times New Roman" w:eastAsiaTheme="minorHAnsi" w:hAnsi="Times New Roman"/>
                <w:sz w:val="20"/>
                <w:szCs w:val="20"/>
                <w:lang w:val="en-US" w:eastAsia="en-US"/>
              </w:rPr>
              <w:t>p</w:t>
            </w:r>
            <w:r w:rsidR="008670C6">
              <w:rPr>
                <w:rFonts w:ascii="Times New Roman" w:eastAsiaTheme="minorHAnsi" w:hAnsi="Times New Roman"/>
                <w:sz w:val="20"/>
                <w:szCs w:val="20"/>
                <w:lang w:val="en-US" w:eastAsia="en-US"/>
              </w:rPr>
              <w:t>h</w:t>
            </w:r>
            <w:r w:rsidRPr="008232D1">
              <w:rPr>
                <w:rFonts w:ascii="Times New Roman" w:eastAsiaTheme="minorHAnsi" w:hAnsi="Times New Roman"/>
                <w:spacing w:val="1"/>
                <w:sz w:val="20"/>
                <w:szCs w:val="20"/>
                <w:lang w:val="en-US" w:eastAsia="en-US"/>
              </w:rPr>
              <w:t>a</w:t>
            </w:r>
            <w:r w:rsidRPr="008232D1">
              <w:rPr>
                <w:rFonts w:ascii="Times New Roman" w:eastAsiaTheme="minorHAnsi" w:hAnsi="Times New Roman"/>
                <w:sz w:val="20"/>
                <w:szCs w:val="20"/>
                <w:lang w:val="en-US" w:eastAsia="en-US"/>
              </w:rPr>
              <w:t>l</w:t>
            </w:r>
            <w:r w:rsidR="008670C6">
              <w:rPr>
                <w:rFonts w:ascii="Times New Roman" w:eastAsiaTheme="minorHAnsi" w:hAnsi="Times New Roman"/>
                <w:sz w:val="20"/>
                <w:szCs w:val="20"/>
                <w:lang w:val="en-US" w:eastAsia="en-US"/>
              </w:rPr>
              <w:t>t</w:t>
            </w:r>
          </w:p>
        </w:tc>
        <w:tc>
          <w:tcPr>
            <w:tcW w:w="1883" w:type="pct"/>
            <w:tcBorders>
              <w:bottom w:val="single" w:sz="4" w:space="0" w:color="auto"/>
            </w:tcBorders>
          </w:tcPr>
          <w:p w14:paraId="717502D1"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sz w:val="20"/>
                <w:szCs w:val="20"/>
                <w:lang w:val="en-US" w:eastAsia="en-US"/>
              </w:rPr>
              <w:t>0.013</w:t>
            </w:r>
          </w:p>
        </w:tc>
      </w:tr>
    </w:tbl>
    <w:p w14:paraId="0345C499" w14:textId="77777777" w:rsidR="00C85633" w:rsidRPr="008232D1" w:rsidRDefault="00C85633" w:rsidP="00C85633">
      <w:pPr>
        <w:widowControl w:val="0"/>
        <w:autoSpaceDE w:val="0"/>
        <w:autoSpaceDN w:val="0"/>
        <w:adjustRightInd w:val="0"/>
        <w:spacing w:after="0" w:line="240" w:lineRule="auto"/>
        <w:rPr>
          <w:rFonts w:ascii="Times New Roman" w:eastAsiaTheme="minorHAnsi" w:hAnsi="Times New Roman"/>
          <w:i/>
          <w:spacing w:val="-1"/>
          <w:sz w:val="20"/>
          <w:szCs w:val="20"/>
          <w:lang w:val="en-US" w:eastAsia="en-US"/>
        </w:rPr>
      </w:pPr>
      <w:r w:rsidRPr="008232D1">
        <w:rPr>
          <w:rFonts w:ascii="Times New Roman" w:eastAsiaTheme="minorHAnsi" w:hAnsi="Times New Roman"/>
          <w:i/>
          <w:spacing w:val="-1"/>
          <w:sz w:val="20"/>
          <w:szCs w:val="20"/>
          <w:lang w:val="en-US" w:eastAsia="en-US"/>
        </w:rPr>
        <w:t>S</w:t>
      </w:r>
      <w:r w:rsidR="008670C6">
        <w:rPr>
          <w:rFonts w:ascii="Times New Roman" w:eastAsiaTheme="minorHAnsi" w:hAnsi="Times New Roman"/>
          <w:i/>
          <w:spacing w:val="-1"/>
          <w:sz w:val="20"/>
          <w:szCs w:val="20"/>
          <w:lang w:val="en-US" w:eastAsia="en-US"/>
        </w:rPr>
        <w:t>ource</w:t>
      </w:r>
      <w:r w:rsidRPr="008232D1">
        <w:rPr>
          <w:rFonts w:ascii="Times New Roman" w:eastAsiaTheme="minorHAnsi" w:hAnsi="Times New Roman"/>
          <w:i/>
          <w:spacing w:val="-1"/>
          <w:sz w:val="20"/>
          <w:szCs w:val="20"/>
          <w:lang w:val="en-US" w:eastAsia="en-US"/>
        </w:rPr>
        <w:t>:</w:t>
      </w:r>
      <w:r w:rsidR="005F2DC7" w:rsidRPr="008232D1">
        <w:rPr>
          <w:rFonts w:ascii="Times New Roman" w:eastAsiaTheme="minorHAnsi" w:hAnsi="Times New Roman"/>
          <w:i/>
          <w:spacing w:val="-1"/>
          <w:sz w:val="20"/>
          <w:szCs w:val="20"/>
          <w:lang w:val="en-US" w:eastAsia="en-US"/>
        </w:rPr>
        <w:t xml:space="preserve"> </w:t>
      </w:r>
      <w:proofErr w:type="spellStart"/>
      <w:r w:rsidRPr="008232D1">
        <w:rPr>
          <w:rFonts w:ascii="Times New Roman" w:eastAsiaTheme="minorHAnsi" w:hAnsi="Times New Roman"/>
          <w:i/>
          <w:spacing w:val="-1"/>
          <w:sz w:val="20"/>
          <w:szCs w:val="20"/>
          <w:lang w:val="en-US" w:eastAsia="en-US"/>
        </w:rPr>
        <w:t>Suripin</w:t>
      </w:r>
      <w:proofErr w:type="spellEnd"/>
      <w:r w:rsidRPr="008232D1">
        <w:rPr>
          <w:rFonts w:ascii="Times New Roman" w:eastAsiaTheme="minorHAnsi" w:hAnsi="Times New Roman"/>
          <w:i/>
          <w:spacing w:val="-1"/>
          <w:sz w:val="20"/>
          <w:szCs w:val="20"/>
          <w:lang w:val="en-US" w:eastAsia="en-US"/>
        </w:rPr>
        <w:t>, 2004</w:t>
      </w:r>
    </w:p>
    <w:p w14:paraId="2693E193" w14:textId="77777777" w:rsidR="00C85633" w:rsidRPr="008232D1" w:rsidRDefault="00C85633" w:rsidP="00C85633">
      <w:pPr>
        <w:pStyle w:val="ListParagraph"/>
        <w:spacing w:after="0" w:line="240" w:lineRule="auto"/>
        <w:ind w:left="0"/>
        <w:jc w:val="both"/>
        <w:rPr>
          <w:rFonts w:ascii="Times New Roman" w:hAnsi="Times New Roman" w:cs="Times New Roman"/>
          <w:bCs/>
          <w:sz w:val="20"/>
          <w:szCs w:val="20"/>
          <w:lang w:val="en-US"/>
        </w:rPr>
      </w:pPr>
    </w:p>
    <w:p w14:paraId="12417C87" w14:textId="77777777" w:rsidR="00C85633" w:rsidRPr="008232D1" w:rsidRDefault="008670C6" w:rsidP="00C85633">
      <w:pPr>
        <w:spacing w:after="0" w:line="240" w:lineRule="auto"/>
        <w:jc w:val="both"/>
        <w:rPr>
          <w:rFonts w:ascii="Times New Roman" w:hAnsi="Times New Roman" w:cs="Times New Roman"/>
          <w:bCs/>
          <w:sz w:val="20"/>
          <w:szCs w:val="20"/>
          <w:lang w:val="en-US"/>
        </w:rPr>
      </w:pPr>
      <w:r>
        <w:rPr>
          <w:rFonts w:ascii="Times New Roman" w:hAnsi="Times New Roman" w:cs="Times New Roman"/>
          <w:bCs/>
          <w:sz w:val="20"/>
          <w:szCs w:val="20"/>
          <w:lang w:val="en-US"/>
        </w:rPr>
        <w:t>The measurement of</w:t>
      </w:r>
      <w:r w:rsidRPr="008670C6">
        <w:rPr>
          <w:rFonts w:ascii="Times New Roman" w:hAnsi="Times New Roman" w:cs="Times New Roman"/>
          <w:bCs/>
          <w:sz w:val="20"/>
          <w:szCs w:val="20"/>
          <w:lang w:val="en-US"/>
        </w:rPr>
        <w:t xml:space="preserve"> the slope of the channel </w:t>
      </w:r>
      <w:r w:rsidR="00317317">
        <w:rPr>
          <w:rFonts w:ascii="Times New Roman" w:hAnsi="Times New Roman" w:cs="Times New Roman"/>
          <w:bCs/>
          <w:sz w:val="20"/>
          <w:szCs w:val="20"/>
          <w:lang w:val="en-US"/>
        </w:rPr>
        <w:t>wa</w:t>
      </w:r>
      <w:r w:rsidRPr="008670C6">
        <w:rPr>
          <w:rFonts w:ascii="Times New Roman" w:hAnsi="Times New Roman" w:cs="Times New Roman"/>
          <w:bCs/>
          <w:sz w:val="20"/>
          <w:szCs w:val="20"/>
          <w:lang w:val="en-US"/>
        </w:rPr>
        <w:t>s obtained through the formula:</w:t>
      </w:r>
    </w:p>
    <w:p w14:paraId="75531364" w14:textId="77777777" w:rsidR="00C85633" w:rsidRPr="008232D1" w:rsidRDefault="001665CA" w:rsidP="00C85633">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br/>
        <w:t xml:space="preserve">S </w:t>
      </w:r>
      <w:r w:rsidRPr="008232D1">
        <w:rPr>
          <w:rFonts w:ascii="Times New Roman" w:hAnsi="Times New Roman" w:cs="Times New Roman"/>
          <w:bCs/>
          <w:lang w:val="en-US"/>
        </w:rPr>
        <w:t xml:space="preserve">= </w:t>
      </w:r>
      <m:oMath>
        <m:f>
          <m:fPr>
            <m:ctrlPr>
              <w:rPr>
                <w:rFonts w:ascii="Cambria Math" w:hAnsi="Cambria Math" w:cs="Times New Roman"/>
                <w:bCs/>
                <w:i/>
                <w:lang w:val="en-US"/>
              </w:rPr>
            </m:ctrlPr>
          </m:fPr>
          <m:num>
            <m:r>
              <w:rPr>
                <w:rFonts w:ascii="Cambria Math" w:hAnsi="Cambria Math" w:cs="Times New Roman"/>
                <w:lang w:val="en-US"/>
              </w:rPr>
              <m:t>t2-t1</m:t>
            </m:r>
          </m:num>
          <m:den>
            <m:r>
              <w:rPr>
                <w:rFonts w:ascii="Cambria Math" w:hAnsi="Cambria Math" w:cs="Times New Roman"/>
                <w:lang w:val="en-US"/>
              </w:rPr>
              <m:t>L</m:t>
            </m:r>
          </m:den>
        </m:f>
      </m:oMath>
      <w:r w:rsidR="00C85633" w:rsidRPr="008232D1">
        <w:rPr>
          <w:rFonts w:ascii="Times New Roman" w:hAnsi="Times New Roman" w:cs="Times New Roman"/>
          <w:bCs/>
          <w:sz w:val="20"/>
          <w:szCs w:val="20"/>
          <w:lang w:val="en-US"/>
        </w:rPr>
        <w:t>………………………………….</w:t>
      </w:r>
    </w:p>
    <w:p w14:paraId="0F1BE70E" w14:textId="77777777" w:rsidR="00C85633" w:rsidRPr="008232D1" w:rsidRDefault="008670C6" w:rsidP="00C85633">
      <w:pPr>
        <w:spacing w:after="0" w:line="240" w:lineRule="auto"/>
        <w:jc w:val="both"/>
        <w:rPr>
          <w:rFonts w:ascii="Times New Roman" w:hAnsi="Times New Roman" w:cs="Times New Roman"/>
          <w:bCs/>
          <w:sz w:val="20"/>
          <w:szCs w:val="20"/>
          <w:lang w:val="en-US"/>
        </w:rPr>
      </w:pPr>
      <w:r>
        <w:rPr>
          <w:rFonts w:ascii="Times New Roman" w:hAnsi="Times New Roman" w:cs="Times New Roman"/>
          <w:bCs/>
          <w:sz w:val="20"/>
          <w:szCs w:val="20"/>
          <w:lang w:val="en-US"/>
        </w:rPr>
        <w:t>Where</w:t>
      </w:r>
      <w:r w:rsidR="00C85633" w:rsidRPr="008232D1">
        <w:rPr>
          <w:rFonts w:ascii="Times New Roman" w:hAnsi="Times New Roman" w:cs="Times New Roman"/>
          <w:bCs/>
          <w:sz w:val="20"/>
          <w:szCs w:val="20"/>
          <w:lang w:val="en-US"/>
        </w:rPr>
        <w:t>:</w:t>
      </w:r>
    </w:p>
    <w:p w14:paraId="3C7BC426" w14:textId="77777777" w:rsidR="00C85633" w:rsidRPr="008232D1" w:rsidRDefault="00C85633" w:rsidP="00C85633">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S</w:t>
      </w:r>
      <w:r w:rsidRPr="008232D1">
        <w:rPr>
          <w:rFonts w:ascii="Times New Roman" w:hAnsi="Times New Roman" w:cs="Times New Roman"/>
          <w:bCs/>
          <w:sz w:val="20"/>
          <w:szCs w:val="20"/>
          <w:lang w:val="en-US"/>
        </w:rPr>
        <w:tab/>
        <w:t xml:space="preserve">= </w:t>
      </w:r>
      <w:r w:rsidR="00B702F2">
        <w:rPr>
          <w:rFonts w:ascii="Times New Roman" w:hAnsi="Times New Roman" w:cs="Times New Roman"/>
          <w:bCs/>
          <w:sz w:val="20"/>
          <w:szCs w:val="20"/>
          <w:lang w:val="en-US"/>
        </w:rPr>
        <w:t>S</w:t>
      </w:r>
      <w:r w:rsidR="00854EFB" w:rsidRPr="00854EFB">
        <w:rPr>
          <w:rFonts w:ascii="Times New Roman" w:hAnsi="Times New Roman" w:cs="Times New Roman"/>
          <w:bCs/>
          <w:sz w:val="20"/>
          <w:szCs w:val="20"/>
          <w:lang w:val="en-US"/>
        </w:rPr>
        <w:t>lope of the channel</w:t>
      </w:r>
      <w:r w:rsidR="00B702F2">
        <w:rPr>
          <w:rFonts w:ascii="Times New Roman" w:hAnsi="Times New Roman" w:cs="Times New Roman"/>
          <w:bCs/>
          <w:sz w:val="20"/>
          <w:szCs w:val="20"/>
          <w:lang w:val="en-US"/>
        </w:rPr>
        <w:t xml:space="preserve"> base</w:t>
      </w:r>
    </w:p>
    <w:p w14:paraId="7320CB41" w14:textId="77777777" w:rsidR="00C85633" w:rsidRPr="008232D1" w:rsidRDefault="00C85633" w:rsidP="00C85633">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t2</w:t>
      </w:r>
      <w:r w:rsidRPr="008232D1">
        <w:rPr>
          <w:rFonts w:ascii="Times New Roman" w:hAnsi="Times New Roman" w:cs="Times New Roman"/>
          <w:bCs/>
          <w:sz w:val="20"/>
          <w:szCs w:val="20"/>
          <w:lang w:val="en-US"/>
        </w:rPr>
        <w:tab/>
        <w:t xml:space="preserve">= </w:t>
      </w:r>
      <w:r w:rsidR="00854EFB">
        <w:rPr>
          <w:rFonts w:ascii="Times New Roman" w:hAnsi="Times New Roman" w:cs="Times New Roman"/>
          <w:bCs/>
          <w:sz w:val="20"/>
          <w:szCs w:val="20"/>
          <w:lang w:val="en-US"/>
        </w:rPr>
        <w:t>H</w:t>
      </w:r>
      <w:r w:rsidR="00854EFB" w:rsidRPr="00854EFB">
        <w:rPr>
          <w:rFonts w:ascii="Times New Roman" w:hAnsi="Times New Roman" w:cs="Times New Roman"/>
          <w:bCs/>
          <w:sz w:val="20"/>
          <w:szCs w:val="20"/>
          <w:lang w:val="en-US"/>
        </w:rPr>
        <w:t>ighest elevation</w:t>
      </w:r>
      <w:r w:rsidR="00854EFB">
        <w:rPr>
          <w:rFonts w:ascii="Times New Roman" w:hAnsi="Times New Roman" w:cs="Times New Roman"/>
          <w:bCs/>
          <w:sz w:val="20"/>
          <w:szCs w:val="20"/>
          <w:lang w:val="en-US"/>
        </w:rPr>
        <w:t xml:space="preserve"> of the channel</w:t>
      </w:r>
      <w:r w:rsidR="00317317">
        <w:rPr>
          <w:rFonts w:ascii="Times New Roman" w:hAnsi="Times New Roman" w:cs="Times New Roman"/>
          <w:bCs/>
          <w:sz w:val="20"/>
          <w:szCs w:val="20"/>
          <w:lang w:val="en-US"/>
        </w:rPr>
        <w:t xml:space="preserve"> (m)</w:t>
      </w:r>
    </w:p>
    <w:p w14:paraId="4C227A91" w14:textId="77777777" w:rsidR="00C85633" w:rsidRPr="008232D1" w:rsidRDefault="00C85633" w:rsidP="00C85633">
      <w:pPr>
        <w:pStyle w:val="ListParagraph"/>
        <w:spacing w:after="0" w:line="240" w:lineRule="auto"/>
        <w:ind w:left="0"/>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t1</w:t>
      </w:r>
      <w:r w:rsidRPr="008232D1">
        <w:rPr>
          <w:rFonts w:ascii="Times New Roman" w:hAnsi="Times New Roman" w:cs="Times New Roman"/>
          <w:bCs/>
          <w:sz w:val="20"/>
          <w:szCs w:val="20"/>
          <w:lang w:val="en-US"/>
        </w:rPr>
        <w:tab/>
        <w:t xml:space="preserve">= </w:t>
      </w:r>
      <w:r w:rsidR="00854EFB">
        <w:rPr>
          <w:rFonts w:ascii="Times New Roman" w:hAnsi="Times New Roman" w:cs="Times New Roman"/>
          <w:bCs/>
          <w:sz w:val="20"/>
          <w:szCs w:val="20"/>
          <w:lang w:val="en-US"/>
        </w:rPr>
        <w:t xml:space="preserve">Lowest </w:t>
      </w:r>
      <w:r w:rsidR="00854EFB" w:rsidRPr="00854EFB">
        <w:rPr>
          <w:rFonts w:ascii="Times New Roman" w:hAnsi="Times New Roman" w:cs="Times New Roman"/>
          <w:bCs/>
          <w:sz w:val="20"/>
          <w:szCs w:val="20"/>
          <w:lang w:val="en-US"/>
        </w:rPr>
        <w:t>elevation</w:t>
      </w:r>
      <w:r w:rsidR="00854EFB">
        <w:rPr>
          <w:rFonts w:ascii="Times New Roman" w:hAnsi="Times New Roman" w:cs="Times New Roman"/>
          <w:bCs/>
          <w:sz w:val="20"/>
          <w:szCs w:val="20"/>
          <w:lang w:val="en-US"/>
        </w:rPr>
        <w:t xml:space="preserve"> of the </w:t>
      </w:r>
      <w:r w:rsidR="00854EFB" w:rsidRPr="00854EFB">
        <w:rPr>
          <w:rFonts w:ascii="Times New Roman" w:hAnsi="Times New Roman" w:cs="Times New Roman"/>
          <w:bCs/>
          <w:sz w:val="20"/>
          <w:szCs w:val="20"/>
          <w:lang w:val="en-US"/>
        </w:rPr>
        <w:t>channel</w:t>
      </w:r>
      <w:r w:rsidRPr="008232D1">
        <w:rPr>
          <w:rFonts w:ascii="Times New Roman" w:hAnsi="Times New Roman" w:cs="Times New Roman"/>
          <w:bCs/>
          <w:sz w:val="20"/>
          <w:szCs w:val="20"/>
          <w:lang w:val="en-US"/>
        </w:rPr>
        <w:t xml:space="preserve"> (m)</w:t>
      </w:r>
    </w:p>
    <w:p w14:paraId="61C4F38D" w14:textId="77777777" w:rsidR="00C85633" w:rsidRPr="008232D1" w:rsidRDefault="00C85633" w:rsidP="00C85633">
      <w:pPr>
        <w:pStyle w:val="ListParagraph"/>
        <w:spacing w:after="0" w:line="240" w:lineRule="auto"/>
        <w:ind w:left="0"/>
        <w:jc w:val="both"/>
        <w:rPr>
          <w:rFonts w:ascii="Times New Roman" w:hAnsi="Times New Roman" w:cs="Times New Roman"/>
          <w:bCs/>
          <w:sz w:val="20"/>
          <w:szCs w:val="20"/>
          <w:lang w:val="en-US"/>
        </w:rPr>
      </w:pPr>
    </w:p>
    <w:p w14:paraId="5BC0511F" w14:textId="77777777" w:rsidR="00A74FFE" w:rsidRPr="008232D1" w:rsidRDefault="008304B1" w:rsidP="00A74FFE">
      <w:pPr>
        <w:pStyle w:val="ListParagraph"/>
        <w:spacing w:after="0" w:line="240" w:lineRule="auto"/>
        <w:ind w:left="0"/>
        <w:jc w:val="both"/>
        <w:rPr>
          <w:rFonts w:ascii="Times New Roman" w:hAnsi="Times New Roman" w:cs="Times New Roman"/>
          <w:b/>
          <w:sz w:val="20"/>
          <w:szCs w:val="20"/>
          <w:lang w:val="en-US"/>
        </w:rPr>
      </w:pPr>
      <w:r w:rsidRPr="008304B1">
        <w:rPr>
          <w:rFonts w:ascii="Times New Roman" w:hAnsi="Times New Roman" w:cs="Times New Roman"/>
          <w:b/>
          <w:sz w:val="20"/>
          <w:szCs w:val="20"/>
          <w:lang w:val="en-US"/>
        </w:rPr>
        <w:t>Hydrological Analysis</w:t>
      </w:r>
    </w:p>
    <w:p w14:paraId="7BF4F77D" w14:textId="1D9B64A1" w:rsidR="00C85633" w:rsidRPr="008232D1" w:rsidRDefault="008304B1" w:rsidP="00A74FFE">
      <w:pPr>
        <w:pStyle w:val="ListParagraph"/>
        <w:spacing w:after="0" w:line="240" w:lineRule="auto"/>
        <w:ind w:left="0"/>
        <w:jc w:val="both"/>
        <w:rPr>
          <w:rFonts w:ascii="Times New Roman" w:hAnsi="Times New Roman" w:cs="Times New Roman"/>
          <w:bCs/>
          <w:sz w:val="20"/>
          <w:szCs w:val="20"/>
          <w:lang w:val="en-US"/>
        </w:rPr>
      </w:pPr>
      <w:r>
        <w:rPr>
          <w:rFonts w:ascii="Times New Roman" w:hAnsi="Times New Roman" w:cs="Times New Roman"/>
          <w:bCs/>
          <w:sz w:val="20"/>
          <w:szCs w:val="20"/>
          <w:lang w:val="en-US"/>
        </w:rPr>
        <w:t>T</w:t>
      </w:r>
      <w:r w:rsidRPr="008304B1">
        <w:rPr>
          <w:rFonts w:ascii="Times New Roman" w:hAnsi="Times New Roman" w:cs="Times New Roman"/>
          <w:bCs/>
          <w:sz w:val="20"/>
          <w:szCs w:val="20"/>
          <w:lang w:val="en-US"/>
        </w:rPr>
        <w:t xml:space="preserve">he frequency </w:t>
      </w:r>
      <w:r>
        <w:rPr>
          <w:rFonts w:ascii="Times New Roman" w:hAnsi="Times New Roman" w:cs="Times New Roman"/>
          <w:bCs/>
          <w:sz w:val="20"/>
          <w:szCs w:val="20"/>
          <w:lang w:val="en-US"/>
        </w:rPr>
        <w:t>a</w:t>
      </w:r>
      <w:r w:rsidRPr="008304B1">
        <w:rPr>
          <w:rFonts w:ascii="Times New Roman" w:hAnsi="Times New Roman" w:cs="Times New Roman"/>
          <w:bCs/>
          <w:sz w:val="20"/>
          <w:szCs w:val="20"/>
          <w:lang w:val="en-US"/>
        </w:rPr>
        <w:t xml:space="preserve">nalysis </w:t>
      </w:r>
      <w:r w:rsidR="0031274E">
        <w:rPr>
          <w:rFonts w:ascii="Times New Roman" w:hAnsi="Times New Roman" w:cs="Times New Roman"/>
          <w:bCs/>
          <w:sz w:val="20"/>
          <w:szCs w:val="20"/>
          <w:lang w:val="en-US"/>
        </w:rPr>
        <w:t>of hydrologic</w:t>
      </w:r>
      <w:r w:rsidRPr="008304B1">
        <w:rPr>
          <w:rFonts w:ascii="Times New Roman" w:hAnsi="Times New Roman" w:cs="Times New Roman"/>
          <w:bCs/>
          <w:sz w:val="20"/>
          <w:szCs w:val="20"/>
          <w:lang w:val="en-US"/>
        </w:rPr>
        <w:t xml:space="preserve"> data is related to the magnitude of extreme events </w:t>
      </w:r>
      <w:r>
        <w:rPr>
          <w:rFonts w:ascii="Times New Roman" w:hAnsi="Times New Roman" w:cs="Times New Roman"/>
          <w:bCs/>
          <w:sz w:val="20"/>
          <w:szCs w:val="20"/>
          <w:lang w:val="en-US"/>
        </w:rPr>
        <w:t>in connection with</w:t>
      </w:r>
      <w:r w:rsidRPr="008304B1">
        <w:rPr>
          <w:rFonts w:ascii="Times New Roman" w:hAnsi="Times New Roman" w:cs="Times New Roman"/>
          <w:bCs/>
          <w:sz w:val="20"/>
          <w:szCs w:val="20"/>
          <w:lang w:val="en-US"/>
        </w:rPr>
        <w:t xml:space="preserve"> the frequency of their occurrence through the application of probability distribution</w:t>
      </w:r>
      <w:r w:rsidR="005F2DC7" w:rsidRPr="008232D1">
        <w:rPr>
          <w:rFonts w:ascii="Times New Roman" w:hAnsi="Times New Roman" w:cs="Times New Roman"/>
          <w:bCs/>
          <w:sz w:val="20"/>
          <w:szCs w:val="20"/>
          <w:lang w:val="en-US"/>
        </w:rPr>
        <w:t xml:space="preserve"> </w:t>
      </w:r>
      <w:r w:rsidR="00641570" w:rsidRPr="008232D1">
        <w:rPr>
          <w:rFonts w:ascii="Times New Roman" w:hAnsi="Times New Roman" w:cs="Times New Roman"/>
          <w:bCs/>
          <w:sz w:val="20"/>
          <w:szCs w:val="20"/>
          <w:lang w:val="en-US"/>
        </w:rPr>
        <w:fldChar w:fldCharType="begin" w:fldLock="1"/>
      </w:r>
      <w:r w:rsidR="00651C28">
        <w:rPr>
          <w:rFonts w:ascii="Times New Roman" w:hAnsi="Times New Roman" w:cs="Times New Roman"/>
          <w:bCs/>
          <w:sz w:val="20"/>
          <w:szCs w:val="20"/>
          <w:lang w:val="en-US"/>
        </w:rPr>
        <w:instrText xml:space="preserve">ADDIN CSL_CITATION {"citationItems":[{"id":"ITEM-1","itemData":{"DOI":"10.14710/pwk.v8i4.6495","ISSN":"1858-3903","abstract":"Sistem peringatan dini berbasis masyarakat merupakan salah satu upaya pengurangan risiko bencanabanjir untuk meningkatkan kesiapsiagaan masyarakat menghadapi bencana. Sistem ini mencakuppengurangan tingkat ancaman dan kerentanan masyarakat, disertai penguatan kapasitas masyarakatyang salah satunya terkait kearifan lokal. Pemanfaatan kearifan lokal masyarakat dalam menghadapibanjir </w:instrText>
      </w:r>
      <w:r w:rsidR="00651C28">
        <w:rPr>
          <w:rFonts w:ascii="Times New Roman" w:hAnsi="Times New Roman" w:cs="Times New Roman" w:hint="eastAsia"/>
          <w:bCs/>
          <w:sz w:val="20"/>
          <w:szCs w:val="20"/>
          <w:lang w:val="en-US"/>
        </w:rPr>
        <w:instrText>memastikan efektifvitas sistem peringatan dini yang akan diterapkan. Artikel inimengidentifikasi kearifan lokal masyarakat di tujuh kelurahan Sub</w:instrText>
      </w:r>
      <w:r w:rsidR="00651C28">
        <w:rPr>
          <w:rFonts w:ascii="Times New Roman" w:hAnsi="Times New Roman" w:cs="Times New Roman" w:hint="eastAsia"/>
          <w:bCs/>
          <w:sz w:val="20"/>
          <w:szCs w:val="20"/>
          <w:lang w:val="en-US"/>
        </w:rPr>
        <w:instrText>‐</w:instrText>
      </w:r>
      <w:r w:rsidR="00651C28">
        <w:rPr>
          <w:rFonts w:ascii="Times New Roman" w:hAnsi="Times New Roman" w:cs="Times New Roman" w:hint="eastAsia"/>
          <w:bCs/>
          <w:sz w:val="20"/>
          <w:szCs w:val="20"/>
          <w:lang w:val="en-US"/>
        </w:rPr>
        <w:instrText>sistem Drainase Bringin KotaSemarang untuk memahami kapasitas masyarakat dalam membangun sistem peringatan di</w:instrText>
      </w:r>
      <w:r w:rsidR="00651C28">
        <w:rPr>
          <w:rFonts w:ascii="Times New Roman" w:hAnsi="Times New Roman" w:cs="Times New Roman"/>
          <w:bCs/>
          <w:sz w:val="20"/>
          <w:szCs w:val="20"/>
          <w:lang w:val="en-US"/>
        </w:rPr>
        <w:instrText>ni banjirmereka. Pengamatan terhadap metode yang digunakan dalam pemantauan tanda/kemungkinanbanjir, penyampaian informasi, serta evakuasi saat tanggap darurat menunjukkan bahwa masyarakatdi lokasi kajian telah memiliki sistem peringatan dini konvensional</w:instrText>
      </w:r>
      <w:r w:rsidR="00651C28">
        <w:rPr>
          <w:rFonts w:ascii="Times New Roman" w:hAnsi="Times New Roman" w:cs="Times New Roman" w:hint="eastAsia"/>
          <w:bCs/>
          <w:sz w:val="20"/>
          <w:szCs w:val="20"/>
          <w:lang w:val="en-US"/>
        </w:rPr>
        <w:instrText xml:space="preserve"> namun belum disertai prosedur yangjelas sehingga membuat usaha</w:instrText>
      </w:r>
      <w:r w:rsidR="00651C28">
        <w:rPr>
          <w:rFonts w:ascii="Times New Roman" w:hAnsi="Times New Roman" w:cs="Times New Roman" w:hint="eastAsia"/>
          <w:bCs/>
          <w:sz w:val="20"/>
          <w:szCs w:val="20"/>
          <w:lang w:val="en-US"/>
        </w:rPr>
        <w:instrText>‐</w:instrText>
      </w:r>
      <w:r w:rsidR="00651C28">
        <w:rPr>
          <w:rFonts w:ascii="Times New Roman" w:hAnsi="Times New Roman" w:cs="Times New Roman" w:hint="eastAsia"/>
          <w:bCs/>
          <w:sz w:val="20"/>
          <w:szCs w:val="20"/>
          <w:lang w:val="en-US"/>
        </w:rPr>
        <w:instrText>usaha pengurangan risiko bencana cenderung tidak efektif.Kata kunci: upaya pengurangan resiko, sistem peringatan dini, kapasitas masyarakat, kearifan lokal","author":[{"dropping-particle":"",</w:instrText>
      </w:r>
      <w:r w:rsidR="00651C28">
        <w:rPr>
          <w:rFonts w:ascii="Times New Roman" w:hAnsi="Times New Roman" w:cs="Times New Roman"/>
          <w:bCs/>
          <w:sz w:val="20"/>
          <w:szCs w:val="20"/>
          <w:lang w:val="en-US"/>
        </w:rPr>
        <w:instrText>"family":"Waskitaningsih","given":"Novida","non-dropping-particle":"","parse-names":false,"suffix":""}],"container-title":"Jurnal Pembangunan Wilayah &amp; Kota","id":"ITEM-1","issue":"4","issued":{"date-parts":[["2012"]]},"page":"383","title":"Kearifan Lokal Masyarakat Sub-Sistem Drainase Bringin Dalam Menghadapi Banjir","type":"article-journal","volume":"8"},"uris":["http://www.mendeley.com/documents/?uuid=c4d3f272-1c03-4cb0-8101-9d8698b19581"]}],"mendeley":{"formattedCitation":"(4)","plainTextFormattedCitation":"(4)","previouslyFormattedCitation":"(Waskitaningsih, 2012)"},"properties":{"noteIndex":0},"schema":"https://github.com/citation-style-language/schema/raw/master/csl-citation.json"}</w:instrText>
      </w:r>
      <w:r w:rsidR="00641570" w:rsidRPr="008232D1">
        <w:rPr>
          <w:rFonts w:ascii="Times New Roman" w:hAnsi="Times New Roman" w:cs="Times New Roman"/>
          <w:bCs/>
          <w:sz w:val="20"/>
          <w:szCs w:val="20"/>
          <w:lang w:val="en-US"/>
        </w:rPr>
        <w:fldChar w:fldCharType="separate"/>
      </w:r>
      <w:r w:rsidR="00651C28" w:rsidRPr="00651C28">
        <w:rPr>
          <w:rFonts w:ascii="Times New Roman" w:hAnsi="Times New Roman" w:cs="Times New Roman"/>
          <w:bCs/>
          <w:noProof/>
          <w:sz w:val="20"/>
          <w:szCs w:val="20"/>
          <w:lang w:val="en-US"/>
        </w:rPr>
        <w:t>(4)</w:t>
      </w:r>
      <w:r w:rsidR="00641570" w:rsidRPr="008232D1">
        <w:rPr>
          <w:rFonts w:ascii="Times New Roman" w:hAnsi="Times New Roman" w:cs="Times New Roman"/>
          <w:bCs/>
          <w:sz w:val="20"/>
          <w:szCs w:val="20"/>
          <w:lang w:val="en-US"/>
        </w:rPr>
        <w:fldChar w:fldCharType="end"/>
      </w:r>
      <w:r w:rsidR="00C85633" w:rsidRPr="008232D1">
        <w:rPr>
          <w:rFonts w:ascii="Times New Roman" w:hAnsi="Times New Roman" w:cs="Times New Roman"/>
          <w:bCs/>
          <w:sz w:val="20"/>
          <w:szCs w:val="20"/>
          <w:lang w:val="en-US"/>
        </w:rPr>
        <w:t xml:space="preserve">. </w:t>
      </w:r>
      <w:r w:rsidR="0031274E">
        <w:rPr>
          <w:rFonts w:ascii="Times New Roman" w:hAnsi="Times New Roman" w:cs="Times New Roman"/>
          <w:bCs/>
          <w:sz w:val="20"/>
          <w:szCs w:val="20"/>
          <w:lang w:val="en-US"/>
        </w:rPr>
        <w:t>The analyzed hydrologic</w:t>
      </w:r>
      <w:r w:rsidR="0031274E" w:rsidRPr="0031274E">
        <w:rPr>
          <w:rFonts w:ascii="Times New Roman" w:hAnsi="Times New Roman" w:cs="Times New Roman"/>
          <w:bCs/>
          <w:sz w:val="20"/>
          <w:szCs w:val="20"/>
          <w:lang w:val="en-US"/>
        </w:rPr>
        <w:t xml:space="preserve"> data is assumed to be independent</w:t>
      </w:r>
      <w:r w:rsidR="0031274E">
        <w:rPr>
          <w:rFonts w:ascii="Times New Roman" w:hAnsi="Times New Roman" w:cs="Times New Roman"/>
          <w:bCs/>
          <w:sz w:val="20"/>
          <w:szCs w:val="20"/>
          <w:lang w:val="en-US"/>
        </w:rPr>
        <w:t>,</w:t>
      </w:r>
      <w:r w:rsidR="0031274E" w:rsidRPr="0031274E">
        <w:rPr>
          <w:rFonts w:ascii="Times New Roman" w:hAnsi="Times New Roman" w:cs="Times New Roman"/>
          <w:bCs/>
          <w:sz w:val="20"/>
          <w:szCs w:val="20"/>
          <w:lang w:val="en-US"/>
        </w:rPr>
        <w:t xml:space="preserve"> randomly distributed</w:t>
      </w:r>
      <w:r w:rsidR="0031274E">
        <w:rPr>
          <w:rFonts w:ascii="Times New Roman" w:hAnsi="Times New Roman" w:cs="Times New Roman"/>
          <w:bCs/>
          <w:sz w:val="20"/>
          <w:szCs w:val="20"/>
          <w:lang w:val="en-US"/>
        </w:rPr>
        <w:t>,</w:t>
      </w:r>
      <w:r w:rsidR="0031274E" w:rsidRPr="0031274E">
        <w:rPr>
          <w:rFonts w:ascii="Times New Roman" w:hAnsi="Times New Roman" w:cs="Times New Roman"/>
          <w:bCs/>
          <w:sz w:val="20"/>
          <w:szCs w:val="20"/>
          <w:lang w:val="en-US"/>
        </w:rPr>
        <w:t xml:space="preserve"> and stochastic.</w:t>
      </w:r>
      <w:r w:rsidR="00C85633" w:rsidRPr="008232D1">
        <w:rPr>
          <w:rFonts w:ascii="Times New Roman" w:hAnsi="Times New Roman" w:cs="Times New Roman"/>
          <w:bCs/>
          <w:sz w:val="20"/>
          <w:szCs w:val="20"/>
          <w:lang w:val="en-US"/>
        </w:rPr>
        <w:t xml:space="preserve"> </w:t>
      </w:r>
    </w:p>
    <w:p w14:paraId="7FC75F75" w14:textId="77777777" w:rsidR="00C85633" w:rsidRPr="008232D1" w:rsidRDefault="00C85633" w:rsidP="00A74FFE">
      <w:pPr>
        <w:pStyle w:val="ListParagraph"/>
        <w:spacing w:after="0" w:line="240" w:lineRule="auto"/>
        <w:ind w:left="0"/>
        <w:jc w:val="both"/>
        <w:rPr>
          <w:rFonts w:ascii="Times New Roman" w:hAnsi="Times New Roman" w:cs="Times New Roman"/>
          <w:bCs/>
          <w:sz w:val="20"/>
          <w:szCs w:val="20"/>
          <w:lang w:val="en-US"/>
        </w:rPr>
      </w:pPr>
    </w:p>
    <w:p w14:paraId="1EA5FED2" w14:textId="77777777" w:rsidR="001665CA" w:rsidRPr="00C73021" w:rsidRDefault="001665CA" w:rsidP="00C73021">
      <w:pPr>
        <w:spacing w:after="0" w:line="240" w:lineRule="auto"/>
        <w:jc w:val="both"/>
        <w:rPr>
          <w:rFonts w:ascii="Times New Roman" w:hAnsi="Times New Roman" w:cs="Times New Roman"/>
          <w:bCs/>
          <w:sz w:val="20"/>
          <w:szCs w:val="20"/>
          <w:lang w:val="en-US"/>
        </w:rPr>
      </w:pPr>
      <w:r w:rsidRPr="00C73021">
        <w:rPr>
          <w:rFonts w:ascii="Times New Roman" w:hAnsi="Times New Roman" w:cs="Times New Roman"/>
          <w:bCs/>
          <w:sz w:val="20"/>
          <w:szCs w:val="20"/>
          <w:lang w:val="en-US"/>
        </w:rPr>
        <w:t>Log</w:t>
      </w:r>
      <w:r w:rsidR="0031274E" w:rsidRPr="00C73021">
        <w:rPr>
          <w:rFonts w:ascii="Times New Roman" w:hAnsi="Times New Roman" w:cs="Times New Roman"/>
          <w:bCs/>
          <w:sz w:val="20"/>
          <w:szCs w:val="20"/>
          <w:lang w:val="en-US"/>
        </w:rPr>
        <w:t>-</w:t>
      </w:r>
      <w:r w:rsidRPr="00C73021">
        <w:rPr>
          <w:rFonts w:ascii="Times New Roman" w:hAnsi="Times New Roman" w:cs="Times New Roman"/>
          <w:bCs/>
          <w:sz w:val="20"/>
          <w:szCs w:val="20"/>
          <w:lang w:val="en-US"/>
        </w:rPr>
        <w:t>Pearson Type III</w:t>
      </w:r>
      <w:r w:rsidR="0031274E" w:rsidRPr="00C73021">
        <w:rPr>
          <w:rFonts w:ascii="Times New Roman" w:hAnsi="Times New Roman" w:cs="Times New Roman"/>
          <w:bCs/>
          <w:sz w:val="20"/>
          <w:szCs w:val="20"/>
          <w:lang w:val="en-US"/>
        </w:rPr>
        <w:t xml:space="preserve"> Method</w:t>
      </w:r>
    </w:p>
    <w:p w14:paraId="612D86BE" w14:textId="77777777" w:rsidR="001665CA" w:rsidRPr="008232D1" w:rsidRDefault="0031274E" w:rsidP="00C73021">
      <w:pPr>
        <w:pStyle w:val="ListParagraph"/>
        <w:spacing w:after="0" w:line="240" w:lineRule="auto"/>
        <w:ind w:left="0"/>
        <w:jc w:val="both"/>
        <w:rPr>
          <w:rFonts w:ascii="Times New Roman" w:hAnsi="Times New Roman" w:cs="Times New Roman"/>
          <w:bCs/>
          <w:sz w:val="20"/>
          <w:szCs w:val="20"/>
          <w:lang w:val="en-US"/>
        </w:rPr>
      </w:pPr>
      <w:r w:rsidRPr="0031274E">
        <w:rPr>
          <w:rFonts w:ascii="Times New Roman" w:hAnsi="Times New Roman" w:cs="Times New Roman"/>
          <w:bCs/>
          <w:sz w:val="20"/>
          <w:szCs w:val="20"/>
          <w:lang w:val="en-US"/>
        </w:rPr>
        <w:t xml:space="preserve">The statistical parameters used in the </w:t>
      </w:r>
      <w:r>
        <w:rPr>
          <w:rFonts w:ascii="Times New Roman" w:hAnsi="Times New Roman" w:cs="Times New Roman"/>
          <w:bCs/>
          <w:sz w:val="20"/>
          <w:szCs w:val="20"/>
          <w:lang w:val="en-US"/>
        </w:rPr>
        <w:t>Log-P</w:t>
      </w:r>
      <w:r w:rsidRPr="0031274E">
        <w:rPr>
          <w:rFonts w:ascii="Times New Roman" w:hAnsi="Times New Roman" w:cs="Times New Roman"/>
          <w:bCs/>
          <w:sz w:val="20"/>
          <w:szCs w:val="20"/>
          <w:lang w:val="en-US"/>
        </w:rPr>
        <w:t xml:space="preserve">earson </w:t>
      </w:r>
      <w:r>
        <w:rPr>
          <w:rFonts w:ascii="Times New Roman" w:hAnsi="Times New Roman" w:cs="Times New Roman"/>
          <w:bCs/>
          <w:sz w:val="20"/>
          <w:szCs w:val="20"/>
          <w:lang w:val="en-US"/>
        </w:rPr>
        <w:t>T</w:t>
      </w:r>
      <w:r w:rsidRPr="0031274E">
        <w:rPr>
          <w:rFonts w:ascii="Times New Roman" w:hAnsi="Times New Roman" w:cs="Times New Roman"/>
          <w:bCs/>
          <w:sz w:val="20"/>
          <w:szCs w:val="20"/>
          <w:lang w:val="en-US"/>
        </w:rPr>
        <w:t>ype III distribution are:</w:t>
      </w:r>
    </w:p>
    <w:p w14:paraId="2A9719AA" w14:textId="77777777" w:rsidR="001665CA" w:rsidRPr="008232D1" w:rsidRDefault="001665CA" w:rsidP="00C73021">
      <w:pPr>
        <w:pStyle w:val="ListParagraph"/>
        <w:spacing w:after="0" w:line="240" w:lineRule="auto"/>
        <w:ind w:left="0"/>
        <w:jc w:val="both"/>
        <w:rPr>
          <w:rFonts w:ascii="Times New Roman" w:hAnsi="Times New Roman" w:cs="Times New Roman"/>
          <w:bCs/>
          <w:sz w:val="20"/>
          <w:szCs w:val="20"/>
          <w:lang w:val="en-US"/>
        </w:rPr>
      </w:pPr>
    </w:p>
    <w:p w14:paraId="01C06527" w14:textId="77777777" w:rsidR="001665CA" w:rsidRPr="008232D1" w:rsidRDefault="0031274E" w:rsidP="00C61940">
      <w:pPr>
        <w:pStyle w:val="ListParagraph"/>
        <w:numPr>
          <w:ilvl w:val="0"/>
          <w:numId w:val="33"/>
        </w:numPr>
        <w:spacing w:after="0" w:line="240" w:lineRule="auto"/>
        <w:ind w:left="426"/>
        <w:jc w:val="both"/>
        <w:rPr>
          <w:rFonts w:ascii="Times New Roman" w:hAnsi="Times New Roman" w:cs="Times New Roman"/>
          <w:bCs/>
          <w:sz w:val="20"/>
          <w:szCs w:val="20"/>
          <w:lang w:val="en-US"/>
        </w:rPr>
      </w:pPr>
      <w:r w:rsidRPr="0031274E">
        <w:rPr>
          <w:rFonts w:ascii="Times New Roman" w:hAnsi="Times New Roman" w:cs="Times New Roman"/>
          <w:bCs/>
          <w:sz w:val="20"/>
          <w:szCs w:val="20"/>
          <w:lang w:val="en-US"/>
        </w:rPr>
        <w:t>Design Rainfall</w:t>
      </w:r>
    </w:p>
    <w:p w14:paraId="4CF54D34" w14:textId="77777777" w:rsidR="001665CA" w:rsidRPr="008232D1" w:rsidRDefault="001665CA" w:rsidP="00C61940">
      <w:pPr>
        <w:pStyle w:val="ListParagraph"/>
        <w:spacing w:after="0" w:line="240" w:lineRule="auto"/>
        <w:ind w:left="426"/>
        <w:jc w:val="both"/>
        <w:rPr>
          <w:rFonts w:ascii="Times New Roman" w:hAnsi="Times New Roman" w:cs="Times New Roman"/>
          <w:bCs/>
          <w:sz w:val="20"/>
          <w:szCs w:val="20"/>
          <w:lang w:val="en-US"/>
        </w:rPr>
      </w:pPr>
      <m:oMathPara>
        <m:oMathParaPr>
          <m:jc m:val="left"/>
        </m:oMathParaPr>
        <m:oMath>
          <m:r>
            <w:rPr>
              <w:rFonts w:ascii="Cambria Math" w:hAnsi="Cambria Math" w:cs="Times New Roman"/>
              <w:sz w:val="20"/>
              <w:szCs w:val="20"/>
              <w:lang w:val="en-US"/>
            </w:rPr>
            <m:t xml:space="preserve">Log </m:t>
          </m:r>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T</m:t>
              </m:r>
            </m:sub>
          </m:sSub>
          <m:r>
            <w:rPr>
              <w:rFonts w:ascii="Cambria Math" w:hAnsi="Cambria Math" w:cs="Times New Roman"/>
              <w:sz w:val="20"/>
              <w:szCs w:val="20"/>
              <w:lang w:val="en-US"/>
            </w:rPr>
            <m:t xml:space="preserve">=Log </m:t>
          </m:r>
          <m:acc>
            <m:accPr>
              <m:chr m:val="̅"/>
              <m:ctrlPr>
                <w:rPr>
                  <w:rFonts w:ascii="Cambria Math" w:hAnsi="Cambria Math" w:cs="Times New Roman"/>
                  <w:bCs/>
                  <w:i/>
                  <w:sz w:val="20"/>
                  <w:szCs w:val="20"/>
                  <w:lang w:val="en-US"/>
                </w:rPr>
              </m:ctrlPr>
            </m:accPr>
            <m:e>
              <m:r>
                <w:rPr>
                  <w:rFonts w:ascii="Cambria Math" w:hAnsi="Cambria Math" w:cs="Times New Roman"/>
                  <w:sz w:val="20"/>
                  <w:szCs w:val="20"/>
                  <w:lang w:val="en-US"/>
                </w:rPr>
                <m:t>X</m:t>
              </m:r>
            </m:e>
          </m:acc>
          <m:r>
            <w:rPr>
              <w:rFonts w:ascii="Cambria Math" w:hAnsi="Cambria Math" w:cs="Times New Roman"/>
              <w:sz w:val="20"/>
              <w:szCs w:val="20"/>
              <w:lang w:val="en-US"/>
            </w:rPr>
            <m:t>+K.S</m:t>
          </m:r>
        </m:oMath>
      </m:oMathPara>
    </w:p>
    <w:p w14:paraId="799F9B08" w14:textId="77777777" w:rsidR="001665CA" w:rsidRPr="008232D1" w:rsidRDefault="0031274E" w:rsidP="00C61940">
      <w:pPr>
        <w:pStyle w:val="ListParagraph"/>
        <w:spacing w:after="0" w:line="240" w:lineRule="auto"/>
        <w:ind w:left="426"/>
        <w:jc w:val="both"/>
        <w:rPr>
          <w:rFonts w:ascii="Times New Roman" w:hAnsi="Times New Roman" w:cs="Times New Roman"/>
          <w:bCs/>
          <w:sz w:val="20"/>
          <w:szCs w:val="20"/>
          <w:lang w:val="en-US"/>
        </w:rPr>
      </w:pPr>
      <w:r w:rsidRPr="0031274E">
        <w:rPr>
          <w:rFonts w:ascii="Times New Roman" w:hAnsi="Times New Roman" w:cs="Times New Roman"/>
          <w:bCs/>
          <w:sz w:val="20"/>
          <w:szCs w:val="20"/>
          <w:lang w:val="en-US"/>
        </w:rPr>
        <w:t>Average value:</w:t>
      </w:r>
    </w:p>
    <w:p w14:paraId="7B0B7C43" w14:textId="77777777" w:rsidR="001665CA" w:rsidRPr="008232D1" w:rsidRDefault="001665CA" w:rsidP="00C61940">
      <w:pPr>
        <w:pStyle w:val="ListParagraph"/>
        <w:spacing w:after="0" w:line="240" w:lineRule="auto"/>
        <w:ind w:left="426"/>
        <w:jc w:val="both"/>
        <w:rPr>
          <w:rFonts w:ascii="Times New Roman" w:hAnsi="Times New Roman" w:cs="Times New Roman"/>
          <w:bCs/>
          <w:sz w:val="20"/>
          <w:szCs w:val="20"/>
          <w:lang w:val="en-US"/>
        </w:rPr>
      </w:pPr>
      <m:oMathPara>
        <m:oMathParaPr>
          <m:jc m:val="left"/>
        </m:oMathParaPr>
        <m:oMath>
          <m:r>
            <w:rPr>
              <w:rFonts w:ascii="Cambria Math" w:hAnsi="Cambria Math" w:cs="Times New Roman"/>
              <w:sz w:val="20"/>
              <w:szCs w:val="20"/>
              <w:lang w:val="en-US"/>
            </w:rPr>
            <m:t>Log</m:t>
          </m:r>
          <m:acc>
            <m:accPr>
              <m:chr m:val="̅"/>
              <m:ctrlPr>
                <w:rPr>
                  <w:rFonts w:ascii="Cambria Math" w:hAnsi="Cambria Math" w:cs="Times New Roman"/>
                  <w:bCs/>
                  <w:i/>
                  <w:sz w:val="20"/>
                  <w:szCs w:val="20"/>
                  <w:lang w:val="en-US"/>
                </w:rPr>
              </m:ctrlPr>
            </m:accPr>
            <m:e>
              <m:r>
                <w:rPr>
                  <w:rFonts w:ascii="Cambria Math" w:hAnsi="Cambria Math" w:cs="Times New Roman"/>
                  <w:sz w:val="20"/>
                  <w:szCs w:val="20"/>
                  <w:lang w:val="en-US"/>
                </w:rPr>
                <m:t>X</m:t>
              </m:r>
            </m:e>
          </m:acc>
          <m:f>
            <m:fPr>
              <m:ctrlPr>
                <w:rPr>
                  <w:rFonts w:ascii="Cambria Math" w:hAnsi="Cambria Math" w:cs="Times New Roman"/>
                  <w:bCs/>
                  <w:i/>
                  <w:sz w:val="20"/>
                  <w:szCs w:val="20"/>
                  <w:lang w:val="en-US"/>
                </w:rPr>
              </m:ctrlPr>
            </m:fPr>
            <m:num>
              <m:nary>
                <m:naryPr>
                  <m:chr m:val="∑"/>
                  <m:limLoc m:val="subSup"/>
                  <m:ctrlPr>
                    <w:rPr>
                      <w:rFonts w:ascii="Cambria Math" w:hAnsi="Cambria Math" w:cs="Times New Roman"/>
                      <w:bCs/>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n</m:t>
                  </m:r>
                </m:sup>
                <m:e>
                  <m:r>
                    <w:rPr>
                      <w:rFonts w:ascii="Cambria Math" w:hAnsi="Cambria Math" w:cs="Times New Roman"/>
                      <w:sz w:val="20"/>
                      <w:szCs w:val="20"/>
                      <w:lang w:val="en-US"/>
                    </w:rPr>
                    <m:t>Log Xi</m:t>
                  </m:r>
                </m:e>
              </m:nary>
            </m:num>
            <m:den>
              <m:r>
                <w:rPr>
                  <w:rFonts w:ascii="Cambria Math" w:hAnsi="Cambria Math" w:cs="Times New Roman"/>
                  <w:sz w:val="20"/>
                  <w:szCs w:val="20"/>
                  <w:lang w:val="en-US"/>
                </w:rPr>
                <m:t>n</m:t>
              </m:r>
            </m:den>
          </m:f>
        </m:oMath>
      </m:oMathPara>
    </w:p>
    <w:p w14:paraId="02AB0803" w14:textId="77777777" w:rsidR="001665CA" w:rsidRPr="008232D1" w:rsidRDefault="0031274E" w:rsidP="00C61940">
      <w:pPr>
        <w:pStyle w:val="ListParagraph"/>
        <w:spacing w:after="0" w:line="240" w:lineRule="auto"/>
        <w:ind w:left="426"/>
        <w:jc w:val="both"/>
        <w:rPr>
          <w:rFonts w:ascii="Times New Roman" w:hAnsi="Times New Roman" w:cs="Times New Roman"/>
          <w:bCs/>
          <w:sz w:val="20"/>
          <w:szCs w:val="20"/>
          <w:lang w:val="en-US"/>
        </w:rPr>
      </w:pPr>
      <w:r w:rsidRPr="0031274E">
        <w:rPr>
          <w:rFonts w:ascii="Times New Roman" w:hAnsi="Times New Roman" w:cs="Times New Roman"/>
          <w:bCs/>
          <w:sz w:val="20"/>
          <w:szCs w:val="20"/>
          <w:lang w:val="en-US"/>
        </w:rPr>
        <w:t>Standard Deviation:</w:t>
      </w:r>
    </w:p>
    <w:p w14:paraId="765EFD54" w14:textId="77777777" w:rsidR="001665CA" w:rsidRPr="008232D1" w:rsidRDefault="001665CA" w:rsidP="00C61940">
      <w:pPr>
        <w:pStyle w:val="ListParagraph"/>
        <w:spacing w:after="0" w:line="240" w:lineRule="auto"/>
        <w:ind w:left="426"/>
        <w:jc w:val="both"/>
        <w:rPr>
          <w:rFonts w:ascii="Times New Roman" w:hAnsi="Times New Roman" w:cs="Times New Roman"/>
          <w:bCs/>
          <w:sz w:val="20"/>
          <w:szCs w:val="20"/>
          <w:lang w:val="en-US"/>
        </w:rPr>
      </w:pPr>
      <m:oMathPara>
        <m:oMathParaPr>
          <m:jc m:val="left"/>
        </m:oMathParaPr>
        <m:oMath>
          <m:r>
            <w:rPr>
              <w:rFonts w:ascii="Cambria Math" w:hAnsi="Cambria Math" w:cs="Times New Roman"/>
              <w:sz w:val="20"/>
              <w:szCs w:val="20"/>
              <w:lang w:val="en-US"/>
            </w:rPr>
            <m:t>S</m:t>
          </m:r>
          <m:sSup>
            <m:sSupPr>
              <m:ctrlPr>
                <w:rPr>
                  <w:rFonts w:ascii="Cambria Math" w:hAnsi="Cambria Math" w:cs="Times New Roman"/>
                  <w:bCs/>
                  <w:i/>
                  <w:sz w:val="20"/>
                  <w:szCs w:val="20"/>
                  <w:lang w:val="en-US"/>
                </w:rPr>
              </m:ctrlPr>
            </m:sSupPr>
            <m:e>
              <m:d>
                <m:dPr>
                  <m:begChr m:val="["/>
                  <m:endChr m:val="]"/>
                  <m:ctrlPr>
                    <w:rPr>
                      <w:rFonts w:ascii="Cambria Math" w:hAnsi="Cambria Math" w:cs="Times New Roman"/>
                      <w:bCs/>
                      <w:i/>
                      <w:sz w:val="20"/>
                      <w:szCs w:val="20"/>
                      <w:lang w:val="en-US"/>
                    </w:rPr>
                  </m:ctrlPr>
                </m:dPr>
                <m:e>
                  <m:f>
                    <m:fPr>
                      <m:ctrlPr>
                        <w:rPr>
                          <w:rFonts w:ascii="Cambria Math" w:hAnsi="Cambria Math" w:cs="Times New Roman"/>
                          <w:bCs/>
                          <w:i/>
                          <w:sz w:val="20"/>
                          <w:szCs w:val="20"/>
                          <w:lang w:val="en-US"/>
                        </w:rPr>
                      </m:ctrlPr>
                    </m:fPr>
                    <m:num>
                      <m:nary>
                        <m:naryPr>
                          <m:chr m:val="∑"/>
                          <m:limLoc m:val="subSup"/>
                          <m:ctrlPr>
                            <w:rPr>
                              <w:rFonts w:ascii="Cambria Math" w:hAnsi="Cambria Math" w:cs="Times New Roman"/>
                              <w:bCs/>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n</m:t>
                          </m:r>
                        </m:sup>
                        <m:e>
                          <m:r>
                            <w:rPr>
                              <w:rFonts w:ascii="Cambria Math" w:hAnsi="Cambria Math" w:cs="Times New Roman"/>
                              <w:sz w:val="20"/>
                              <w:szCs w:val="20"/>
                              <w:lang w:val="en-US"/>
                            </w:rPr>
                            <m:t>(log</m:t>
                          </m:r>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e>
                      </m:nary>
                      <m:r>
                        <w:rPr>
                          <w:rFonts w:ascii="Cambria Math" w:hAnsi="Cambria Math" w:cs="Times New Roman"/>
                          <w:sz w:val="20"/>
                          <w:szCs w:val="20"/>
                          <w:lang w:val="en-US"/>
                        </w:rPr>
                        <m:t>-Log</m:t>
                      </m:r>
                      <m:acc>
                        <m:accPr>
                          <m:chr m:val="̅"/>
                          <m:ctrlPr>
                            <w:rPr>
                              <w:rFonts w:ascii="Cambria Math" w:hAnsi="Cambria Math" w:cs="Times New Roman"/>
                              <w:bCs/>
                              <w:i/>
                              <w:sz w:val="20"/>
                              <w:szCs w:val="20"/>
                              <w:lang w:val="en-US"/>
                            </w:rPr>
                          </m:ctrlPr>
                        </m:accPr>
                        <m:e>
                          <m:r>
                            <w:rPr>
                              <w:rFonts w:ascii="Cambria Math" w:hAnsi="Cambria Math" w:cs="Times New Roman"/>
                              <w:sz w:val="20"/>
                              <w:szCs w:val="20"/>
                              <w:lang w:val="en-US"/>
                            </w:rPr>
                            <m:t>X</m:t>
                          </m:r>
                        </m:e>
                      </m:acc>
                    </m:num>
                    <m:den>
                      <m:r>
                        <w:rPr>
                          <w:rFonts w:ascii="Cambria Math" w:hAnsi="Cambria Math" w:cs="Times New Roman"/>
                          <w:sz w:val="20"/>
                          <w:szCs w:val="20"/>
                          <w:lang w:val="en-US"/>
                        </w:rPr>
                        <m:t>n-1</m:t>
                      </m:r>
                    </m:den>
                  </m:f>
                </m:e>
              </m:d>
            </m:e>
            <m:sup>
              <m:r>
                <w:rPr>
                  <w:rFonts w:ascii="Cambria Math" w:hAnsi="Cambria Math" w:cs="Times New Roman"/>
                  <w:sz w:val="20"/>
                  <w:szCs w:val="20"/>
                  <w:lang w:val="en-US"/>
                </w:rPr>
                <m:t>0,5</m:t>
              </m:r>
            </m:sup>
          </m:sSup>
        </m:oMath>
      </m:oMathPara>
    </w:p>
    <w:p w14:paraId="35298019" w14:textId="77777777" w:rsidR="001665CA" w:rsidRPr="008232D1" w:rsidRDefault="0031274E" w:rsidP="00C61940">
      <w:pPr>
        <w:pStyle w:val="ListParagraph"/>
        <w:spacing w:after="0" w:line="240" w:lineRule="auto"/>
        <w:ind w:left="426"/>
        <w:jc w:val="both"/>
        <w:rPr>
          <w:rFonts w:ascii="Times New Roman" w:hAnsi="Times New Roman" w:cs="Times New Roman"/>
          <w:bCs/>
          <w:sz w:val="20"/>
          <w:szCs w:val="20"/>
          <w:lang w:val="en-US"/>
        </w:rPr>
      </w:pPr>
      <w:r w:rsidRPr="0031274E">
        <w:rPr>
          <w:rFonts w:ascii="Times New Roman" w:hAnsi="Times New Roman" w:cs="Times New Roman"/>
          <w:bCs/>
          <w:sz w:val="20"/>
          <w:szCs w:val="20"/>
          <w:lang w:val="en-US"/>
        </w:rPr>
        <w:t>Asymmetry Coefficient:</w:t>
      </w:r>
    </w:p>
    <w:p w14:paraId="1423FDF3" w14:textId="77777777" w:rsidR="001665CA" w:rsidRPr="008232D1" w:rsidRDefault="001665CA" w:rsidP="00C61940">
      <w:pPr>
        <w:pStyle w:val="ListParagraph"/>
        <w:spacing w:after="0" w:line="240" w:lineRule="auto"/>
        <w:ind w:left="426"/>
        <w:jc w:val="both"/>
        <w:rPr>
          <w:rFonts w:ascii="Times New Roman" w:hAnsi="Times New Roman" w:cs="Times New Roman"/>
          <w:bCs/>
          <w:sz w:val="20"/>
          <w:szCs w:val="20"/>
          <w:lang w:val="en-US"/>
        </w:rPr>
      </w:pPr>
      <m:oMathPara>
        <m:oMathParaPr>
          <m:jc m:val="left"/>
        </m:oMathParaPr>
        <m:oMath>
          <m:r>
            <w:rPr>
              <w:rFonts w:ascii="Cambria Math" w:hAnsi="Cambria Math" w:cs="Times New Roman"/>
              <w:sz w:val="20"/>
              <w:szCs w:val="20"/>
              <w:lang w:val="en-US"/>
            </w:rPr>
            <m:t xml:space="preserve">Cs= </m:t>
          </m:r>
          <m:f>
            <m:fPr>
              <m:ctrlPr>
                <w:rPr>
                  <w:rFonts w:ascii="Cambria Math" w:hAnsi="Cambria Math" w:cs="Times New Roman"/>
                  <w:bCs/>
                  <w:i/>
                  <w:iCs/>
                  <w:sz w:val="20"/>
                  <w:szCs w:val="20"/>
                  <w:lang w:val="en-US"/>
                </w:rPr>
              </m:ctrlPr>
            </m:fPr>
            <m:num>
              <m:r>
                <w:rPr>
                  <w:rFonts w:ascii="Cambria Math" w:hAnsi="Cambria Math" w:cs="Times New Roman"/>
                  <w:sz w:val="20"/>
                  <w:szCs w:val="20"/>
                  <w:lang w:val="en-US"/>
                </w:rPr>
                <m:t>n×</m:t>
              </m:r>
              <m:nary>
                <m:naryPr>
                  <m:chr m:val="∑"/>
                  <m:limLoc m:val="undOvr"/>
                  <m:subHide m:val="1"/>
                  <m:supHide m:val="1"/>
                  <m:ctrlPr>
                    <w:rPr>
                      <w:rFonts w:ascii="Cambria Math" w:hAnsi="Cambria Math" w:cs="Times New Roman"/>
                      <w:bCs/>
                      <w:i/>
                      <w:iCs/>
                      <w:sz w:val="20"/>
                      <w:szCs w:val="20"/>
                      <w:lang w:val="en-US"/>
                    </w:rPr>
                  </m:ctrlPr>
                </m:naryPr>
                <m:sub/>
                <m:sup/>
                <m:e>
                  <m:sSup>
                    <m:sSupPr>
                      <m:ctrlPr>
                        <w:rPr>
                          <w:rFonts w:ascii="Cambria Math" w:hAnsi="Cambria Math" w:cs="Times New Roman"/>
                          <w:bCs/>
                          <w:i/>
                          <w:iCs/>
                          <w:sz w:val="20"/>
                          <w:szCs w:val="20"/>
                          <w:lang w:val="en-US"/>
                        </w:rPr>
                      </m:ctrlPr>
                    </m:sSupPr>
                    <m:e>
                      <m:d>
                        <m:dPr>
                          <m:ctrlPr>
                            <w:rPr>
                              <w:rFonts w:ascii="Cambria Math" w:hAnsi="Cambria Math" w:cs="Times New Roman"/>
                              <w:bCs/>
                              <w:i/>
                              <w:iCs/>
                              <w:sz w:val="20"/>
                              <w:szCs w:val="20"/>
                              <w:lang w:val="en-US"/>
                            </w:rPr>
                          </m:ctrlPr>
                        </m:dPr>
                        <m:e>
                          <m:r>
                            <w:rPr>
                              <w:rFonts w:ascii="Cambria Math" w:hAnsi="Cambria Math" w:cs="Times New Roman"/>
                              <w:sz w:val="20"/>
                              <w:szCs w:val="20"/>
                              <w:lang w:val="en-US"/>
                            </w:rPr>
                            <m:t>xi-x</m:t>
                          </m:r>
                        </m:e>
                      </m:d>
                    </m:e>
                    <m:sup>
                      <m:r>
                        <w:rPr>
                          <w:rFonts w:ascii="Cambria Math" w:hAnsi="Cambria Math" w:cs="Times New Roman"/>
                          <w:sz w:val="20"/>
                          <w:szCs w:val="20"/>
                          <w:lang w:val="en-US"/>
                        </w:rPr>
                        <m:t>3</m:t>
                      </m:r>
                    </m:sup>
                  </m:sSup>
                </m:e>
              </m:nary>
            </m:num>
            <m:den>
              <m:d>
                <m:dPr>
                  <m:ctrlPr>
                    <w:rPr>
                      <w:rFonts w:ascii="Cambria Math" w:hAnsi="Cambria Math" w:cs="Times New Roman"/>
                      <w:bCs/>
                      <w:i/>
                      <w:sz w:val="20"/>
                      <w:szCs w:val="20"/>
                      <w:lang w:val="en-US"/>
                    </w:rPr>
                  </m:ctrlPr>
                </m:dPr>
                <m:e>
                  <m:r>
                    <w:rPr>
                      <w:rFonts w:ascii="Cambria Math" w:hAnsi="Cambria Math" w:cs="Times New Roman"/>
                      <w:sz w:val="20"/>
                      <w:szCs w:val="20"/>
                      <w:lang w:val="en-US"/>
                    </w:rPr>
                    <m:t>n-1</m:t>
                  </m:r>
                </m:e>
              </m:d>
              <m:r>
                <w:rPr>
                  <w:rFonts w:ascii="Cambria Math" w:hAnsi="Cambria Math" w:cs="Times New Roman"/>
                  <w:sz w:val="20"/>
                  <w:szCs w:val="20"/>
                  <w:lang w:val="en-US"/>
                </w:rPr>
                <m:t xml:space="preserve"> × (n-2)×</m:t>
              </m:r>
              <m:sSup>
                <m:sSupPr>
                  <m:ctrlPr>
                    <w:rPr>
                      <w:rFonts w:ascii="Cambria Math" w:hAnsi="Cambria Math" w:cs="Times New Roman"/>
                      <w:bCs/>
                      <w:i/>
                      <w:iCs/>
                      <w:sz w:val="20"/>
                      <w:szCs w:val="20"/>
                      <w:lang w:val="en-US"/>
                    </w:rPr>
                  </m:ctrlPr>
                </m:sSupPr>
                <m:e>
                  <m:r>
                    <w:rPr>
                      <w:rFonts w:ascii="Cambria Math" w:hAnsi="Cambria Math" w:cs="Times New Roman"/>
                      <w:sz w:val="20"/>
                      <w:szCs w:val="20"/>
                      <w:lang w:val="en-US"/>
                    </w:rPr>
                    <m:t>S</m:t>
                  </m:r>
                </m:e>
                <m:sup>
                  <m:r>
                    <w:rPr>
                      <w:rFonts w:ascii="Cambria Math" w:hAnsi="Cambria Math" w:cs="Times New Roman"/>
                      <w:sz w:val="20"/>
                      <w:szCs w:val="20"/>
                      <w:lang w:val="en-US"/>
                    </w:rPr>
                    <m:t>3</m:t>
                  </m:r>
                </m:sup>
              </m:sSup>
            </m:den>
          </m:f>
        </m:oMath>
      </m:oMathPara>
    </w:p>
    <w:p w14:paraId="43D215F7" w14:textId="77777777" w:rsidR="001665CA" w:rsidRPr="008232D1" w:rsidRDefault="0031274E" w:rsidP="00C61940">
      <w:pPr>
        <w:pStyle w:val="ListParagraph"/>
        <w:spacing w:line="240" w:lineRule="auto"/>
        <w:ind w:left="426"/>
        <w:jc w:val="both"/>
        <w:rPr>
          <w:rFonts w:ascii="Times New Roman" w:hAnsi="Times New Roman" w:cs="Times New Roman"/>
          <w:bCs/>
          <w:sz w:val="20"/>
          <w:szCs w:val="20"/>
          <w:lang w:val="en-US"/>
        </w:rPr>
      </w:pPr>
      <w:r>
        <w:rPr>
          <w:rFonts w:ascii="Times New Roman" w:hAnsi="Times New Roman" w:cs="Times New Roman"/>
          <w:bCs/>
          <w:sz w:val="20"/>
          <w:szCs w:val="20"/>
          <w:lang w:val="en-US"/>
        </w:rPr>
        <w:t>Where</w:t>
      </w:r>
      <w:r w:rsidR="001665CA" w:rsidRPr="008232D1">
        <w:rPr>
          <w:rFonts w:ascii="Times New Roman" w:hAnsi="Times New Roman" w:cs="Times New Roman"/>
          <w:bCs/>
          <w:sz w:val="20"/>
          <w:szCs w:val="20"/>
          <w:lang w:val="en-US"/>
        </w:rPr>
        <w:t>:</w:t>
      </w:r>
    </w:p>
    <w:p w14:paraId="6DA17188" w14:textId="77777777" w:rsidR="001665CA" w:rsidRPr="008232D1" w:rsidRDefault="001665CA" w:rsidP="00C61940">
      <w:pPr>
        <w:pStyle w:val="ListParagraph"/>
        <w:tabs>
          <w:tab w:val="left" w:pos="1134"/>
        </w:tabs>
        <w:spacing w:line="240" w:lineRule="auto"/>
        <w:ind w:left="1418" w:hanging="993"/>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Log X</w:t>
      </w:r>
      <w:r w:rsidRPr="008232D1">
        <w:rPr>
          <w:rFonts w:ascii="Times New Roman" w:hAnsi="Times New Roman" w:cs="Times New Roman"/>
          <w:bCs/>
          <w:sz w:val="20"/>
          <w:szCs w:val="20"/>
          <w:lang w:val="en-US"/>
        </w:rPr>
        <w:tab/>
        <w:t>=</w:t>
      </w:r>
      <w:r w:rsidR="00C73021">
        <w:rPr>
          <w:rFonts w:ascii="Times New Roman" w:hAnsi="Times New Roman" w:cs="Times New Roman"/>
          <w:bCs/>
          <w:sz w:val="20"/>
          <w:szCs w:val="20"/>
          <w:lang w:val="en-US"/>
        </w:rPr>
        <w:tab/>
      </w:r>
      <w:r w:rsidR="000F627F">
        <w:rPr>
          <w:rFonts w:ascii="Times New Roman" w:hAnsi="Times New Roman" w:cs="Times New Roman"/>
          <w:bCs/>
          <w:sz w:val="20"/>
          <w:szCs w:val="20"/>
          <w:lang w:val="en-US"/>
        </w:rPr>
        <w:t>L</w:t>
      </w:r>
      <w:r w:rsidR="00C73021" w:rsidRPr="00C73021">
        <w:rPr>
          <w:rFonts w:ascii="Times New Roman" w:hAnsi="Times New Roman" w:cs="Times New Roman"/>
          <w:bCs/>
          <w:sz w:val="20"/>
          <w:szCs w:val="20"/>
          <w:lang w:val="en-US"/>
        </w:rPr>
        <w:t xml:space="preserve">ogarithmic value of X with </w:t>
      </w:r>
      <w:r w:rsidR="000F627F">
        <w:rPr>
          <w:rFonts w:ascii="Times New Roman" w:hAnsi="Times New Roman" w:cs="Times New Roman"/>
          <w:bCs/>
          <w:sz w:val="20"/>
          <w:szCs w:val="20"/>
          <w:lang w:val="en-US"/>
        </w:rPr>
        <w:t xml:space="preserve">a </w:t>
      </w:r>
      <w:r w:rsidR="00C604FB">
        <w:rPr>
          <w:rFonts w:ascii="Times New Roman" w:hAnsi="Times New Roman" w:cs="Times New Roman"/>
          <w:bCs/>
          <w:sz w:val="20"/>
          <w:szCs w:val="20"/>
          <w:lang w:val="en-US"/>
        </w:rPr>
        <w:t>return</w:t>
      </w:r>
      <w:r w:rsidR="00C73021" w:rsidRPr="00C73021">
        <w:rPr>
          <w:rFonts w:ascii="Times New Roman" w:hAnsi="Times New Roman" w:cs="Times New Roman"/>
          <w:bCs/>
          <w:sz w:val="20"/>
          <w:szCs w:val="20"/>
          <w:lang w:val="en-US"/>
        </w:rPr>
        <w:t xml:space="preserve"> </w:t>
      </w:r>
      <w:r w:rsidR="000F627F">
        <w:rPr>
          <w:rFonts w:ascii="Times New Roman" w:hAnsi="Times New Roman" w:cs="Times New Roman"/>
          <w:bCs/>
          <w:sz w:val="20"/>
          <w:szCs w:val="20"/>
          <w:lang w:val="en-US"/>
        </w:rPr>
        <w:t xml:space="preserve">period </w:t>
      </w:r>
      <w:r w:rsidR="00C73021" w:rsidRPr="00C73021">
        <w:rPr>
          <w:rFonts w:ascii="Times New Roman" w:hAnsi="Times New Roman" w:cs="Times New Roman"/>
          <w:bCs/>
          <w:sz w:val="20"/>
          <w:szCs w:val="20"/>
          <w:lang w:val="en-US"/>
        </w:rPr>
        <w:t xml:space="preserve">of </w:t>
      </w:r>
      <w:r w:rsidR="00C604FB">
        <w:rPr>
          <w:rFonts w:ascii="Times New Roman" w:hAnsi="Times New Roman" w:cs="Times New Roman"/>
          <w:bCs/>
          <w:sz w:val="20"/>
          <w:szCs w:val="20"/>
          <w:lang w:val="en-US"/>
        </w:rPr>
        <w:t>Y</w:t>
      </w:r>
      <w:r w:rsidR="00C73021" w:rsidRPr="00C73021">
        <w:rPr>
          <w:rFonts w:ascii="Times New Roman" w:hAnsi="Times New Roman" w:cs="Times New Roman"/>
          <w:bCs/>
          <w:sz w:val="20"/>
          <w:szCs w:val="20"/>
          <w:lang w:val="en-US"/>
        </w:rPr>
        <w:t xml:space="preserve"> years</w:t>
      </w:r>
    </w:p>
    <w:p w14:paraId="658D4F36" w14:textId="77777777" w:rsidR="001665CA" w:rsidRPr="008232D1" w:rsidRDefault="001665CA" w:rsidP="00C61940">
      <w:pPr>
        <w:pStyle w:val="ListParagraph"/>
        <w:tabs>
          <w:tab w:val="left" w:pos="1134"/>
        </w:tabs>
        <w:spacing w:line="240" w:lineRule="auto"/>
        <w:ind w:left="1418" w:hanging="993"/>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 xml:space="preserve">Log </w:t>
      </w:r>
      <m:oMath>
        <m:acc>
          <m:accPr>
            <m:chr m:val="̅"/>
            <m:ctrlPr>
              <w:rPr>
                <w:rFonts w:ascii="Cambria Math" w:hAnsi="Cambria Math" w:cs="Times New Roman"/>
                <w:bCs/>
                <w:i/>
                <w:sz w:val="20"/>
                <w:szCs w:val="20"/>
                <w:lang w:val="en-US"/>
              </w:rPr>
            </m:ctrlPr>
          </m:accPr>
          <m:e>
            <m:r>
              <w:rPr>
                <w:rFonts w:ascii="Cambria Math" w:hAnsi="Cambria Math" w:cs="Times New Roman"/>
                <w:sz w:val="20"/>
                <w:szCs w:val="20"/>
                <w:lang w:val="en-US"/>
              </w:rPr>
              <m:t>X</m:t>
            </m:r>
          </m:e>
        </m:acc>
      </m:oMath>
      <w:r w:rsidRPr="008232D1">
        <w:rPr>
          <w:rFonts w:ascii="Times New Roman" w:hAnsi="Times New Roman" w:cs="Times New Roman"/>
          <w:bCs/>
          <w:sz w:val="20"/>
          <w:szCs w:val="20"/>
          <w:lang w:val="en-US"/>
        </w:rPr>
        <w:tab/>
        <w:t>=</w:t>
      </w:r>
      <w:r w:rsidR="00C73021">
        <w:rPr>
          <w:rFonts w:ascii="Times New Roman" w:hAnsi="Times New Roman" w:cs="Times New Roman"/>
          <w:bCs/>
          <w:sz w:val="20"/>
          <w:szCs w:val="20"/>
          <w:lang w:val="en-US"/>
        </w:rPr>
        <w:tab/>
      </w:r>
      <w:r w:rsidR="000F627F">
        <w:rPr>
          <w:rFonts w:ascii="Times New Roman" w:hAnsi="Times New Roman" w:cs="Times New Roman"/>
          <w:bCs/>
          <w:sz w:val="20"/>
          <w:szCs w:val="20"/>
          <w:lang w:val="en-US"/>
        </w:rPr>
        <w:t>A</w:t>
      </w:r>
      <w:r w:rsidR="000F627F" w:rsidRPr="000F627F">
        <w:rPr>
          <w:rFonts w:ascii="Times New Roman" w:hAnsi="Times New Roman" w:cs="Times New Roman"/>
          <w:bCs/>
          <w:sz w:val="20"/>
          <w:szCs w:val="20"/>
          <w:lang w:val="en-US"/>
        </w:rPr>
        <w:t>verage value of Log X</w:t>
      </w:r>
    </w:p>
    <w:p w14:paraId="7924BE87" w14:textId="77777777" w:rsidR="001665CA" w:rsidRPr="008232D1" w:rsidRDefault="001665CA" w:rsidP="00C61940">
      <w:pPr>
        <w:pStyle w:val="ListParagraph"/>
        <w:tabs>
          <w:tab w:val="left" w:pos="1134"/>
        </w:tabs>
        <w:spacing w:line="240" w:lineRule="auto"/>
        <w:ind w:left="1418" w:hanging="993"/>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Sd</w:t>
      </w:r>
      <w:r w:rsidRPr="008232D1">
        <w:rPr>
          <w:rFonts w:ascii="Times New Roman" w:hAnsi="Times New Roman" w:cs="Times New Roman"/>
          <w:bCs/>
          <w:sz w:val="20"/>
          <w:szCs w:val="20"/>
          <w:lang w:val="en-US"/>
        </w:rPr>
        <w:tab/>
        <w:t>=</w:t>
      </w:r>
      <w:r w:rsidR="00C73021">
        <w:rPr>
          <w:rFonts w:ascii="Times New Roman" w:hAnsi="Times New Roman" w:cs="Times New Roman"/>
          <w:bCs/>
          <w:sz w:val="20"/>
          <w:szCs w:val="20"/>
          <w:lang w:val="en-US"/>
        </w:rPr>
        <w:tab/>
      </w:r>
      <w:r w:rsidR="00317317">
        <w:rPr>
          <w:rFonts w:ascii="Times New Roman" w:hAnsi="Times New Roman" w:cs="Times New Roman"/>
          <w:bCs/>
          <w:sz w:val="20"/>
          <w:szCs w:val="20"/>
          <w:lang w:val="en-US"/>
        </w:rPr>
        <w:t>S</w:t>
      </w:r>
      <w:r w:rsidR="000F627F" w:rsidRPr="000F627F">
        <w:rPr>
          <w:rFonts w:ascii="Times New Roman" w:hAnsi="Times New Roman" w:cs="Times New Roman"/>
          <w:bCs/>
          <w:sz w:val="20"/>
          <w:szCs w:val="20"/>
          <w:lang w:val="en-US"/>
        </w:rPr>
        <w:t>tandard deviation</w:t>
      </w:r>
    </w:p>
    <w:p w14:paraId="11AE412C" w14:textId="77777777" w:rsidR="001665CA" w:rsidRPr="008232D1" w:rsidRDefault="001665CA" w:rsidP="00C61940">
      <w:pPr>
        <w:pStyle w:val="ListParagraph"/>
        <w:tabs>
          <w:tab w:val="left" w:pos="1134"/>
        </w:tabs>
        <w:spacing w:line="240" w:lineRule="auto"/>
        <w:ind w:left="1418" w:hanging="993"/>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lastRenderedPageBreak/>
        <w:t>K</w:t>
      </w:r>
      <w:r w:rsidRPr="008232D1">
        <w:rPr>
          <w:rFonts w:ascii="Times New Roman" w:hAnsi="Times New Roman" w:cs="Times New Roman"/>
          <w:bCs/>
          <w:sz w:val="20"/>
          <w:szCs w:val="20"/>
          <w:lang w:val="en-US"/>
        </w:rPr>
        <w:tab/>
        <w:t>=</w:t>
      </w:r>
      <w:r w:rsidR="00C73021">
        <w:rPr>
          <w:rFonts w:ascii="Times New Roman" w:hAnsi="Times New Roman" w:cs="Times New Roman"/>
          <w:bCs/>
          <w:sz w:val="20"/>
          <w:szCs w:val="20"/>
          <w:lang w:val="en-US"/>
        </w:rPr>
        <w:tab/>
      </w:r>
      <w:r w:rsidR="00317317">
        <w:rPr>
          <w:rFonts w:ascii="Times New Roman" w:hAnsi="Times New Roman" w:cs="Times New Roman"/>
          <w:bCs/>
          <w:sz w:val="20"/>
          <w:szCs w:val="20"/>
          <w:lang w:val="en-US"/>
        </w:rPr>
        <w:t>F</w:t>
      </w:r>
      <w:r w:rsidR="000F627F" w:rsidRPr="000F627F">
        <w:rPr>
          <w:rFonts w:ascii="Times New Roman" w:hAnsi="Times New Roman" w:cs="Times New Roman"/>
          <w:bCs/>
          <w:sz w:val="20"/>
          <w:szCs w:val="20"/>
          <w:lang w:val="en-US"/>
        </w:rPr>
        <w:t>requency factor</w:t>
      </w:r>
    </w:p>
    <w:p w14:paraId="6506FFD6" w14:textId="77777777" w:rsidR="001665CA" w:rsidRPr="008232D1" w:rsidRDefault="001665CA" w:rsidP="00C61940">
      <w:pPr>
        <w:pStyle w:val="ListParagraph"/>
        <w:tabs>
          <w:tab w:val="left" w:pos="1134"/>
        </w:tabs>
        <w:spacing w:line="240" w:lineRule="auto"/>
        <w:ind w:left="1418" w:hanging="993"/>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Cs</w:t>
      </w:r>
      <w:r w:rsidRPr="008232D1">
        <w:rPr>
          <w:rFonts w:ascii="Times New Roman" w:hAnsi="Times New Roman" w:cs="Times New Roman"/>
          <w:bCs/>
          <w:sz w:val="20"/>
          <w:szCs w:val="20"/>
          <w:lang w:val="en-US"/>
        </w:rPr>
        <w:tab/>
        <w:t>=</w:t>
      </w:r>
      <w:r w:rsidR="00C73021">
        <w:rPr>
          <w:rFonts w:ascii="Times New Roman" w:hAnsi="Times New Roman" w:cs="Times New Roman"/>
          <w:bCs/>
          <w:sz w:val="20"/>
          <w:szCs w:val="20"/>
          <w:lang w:val="en-US"/>
        </w:rPr>
        <w:tab/>
      </w:r>
      <w:r w:rsidR="00317317">
        <w:rPr>
          <w:rFonts w:ascii="Times New Roman" w:hAnsi="Times New Roman" w:cs="Times New Roman"/>
          <w:bCs/>
          <w:sz w:val="20"/>
          <w:szCs w:val="20"/>
          <w:lang w:val="en-US"/>
        </w:rPr>
        <w:t>S</w:t>
      </w:r>
      <w:r w:rsidR="000F627F" w:rsidRPr="000F627F">
        <w:rPr>
          <w:rFonts w:ascii="Times New Roman" w:hAnsi="Times New Roman" w:cs="Times New Roman"/>
          <w:bCs/>
          <w:sz w:val="20"/>
          <w:szCs w:val="20"/>
          <w:lang w:val="en-US"/>
        </w:rPr>
        <w:t>kewness coefficient</w:t>
      </w:r>
    </w:p>
    <w:p w14:paraId="5891A030" w14:textId="77777777" w:rsidR="00C340F7" w:rsidRPr="008232D1" w:rsidRDefault="00C340F7" w:rsidP="001665CA">
      <w:pPr>
        <w:pStyle w:val="ListParagraph"/>
        <w:spacing w:line="240" w:lineRule="auto"/>
        <w:jc w:val="both"/>
        <w:rPr>
          <w:rFonts w:ascii="Times New Roman" w:hAnsi="Times New Roman" w:cs="Times New Roman"/>
          <w:bCs/>
          <w:sz w:val="20"/>
          <w:szCs w:val="20"/>
          <w:lang w:val="en-US"/>
        </w:rPr>
      </w:pPr>
    </w:p>
    <w:p w14:paraId="65BB3D68" w14:textId="77777777" w:rsidR="00C340F7" w:rsidRPr="008232D1" w:rsidRDefault="00FC5082" w:rsidP="00C61940">
      <w:pPr>
        <w:pStyle w:val="ListParagraph"/>
        <w:numPr>
          <w:ilvl w:val="0"/>
          <w:numId w:val="33"/>
        </w:numPr>
        <w:spacing w:after="0" w:line="240" w:lineRule="auto"/>
        <w:ind w:left="426"/>
        <w:jc w:val="both"/>
        <w:rPr>
          <w:rFonts w:ascii="Times New Roman" w:hAnsi="Times New Roman" w:cs="Times New Roman"/>
          <w:bCs/>
          <w:sz w:val="20"/>
          <w:szCs w:val="20"/>
          <w:lang w:val="en-US"/>
        </w:rPr>
      </w:pPr>
      <w:r w:rsidRPr="00FC5082">
        <w:rPr>
          <w:rFonts w:ascii="Times New Roman" w:hAnsi="Times New Roman" w:cs="Times New Roman"/>
          <w:bCs/>
          <w:sz w:val="20"/>
          <w:szCs w:val="20"/>
          <w:lang w:val="en-US"/>
        </w:rPr>
        <w:t>Regional Rainfall</w:t>
      </w:r>
    </w:p>
    <w:p w14:paraId="5B2FB52B" w14:textId="0AAF7E8F" w:rsidR="00C340F7" w:rsidRPr="008232D1" w:rsidRDefault="00FC5082" w:rsidP="00C61940">
      <w:pPr>
        <w:pStyle w:val="ListParagraph"/>
        <w:ind w:left="426"/>
        <w:jc w:val="both"/>
        <w:rPr>
          <w:rFonts w:ascii="Times New Roman" w:hAnsi="Times New Roman" w:cs="Times New Roman"/>
          <w:bCs/>
          <w:sz w:val="20"/>
          <w:szCs w:val="20"/>
          <w:lang w:val="en-US"/>
        </w:rPr>
      </w:pPr>
      <w:r w:rsidRPr="00FC5082">
        <w:rPr>
          <w:rFonts w:ascii="Times New Roman" w:hAnsi="Times New Roman" w:cs="Times New Roman"/>
          <w:bCs/>
          <w:sz w:val="20"/>
          <w:szCs w:val="20"/>
          <w:lang w:val="en-US"/>
        </w:rPr>
        <w:t>This method is based on a weighted average.</w:t>
      </w:r>
      <w:r w:rsidR="00C340F7" w:rsidRPr="008232D1">
        <w:rPr>
          <w:rFonts w:ascii="Times New Roman" w:hAnsi="Times New Roman" w:cs="Times New Roman"/>
          <w:bCs/>
          <w:sz w:val="20"/>
          <w:szCs w:val="20"/>
          <w:lang w:val="en-US"/>
        </w:rPr>
        <w:t xml:space="preserve"> </w:t>
      </w:r>
      <w:r w:rsidRPr="00FC5082">
        <w:rPr>
          <w:rFonts w:ascii="Times New Roman" w:hAnsi="Times New Roman" w:cs="Times New Roman"/>
          <w:bCs/>
          <w:sz w:val="20"/>
          <w:szCs w:val="20"/>
          <w:lang w:val="en-US"/>
        </w:rPr>
        <w:t xml:space="preserve">Each </w:t>
      </w:r>
      <w:r w:rsidR="007B31E8">
        <w:rPr>
          <w:rFonts w:ascii="Times New Roman" w:hAnsi="Times New Roman" w:cs="Times New Roman"/>
          <w:bCs/>
          <w:sz w:val="20"/>
          <w:szCs w:val="20"/>
          <w:lang w:val="en-US"/>
        </w:rPr>
        <w:t>rain gauge</w:t>
      </w:r>
      <w:r w:rsidRPr="00FC5082">
        <w:rPr>
          <w:rFonts w:ascii="Times New Roman" w:hAnsi="Times New Roman" w:cs="Times New Roman"/>
          <w:bCs/>
          <w:sz w:val="20"/>
          <w:szCs w:val="20"/>
          <w:lang w:val="en-US"/>
        </w:rPr>
        <w:t xml:space="preserve"> has an area of influence that is formed by drawing axes perpendicular to the connecting l</w:t>
      </w:r>
      <w:r w:rsidR="007B31E8">
        <w:rPr>
          <w:rFonts w:ascii="Times New Roman" w:hAnsi="Times New Roman" w:cs="Times New Roman"/>
          <w:bCs/>
          <w:sz w:val="20"/>
          <w:szCs w:val="20"/>
          <w:lang w:val="en-US"/>
        </w:rPr>
        <w:t>ine between two rain gauge posts</w:t>
      </w:r>
      <w:r w:rsidR="005F2DC7" w:rsidRPr="008232D1">
        <w:rPr>
          <w:rFonts w:ascii="Times New Roman" w:hAnsi="Times New Roman" w:cs="Times New Roman"/>
          <w:bCs/>
          <w:sz w:val="20"/>
          <w:szCs w:val="20"/>
          <w:lang w:val="en-US"/>
        </w:rPr>
        <w:t xml:space="preserve"> </w:t>
      </w:r>
      <w:r w:rsidR="00641570" w:rsidRPr="008232D1">
        <w:rPr>
          <w:rFonts w:ascii="Times New Roman" w:hAnsi="Times New Roman" w:cs="Times New Roman"/>
          <w:bCs/>
          <w:sz w:val="20"/>
          <w:szCs w:val="20"/>
          <w:lang w:val="en-US"/>
        </w:rPr>
        <w:fldChar w:fldCharType="begin" w:fldLock="1"/>
      </w:r>
      <w:r w:rsidR="00651C28">
        <w:rPr>
          <w:rFonts w:ascii="Times New Roman" w:hAnsi="Times New Roman" w:cs="Times New Roman"/>
          <w:bCs/>
          <w:sz w:val="20"/>
          <w:szCs w:val="20"/>
          <w:lang w:val="en-US"/>
        </w:rPr>
        <w:instrText>ADDIN CSL_CITATION {"citationItems":[{"id":"ITEM-1","itemData":{"ISBN":"2012080323304","author":[{"dropping-particle":"","family":"Arrad Ghani Safitra, Lohdy Diana","given":"Rif'atus Sholihah","non-dropping-particle":"","parse-names":false,"suffix":""}],"container-title":"Jurnal Simetrik","id":"ITEM-1","issue":"2","issued":{"date-parts":[["2018"]]},"page":"139-144","title":"Jurnal simetrik vol.8, no.2, desember 2018","type":"article-journal","volume":"8"},"uris":["http://www.mendeley.com/documents/?uuid=6460da93-bd63-4b97-8897-7d602b244f24"]}],"mendeley":{"formattedCitation":"(5)","manualFormatting":"(Safitra, Diana, &amp; Sholihah, 2018)","plainTextFormattedCitation":"(5)","previouslyFormattedCitation":"(Arrad Ghani Safitra, Lohdy Diana, 2018)"},"properties":{"noteIndex":0},"schema":"https://github.com/citation-style-language/schema/raw/master/csl-citation.json"}</w:instrText>
      </w:r>
      <w:r w:rsidR="00641570" w:rsidRPr="008232D1">
        <w:rPr>
          <w:rFonts w:ascii="Times New Roman" w:hAnsi="Times New Roman" w:cs="Times New Roman"/>
          <w:bCs/>
          <w:sz w:val="20"/>
          <w:szCs w:val="20"/>
          <w:lang w:val="en-US"/>
        </w:rPr>
        <w:fldChar w:fldCharType="separate"/>
      </w:r>
      <w:r w:rsidR="00CB7D6C" w:rsidRPr="008232D1">
        <w:rPr>
          <w:rFonts w:ascii="Times New Roman" w:hAnsi="Times New Roman" w:cs="Times New Roman"/>
          <w:bCs/>
          <w:noProof/>
          <w:sz w:val="20"/>
          <w:szCs w:val="20"/>
          <w:lang w:val="en-US"/>
        </w:rPr>
        <w:t>(Safitra, Diana,</w:t>
      </w:r>
      <w:r w:rsidR="002B2C4C">
        <w:rPr>
          <w:rFonts w:ascii="Times New Roman" w:hAnsi="Times New Roman" w:cs="Times New Roman"/>
          <w:bCs/>
          <w:noProof/>
          <w:sz w:val="20"/>
          <w:szCs w:val="20"/>
          <w:lang w:val="en-US"/>
        </w:rPr>
        <w:t xml:space="preserve"> &amp; Sholihah,</w:t>
      </w:r>
      <w:r w:rsidR="00CB7D6C" w:rsidRPr="008232D1">
        <w:rPr>
          <w:rFonts w:ascii="Times New Roman" w:hAnsi="Times New Roman" w:cs="Times New Roman"/>
          <w:bCs/>
          <w:noProof/>
          <w:sz w:val="20"/>
          <w:szCs w:val="20"/>
          <w:lang w:val="en-US"/>
        </w:rPr>
        <w:t xml:space="preserve"> 2018)</w:t>
      </w:r>
      <w:r w:rsidR="00641570" w:rsidRPr="008232D1">
        <w:rPr>
          <w:rFonts w:ascii="Times New Roman" w:hAnsi="Times New Roman" w:cs="Times New Roman"/>
          <w:bCs/>
          <w:sz w:val="20"/>
          <w:szCs w:val="20"/>
          <w:lang w:val="en-US"/>
        </w:rPr>
        <w:fldChar w:fldCharType="end"/>
      </w:r>
      <w:r w:rsidR="00C340F7" w:rsidRPr="008232D1">
        <w:rPr>
          <w:rFonts w:ascii="Times New Roman" w:hAnsi="Times New Roman" w:cs="Times New Roman"/>
          <w:bCs/>
          <w:sz w:val="20"/>
          <w:szCs w:val="20"/>
          <w:lang w:val="en-US"/>
        </w:rPr>
        <w:t>.</w:t>
      </w:r>
      <w:r w:rsidR="005F2DC7" w:rsidRPr="008232D1">
        <w:rPr>
          <w:rFonts w:ascii="Times New Roman" w:hAnsi="Times New Roman" w:cs="Times New Roman"/>
          <w:bCs/>
          <w:sz w:val="20"/>
          <w:szCs w:val="20"/>
          <w:lang w:val="en-US"/>
        </w:rPr>
        <w:t xml:space="preserve"> </w:t>
      </w:r>
      <w:r w:rsidR="007B31E8" w:rsidRPr="007B31E8">
        <w:rPr>
          <w:rFonts w:ascii="Times New Roman" w:hAnsi="Times New Roman" w:cs="Times New Roman"/>
          <w:bCs/>
          <w:sz w:val="20"/>
          <w:szCs w:val="20"/>
          <w:lang w:val="en-US"/>
        </w:rPr>
        <w:t xml:space="preserve">This method is used when the distribution of rain in the </w:t>
      </w:r>
      <w:r w:rsidR="007B31E8">
        <w:rPr>
          <w:rFonts w:ascii="Times New Roman" w:hAnsi="Times New Roman" w:cs="Times New Roman"/>
          <w:bCs/>
          <w:sz w:val="20"/>
          <w:szCs w:val="20"/>
          <w:lang w:val="en-US"/>
        </w:rPr>
        <w:t xml:space="preserve">reviewed </w:t>
      </w:r>
      <w:r w:rsidR="007B31E8" w:rsidRPr="007B31E8">
        <w:rPr>
          <w:rFonts w:ascii="Times New Roman" w:hAnsi="Times New Roman" w:cs="Times New Roman"/>
          <w:bCs/>
          <w:sz w:val="20"/>
          <w:szCs w:val="20"/>
          <w:lang w:val="en-US"/>
        </w:rPr>
        <w:t xml:space="preserve">area </w:t>
      </w:r>
      <w:r w:rsidR="007B31E8">
        <w:rPr>
          <w:rFonts w:ascii="Times New Roman" w:hAnsi="Times New Roman" w:cs="Times New Roman"/>
          <w:bCs/>
          <w:sz w:val="20"/>
          <w:szCs w:val="20"/>
          <w:lang w:val="en-US"/>
        </w:rPr>
        <w:t>is uneven</w:t>
      </w:r>
      <w:r w:rsidR="00C340F7" w:rsidRPr="008232D1">
        <w:rPr>
          <w:rFonts w:ascii="Times New Roman" w:hAnsi="Times New Roman" w:cs="Times New Roman"/>
          <w:bCs/>
          <w:sz w:val="20"/>
          <w:szCs w:val="20"/>
          <w:lang w:val="en-US"/>
        </w:rPr>
        <w:t>.</w:t>
      </w:r>
    </w:p>
    <w:p w14:paraId="50460C29" w14:textId="77777777" w:rsidR="00C340F7" w:rsidRPr="008232D1" w:rsidRDefault="00C340F7" w:rsidP="00C61940">
      <w:pPr>
        <w:spacing w:line="240" w:lineRule="auto"/>
        <w:ind w:left="426"/>
        <w:rPr>
          <w:rFonts w:ascii="Times New Roman" w:hAnsi="Times New Roman" w:cs="Times New Roman"/>
          <w:bCs/>
          <w:sz w:val="20"/>
          <w:szCs w:val="20"/>
          <w:lang w:val="en-US"/>
        </w:rPr>
      </w:pPr>
      <m:oMath>
        <m:r>
          <w:rPr>
            <w:rFonts w:ascii="Cambria Math" w:hAnsi="Cambria Math" w:cs="Times New Roman"/>
            <w:sz w:val="20"/>
            <w:szCs w:val="20"/>
            <w:lang w:val="en-US"/>
          </w:rPr>
          <m:t>R=</m:t>
        </m:r>
        <m:f>
          <m:fPr>
            <m:ctrlPr>
              <w:rPr>
                <w:rFonts w:ascii="Cambria Math" w:hAnsi="Cambria Math" w:cs="Times New Roman"/>
                <w:bCs/>
                <w:i/>
                <w:sz w:val="20"/>
                <w:szCs w:val="20"/>
                <w:lang w:val="en-US"/>
              </w:rPr>
            </m:ctrlPr>
          </m:fPr>
          <m:num>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R</m:t>
                </m:r>
              </m:e>
              <m:sub>
                <m:r>
                  <w:rPr>
                    <w:rFonts w:ascii="Cambria Math" w:hAnsi="Cambria Math" w:cs="Times New Roman"/>
                    <w:sz w:val="20"/>
                    <w:szCs w:val="20"/>
                    <w:lang w:val="en-US"/>
                  </w:rPr>
                  <m:t>A</m:t>
                </m:r>
              </m:sub>
            </m:sSub>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A</m:t>
                </m:r>
              </m:sub>
            </m:sSub>
            <m:r>
              <w:rPr>
                <w:rFonts w:ascii="Cambria Math" w:hAnsi="Cambria Math" w:cs="Times New Roman"/>
                <w:sz w:val="20"/>
                <w:szCs w:val="20"/>
                <w:lang w:val="en-US"/>
              </w:rPr>
              <m:t>+</m:t>
            </m:r>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R</m:t>
                </m:r>
              </m:e>
              <m:sub>
                <m:r>
                  <w:rPr>
                    <w:rFonts w:ascii="Cambria Math" w:hAnsi="Cambria Math" w:cs="Times New Roman"/>
                    <w:sz w:val="20"/>
                    <w:szCs w:val="20"/>
                    <w:lang w:val="en-US"/>
                  </w:rPr>
                  <m:t>B</m:t>
                </m:r>
              </m:sub>
            </m:sSub>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B</m:t>
                </m:r>
              </m:sub>
            </m:sSub>
            <m:r>
              <w:rPr>
                <w:rFonts w:ascii="Cambria Math" w:hAnsi="Cambria Math" w:cs="Times New Roman"/>
                <w:sz w:val="20"/>
                <w:szCs w:val="20"/>
                <w:lang w:val="en-US"/>
              </w:rPr>
              <m:t>+</m:t>
            </m:r>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R</m:t>
                </m:r>
              </m:e>
              <m:sub>
                <m:r>
                  <w:rPr>
                    <w:rFonts w:ascii="Cambria Math" w:hAnsi="Cambria Math" w:cs="Times New Roman"/>
                    <w:sz w:val="20"/>
                    <w:szCs w:val="20"/>
                    <w:lang w:val="en-US"/>
                  </w:rPr>
                  <m:t>C</m:t>
                </m:r>
              </m:sub>
            </m:sSub>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C</m:t>
                </m:r>
              </m:sub>
            </m:sSub>
            <m:r>
              <w:rPr>
                <w:rFonts w:ascii="Cambria Math" w:hAnsi="Cambria Math" w:cs="Times New Roman"/>
                <w:sz w:val="20"/>
                <w:szCs w:val="20"/>
                <w:lang w:val="en-US"/>
              </w:rPr>
              <m:t>+…+</m:t>
            </m:r>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R</m:t>
                </m:r>
              </m:e>
              <m:sub>
                <m:r>
                  <w:rPr>
                    <w:rFonts w:ascii="Cambria Math" w:hAnsi="Cambria Math" w:cs="Times New Roman"/>
                    <w:sz w:val="20"/>
                    <w:szCs w:val="20"/>
                    <w:lang w:val="en-US"/>
                  </w:rPr>
                  <m:t>n</m:t>
                </m:r>
              </m:sub>
            </m:sSub>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n</m:t>
                </m:r>
              </m:sub>
            </m:sSub>
          </m:num>
          <m:den>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A</m:t>
                </m:r>
              </m:sub>
            </m:sSub>
            <m:r>
              <w:rPr>
                <w:rFonts w:ascii="Cambria Math" w:hAnsi="Cambria Math" w:cs="Times New Roman"/>
                <w:sz w:val="20"/>
                <w:szCs w:val="20"/>
                <w:lang w:val="en-US"/>
              </w:rPr>
              <m:t>+</m:t>
            </m:r>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B</m:t>
                </m:r>
              </m:sub>
            </m:sSub>
            <m:r>
              <w:rPr>
                <w:rFonts w:ascii="Cambria Math" w:hAnsi="Cambria Math" w:cs="Times New Roman"/>
                <w:sz w:val="20"/>
                <w:szCs w:val="20"/>
                <w:lang w:val="en-US"/>
              </w:rPr>
              <m:t>+</m:t>
            </m:r>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C</m:t>
                </m:r>
              </m:sub>
            </m:sSub>
            <m:r>
              <w:rPr>
                <w:rFonts w:ascii="Cambria Math" w:hAnsi="Cambria Math" w:cs="Times New Roman"/>
                <w:sz w:val="20"/>
                <w:szCs w:val="20"/>
                <w:lang w:val="en-US"/>
              </w:rPr>
              <m:t>+…+</m:t>
            </m:r>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n</m:t>
                </m:r>
              </m:sub>
            </m:sSub>
          </m:den>
        </m:f>
      </m:oMath>
      <w:r w:rsidR="00C61940">
        <w:rPr>
          <w:rFonts w:ascii="Times New Roman" w:hAnsi="Times New Roman" w:cs="Times New Roman"/>
          <w:bCs/>
          <w:sz w:val="20"/>
          <w:szCs w:val="20"/>
          <w:lang w:val="en-US"/>
        </w:rPr>
        <w:t>..</w:t>
      </w:r>
    </w:p>
    <w:p w14:paraId="2A4D5D0F" w14:textId="77777777" w:rsidR="00C340F7" w:rsidRPr="008232D1" w:rsidRDefault="00C61940" w:rsidP="00C61940">
      <w:pPr>
        <w:spacing w:line="240" w:lineRule="auto"/>
        <w:ind w:left="426"/>
        <w:contextualSpacing/>
        <w:jc w:val="both"/>
        <w:rPr>
          <w:rFonts w:ascii="Times New Roman" w:hAnsi="Times New Roman" w:cs="Times New Roman"/>
          <w:bCs/>
          <w:sz w:val="20"/>
          <w:szCs w:val="20"/>
          <w:lang w:val="en-US"/>
        </w:rPr>
      </w:pPr>
      <w:r>
        <w:rPr>
          <w:rFonts w:ascii="Times New Roman" w:hAnsi="Times New Roman" w:cs="Times New Roman"/>
          <w:bCs/>
          <w:sz w:val="20"/>
          <w:szCs w:val="20"/>
          <w:lang w:val="en-US"/>
        </w:rPr>
        <w:t>Where</w:t>
      </w:r>
      <w:r w:rsidR="00C340F7" w:rsidRPr="008232D1">
        <w:rPr>
          <w:rFonts w:ascii="Times New Roman" w:hAnsi="Times New Roman" w:cs="Times New Roman"/>
          <w:bCs/>
          <w:sz w:val="20"/>
          <w:szCs w:val="20"/>
          <w:lang w:val="en-US"/>
        </w:rPr>
        <w:t>:</w:t>
      </w:r>
    </w:p>
    <w:p w14:paraId="74F7CBF5" w14:textId="77777777" w:rsidR="00C340F7" w:rsidRPr="008232D1" w:rsidRDefault="00C340F7" w:rsidP="00C61940">
      <w:pPr>
        <w:tabs>
          <w:tab w:val="left" w:pos="2268"/>
        </w:tabs>
        <w:spacing w:line="240" w:lineRule="auto"/>
        <w:ind w:left="2410" w:hanging="1984"/>
        <w:contextualSpacing/>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A</w:t>
      </w:r>
      <w:r w:rsidR="00C61940">
        <w:rPr>
          <w:rFonts w:ascii="Times New Roman" w:hAnsi="Times New Roman" w:cs="Times New Roman"/>
          <w:bCs/>
          <w:sz w:val="20"/>
          <w:szCs w:val="20"/>
          <w:lang w:val="en-US"/>
        </w:rPr>
        <w:tab/>
      </w:r>
      <w:r w:rsidRPr="008232D1">
        <w:rPr>
          <w:rFonts w:ascii="Times New Roman" w:hAnsi="Times New Roman" w:cs="Times New Roman"/>
          <w:bCs/>
          <w:sz w:val="20"/>
          <w:szCs w:val="20"/>
          <w:lang w:val="en-US"/>
        </w:rPr>
        <w:t>=</w:t>
      </w:r>
      <w:r w:rsidR="00C61940">
        <w:rPr>
          <w:rFonts w:ascii="Times New Roman" w:hAnsi="Times New Roman" w:cs="Times New Roman"/>
          <w:bCs/>
          <w:sz w:val="20"/>
          <w:szCs w:val="20"/>
          <w:lang w:val="en-US"/>
        </w:rPr>
        <w:tab/>
        <w:t>Area</w:t>
      </w:r>
    </w:p>
    <w:p w14:paraId="61586918" w14:textId="77777777" w:rsidR="00C340F7" w:rsidRPr="008232D1" w:rsidRDefault="00C340F7" w:rsidP="00C61940">
      <w:pPr>
        <w:tabs>
          <w:tab w:val="left" w:pos="2268"/>
        </w:tabs>
        <w:spacing w:line="240" w:lineRule="auto"/>
        <w:ind w:left="2410" w:hanging="1984"/>
        <w:contextualSpacing/>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R</w:t>
      </w:r>
      <w:r w:rsidR="00C61940">
        <w:rPr>
          <w:rFonts w:ascii="Times New Roman" w:hAnsi="Times New Roman" w:cs="Times New Roman"/>
          <w:bCs/>
          <w:sz w:val="20"/>
          <w:szCs w:val="20"/>
          <w:lang w:val="en-US"/>
        </w:rPr>
        <w:tab/>
      </w:r>
      <w:r w:rsidRPr="008232D1">
        <w:rPr>
          <w:rFonts w:ascii="Times New Roman" w:hAnsi="Times New Roman" w:cs="Times New Roman"/>
          <w:bCs/>
          <w:sz w:val="20"/>
          <w:szCs w:val="20"/>
          <w:lang w:val="en-US"/>
        </w:rPr>
        <w:t>=</w:t>
      </w:r>
      <w:r w:rsidR="00C61940">
        <w:rPr>
          <w:rFonts w:ascii="Times New Roman" w:hAnsi="Times New Roman" w:cs="Times New Roman"/>
          <w:bCs/>
          <w:sz w:val="20"/>
          <w:szCs w:val="20"/>
          <w:lang w:val="en-US"/>
        </w:rPr>
        <w:tab/>
        <w:t>A</w:t>
      </w:r>
      <w:r w:rsidR="00C61940" w:rsidRPr="00C61940">
        <w:rPr>
          <w:rFonts w:ascii="Times New Roman" w:hAnsi="Times New Roman" w:cs="Times New Roman"/>
          <w:bCs/>
          <w:sz w:val="20"/>
          <w:szCs w:val="20"/>
          <w:lang w:val="en-US"/>
        </w:rPr>
        <w:t xml:space="preserve">verage rainfall </w:t>
      </w:r>
      <w:r w:rsidR="00C61940">
        <w:rPr>
          <w:rFonts w:ascii="Times New Roman" w:hAnsi="Times New Roman" w:cs="Times New Roman"/>
          <w:bCs/>
          <w:sz w:val="20"/>
          <w:szCs w:val="20"/>
          <w:lang w:val="en-US"/>
        </w:rPr>
        <w:t xml:space="preserve">of the </w:t>
      </w:r>
      <w:r w:rsidR="00C61940" w:rsidRPr="00C61940">
        <w:rPr>
          <w:rFonts w:ascii="Times New Roman" w:hAnsi="Times New Roman" w:cs="Times New Roman"/>
          <w:bCs/>
          <w:sz w:val="20"/>
          <w:szCs w:val="20"/>
          <w:lang w:val="en-US"/>
        </w:rPr>
        <w:t>area</w:t>
      </w:r>
    </w:p>
    <w:p w14:paraId="17C49790" w14:textId="77777777" w:rsidR="00C340F7" w:rsidRPr="008232D1" w:rsidRDefault="00C340F7" w:rsidP="00C61940">
      <w:pPr>
        <w:tabs>
          <w:tab w:val="left" w:pos="2268"/>
        </w:tabs>
        <w:spacing w:after="0" w:line="240" w:lineRule="auto"/>
        <w:ind w:left="2410" w:hanging="1984"/>
        <w:contextualSpacing/>
        <w:jc w:val="both"/>
        <w:rPr>
          <w:rFonts w:ascii="Times New Roman" w:hAnsi="Times New Roman" w:cs="Times New Roman"/>
          <w:bCs/>
          <w:sz w:val="20"/>
          <w:szCs w:val="20"/>
          <w:lang w:val="en-US"/>
        </w:rPr>
      </w:pPr>
      <w:proofErr w:type="spellStart"/>
      <w:proofErr w:type="gramStart"/>
      <w:r w:rsidRPr="008232D1">
        <w:rPr>
          <w:rFonts w:ascii="Times New Roman" w:hAnsi="Times New Roman" w:cs="Times New Roman"/>
          <w:bCs/>
          <w:sz w:val="20"/>
          <w:szCs w:val="20"/>
          <w:lang w:val="en-US"/>
        </w:rPr>
        <w:t>RA,RB,..</w:t>
      </w:r>
      <w:proofErr w:type="gramEnd"/>
      <w:r w:rsidRPr="008232D1">
        <w:rPr>
          <w:rFonts w:ascii="Times New Roman" w:hAnsi="Times New Roman" w:cs="Times New Roman"/>
          <w:bCs/>
          <w:sz w:val="20"/>
          <w:szCs w:val="20"/>
          <w:lang w:val="en-US"/>
        </w:rPr>
        <w:t>,Rn</w:t>
      </w:r>
      <w:proofErr w:type="spellEnd"/>
      <w:r w:rsidR="00C61940">
        <w:rPr>
          <w:rFonts w:ascii="Times New Roman" w:hAnsi="Times New Roman" w:cs="Times New Roman"/>
          <w:bCs/>
          <w:sz w:val="20"/>
          <w:szCs w:val="20"/>
          <w:lang w:val="en-US"/>
        </w:rPr>
        <w:tab/>
      </w:r>
      <w:r w:rsidRPr="008232D1">
        <w:rPr>
          <w:rFonts w:ascii="Times New Roman" w:hAnsi="Times New Roman" w:cs="Times New Roman"/>
          <w:bCs/>
          <w:sz w:val="20"/>
          <w:szCs w:val="20"/>
          <w:lang w:val="en-US"/>
        </w:rPr>
        <w:t>=</w:t>
      </w:r>
      <w:r w:rsidR="00C61940">
        <w:rPr>
          <w:rFonts w:ascii="Times New Roman" w:hAnsi="Times New Roman" w:cs="Times New Roman"/>
          <w:bCs/>
          <w:sz w:val="20"/>
          <w:szCs w:val="20"/>
          <w:lang w:val="en-US"/>
        </w:rPr>
        <w:tab/>
        <w:t>R</w:t>
      </w:r>
      <w:r w:rsidR="00C61940" w:rsidRPr="00C61940">
        <w:rPr>
          <w:rFonts w:ascii="Times New Roman" w:hAnsi="Times New Roman" w:cs="Times New Roman"/>
          <w:bCs/>
          <w:sz w:val="20"/>
          <w:szCs w:val="20"/>
          <w:lang w:val="en-US"/>
        </w:rPr>
        <w:t>ainfall in the post</w:t>
      </w:r>
    </w:p>
    <w:p w14:paraId="6BF71A9E" w14:textId="77777777" w:rsidR="00C61940" w:rsidRDefault="00C340F7" w:rsidP="00C61940">
      <w:pPr>
        <w:tabs>
          <w:tab w:val="left" w:pos="2268"/>
        </w:tabs>
        <w:spacing w:after="0" w:line="240" w:lineRule="auto"/>
        <w:ind w:left="2410" w:hanging="1984"/>
        <w:contextualSpacing/>
        <w:jc w:val="both"/>
        <w:rPr>
          <w:rFonts w:ascii="Times New Roman" w:hAnsi="Times New Roman" w:cs="Times New Roman"/>
          <w:bCs/>
          <w:sz w:val="20"/>
          <w:szCs w:val="20"/>
          <w:lang w:val="en-US"/>
        </w:rPr>
      </w:pPr>
      <w:proofErr w:type="gramStart"/>
      <w:r w:rsidRPr="008232D1">
        <w:rPr>
          <w:rFonts w:ascii="Times New Roman" w:hAnsi="Times New Roman" w:cs="Times New Roman"/>
          <w:bCs/>
          <w:sz w:val="20"/>
          <w:szCs w:val="20"/>
          <w:lang w:val="en-US"/>
        </w:rPr>
        <w:t>1,2,...</w:t>
      </w:r>
      <w:proofErr w:type="gramEnd"/>
      <w:r w:rsidRPr="008232D1">
        <w:rPr>
          <w:rFonts w:ascii="Times New Roman" w:hAnsi="Times New Roman" w:cs="Times New Roman"/>
          <w:bCs/>
          <w:sz w:val="20"/>
          <w:szCs w:val="20"/>
          <w:lang w:val="en-US"/>
        </w:rPr>
        <w:t xml:space="preserve">.,n </w:t>
      </w:r>
      <w:proofErr w:type="spellStart"/>
      <w:r w:rsidRPr="008232D1">
        <w:rPr>
          <w:rFonts w:ascii="Times New Roman" w:hAnsi="Times New Roman" w:cs="Times New Roman"/>
          <w:bCs/>
          <w:sz w:val="20"/>
          <w:szCs w:val="20"/>
          <w:lang w:val="en-US"/>
        </w:rPr>
        <w:t>AA,AB,..,An</w:t>
      </w:r>
      <w:proofErr w:type="spellEnd"/>
      <w:r w:rsidR="00C61940">
        <w:rPr>
          <w:rFonts w:ascii="Times New Roman" w:hAnsi="Times New Roman" w:cs="Times New Roman"/>
          <w:bCs/>
          <w:sz w:val="20"/>
          <w:szCs w:val="20"/>
          <w:lang w:val="en-US"/>
        </w:rPr>
        <w:tab/>
      </w:r>
      <w:r w:rsidRPr="008232D1">
        <w:rPr>
          <w:rFonts w:ascii="Times New Roman" w:hAnsi="Times New Roman" w:cs="Times New Roman"/>
          <w:bCs/>
          <w:sz w:val="20"/>
          <w:szCs w:val="20"/>
          <w:lang w:val="en-US"/>
        </w:rPr>
        <w:t>=</w:t>
      </w:r>
      <w:r w:rsidR="00C61940">
        <w:rPr>
          <w:rFonts w:ascii="Times New Roman" w:hAnsi="Times New Roman" w:cs="Times New Roman"/>
          <w:bCs/>
          <w:sz w:val="20"/>
          <w:szCs w:val="20"/>
          <w:lang w:val="en-US"/>
        </w:rPr>
        <w:tab/>
        <w:t>A</w:t>
      </w:r>
      <w:r w:rsidR="00C61940" w:rsidRPr="00C61940">
        <w:rPr>
          <w:rFonts w:ascii="Times New Roman" w:hAnsi="Times New Roman" w:cs="Times New Roman"/>
          <w:bCs/>
          <w:sz w:val="20"/>
          <w:szCs w:val="20"/>
          <w:lang w:val="en-US"/>
        </w:rPr>
        <w:t>rea of influence</w:t>
      </w:r>
      <w:r w:rsidR="00C61940">
        <w:rPr>
          <w:rFonts w:ascii="Times New Roman" w:hAnsi="Times New Roman" w:cs="Times New Roman"/>
          <w:bCs/>
          <w:sz w:val="20"/>
          <w:szCs w:val="20"/>
          <w:lang w:val="en-US"/>
        </w:rPr>
        <w:t xml:space="preserve"> of </w:t>
      </w:r>
      <w:r w:rsidR="00C51F5E">
        <w:rPr>
          <w:rFonts w:ascii="Times New Roman" w:hAnsi="Times New Roman" w:cs="Times New Roman"/>
          <w:bCs/>
          <w:sz w:val="20"/>
          <w:szCs w:val="20"/>
          <w:lang w:val="en-US"/>
        </w:rPr>
        <w:t>P</w:t>
      </w:r>
      <w:r w:rsidR="00C61940">
        <w:rPr>
          <w:rFonts w:ascii="Times New Roman" w:hAnsi="Times New Roman" w:cs="Times New Roman"/>
          <w:bCs/>
          <w:sz w:val="20"/>
          <w:szCs w:val="20"/>
          <w:lang w:val="en-US"/>
        </w:rPr>
        <w:t>ost</w:t>
      </w:r>
      <w:r w:rsidRPr="008232D1">
        <w:rPr>
          <w:rFonts w:ascii="Times New Roman" w:hAnsi="Times New Roman" w:cs="Times New Roman"/>
          <w:bCs/>
          <w:sz w:val="20"/>
          <w:szCs w:val="20"/>
          <w:lang w:val="en-US"/>
        </w:rPr>
        <w:t xml:space="preserve"> 1,2,....,</w:t>
      </w:r>
    </w:p>
    <w:p w14:paraId="01C51F28" w14:textId="77777777" w:rsidR="00C61940" w:rsidRDefault="00C61940" w:rsidP="00C61940">
      <w:pPr>
        <w:pStyle w:val="ListParagraph"/>
        <w:spacing w:after="0" w:line="240" w:lineRule="auto"/>
        <w:ind w:left="0"/>
        <w:jc w:val="both"/>
        <w:rPr>
          <w:rFonts w:ascii="Times New Roman" w:hAnsi="Times New Roman" w:cs="Times New Roman"/>
          <w:bCs/>
          <w:sz w:val="20"/>
          <w:szCs w:val="20"/>
          <w:lang w:val="en-US"/>
        </w:rPr>
      </w:pPr>
    </w:p>
    <w:p w14:paraId="0248E979" w14:textId="77777777" w:rsidR="00073F5A" w:rsidRPr="008232D1" w:rsidRDefault="002E35A4" w:rsidP="00C61940">
      <w:pPr>
        <w:pStyle w:val="ListParagraph"/>
        <w:numPr>
          <w:ilvl w:val="0"/>
          <w:numId w:val="33"/>
        </w:numPr>
        <w:spacing w:after="0" w:line="240" w:lineRule="auto"/>
        <w:ind w:left="426"/>
        <w:jc w:val="both"/>
        <w:rPr>
          <w:rFonts w:ascii="Times New Roman" w:hAnsi="Times New Roman" w:cs="Times New Roman"/>
          <w:bCs/>
          <w:sz w:val="20"/>
          <w:szCs w:val="20"/>
          <w:lang w:val="en-US"/>
        </w:rPr>
      </w:pPr>
      <w:r>
        <w:rPr>
          <w:rFonts w:ascii="Times New Roman" w:hAnsi="Times New Roman" w:cs="Times New Roman"/>
          <w:bCs/>
          <w:sz w:val="20"/>
          <w:szCs w:val="20"/>
          <w:lang w:val="en-US"/>
        </w:rPr>
        <w:t>Rainfall Intensity</w:t>
      </w:r>
    </w:p>
    <w:p w14:paraId="42317351" w14:textId="77777777" w:rsidR="00073F5A" w:rsidRPr="008232D1" w:rsidRDefault="004062FF" w:rsidP="00C61940">
      <w:pPr>
        <w:pStyle w:val="ListParagraph"/>
        <w:spacing w:after="0" w:line="240" w:lineRule="auto"/>
        <w:ind w:left="426"/>
        <w:jc w:val="both"/>
        <w:rPr>
          <w:rFonts w:ascii="Times New Roman" w:hAnsi="Times New Roman" w:cs="Times New Roman"/>
          <w:bCs/>
          <w:sz w:val="20"/>
          <w:szCs w:val="20"/>
          <w:lang w:val="en-US"/>
        </w:rPr>
      </w:pPr>
      <w:r w:rsidRPr="004062FF">
        <w:rPr>
          <w:rFonts w:ascii="Times New Roman" w:hAnsi="Times New Roman" w:cs="Times New Roman"/>
          <w:bCs/>
          <w:sz w:val="20"/>
          <w:szCs w:val="20"/>
          <w:lang w:val="en-US"/>
        </w:rPr>
        <w:t xml:space="preserve">Rainfall intensity is the </w:t>
      </w:r>
      <w:r w:rsidR="00F53688">
        <w:rPr>
          <w:rFonts w:ascii="Times New Roman" w:hAnsi="Times New Roman" w:cs="Times New Roman"/>
          <w:bCs/>
          <w:sz w:val="20"/>
          <w:szCs w:val="20"/>
          <w:lang w:val="en-US"/>
        </w:rPr>
        <w:t>total amount</w:t>
      </w:r>
      <w:r w:rsidRPr="004062FF">
        <w:rPr>
          <w:rFonts w:ascii="Times New Roman" w:hAnsi="Times New Roman" w:cs="Times New Roman"/>
          <w:bCs/>
          <w:sz w:val="20"/>
          <w:szCs w:val="20"/>
          <w:lang w:val="en-US"/>
        </w:rPr>
        <w:t xml:space="preserve"> of rain</w:t>
      </w:r>
      <w:r w:rsidR="00F53688">
        <w:rPr>
          <w:rFonts w:ascii="Times New Roman" w:hAnsi="Times New Roman" w:cs="Times New Roman"/>
          <w:bCs/>
          <w:sz w:val="20"/>
          <w:szCs w:val="20"/>
          <w:lang w:val="en-US"/>
        </w:rPr>
        <w:t xml:space="preserve"> that </w:t>
      </w:r>
      <w:r w:rsidRPr="004062FF">
        <w:rPr>
          <w:rFonts w:ascii="Times New Roman" w:hAnsi="Times New Roman" w:cs="Times New Roman"/>
          <w:bCs/>
          <w:sz w:val="20"/>
          <w:szCs w:val="20"/>
          <w:lang w:val="en-US"/>
        </w:rPr>
        <w:t>fall</w:t>
      </w:r>
      <w:r w:rsidR="00F53688">
        <w:rPr>
          <w:rFonts w:ascii="Times New Roman" w:hAnsi="Times New Roman" w:cs="Times New Roman"/>
          <w:bCs/>
          <w:sz w:val="20"/>
          <w:szCs w:val="20"/>
          <w:lang w:val="en-US"/>
        </w:rPr>
        <w:t>s</w:t>
      </w:r>
      <w:r w:rsidRPr="004062FF">
        <w:rPr>
          <w:rFonts w:ascii="Times New Roman" w:hAnsi="Times New Roman" w:cs="Times New Roman"/>
          <w:bCs/>
          <w:sz w:val="20"/>
          <w:szCs w:val="20"/>
          <w:lang w:val="en-US"/>
        </w:rPr>
        <w:t xml:space="preserve"> during the period where the water is concentrated.</w:t>
      </w:r>
    </w:p>
    <w:p w14:paraId="7E21C947" w14:textId="77777777" w:rsidR="00073F5A" w:rsidRPr="008232D1" w:rsidRDefault="00F53688" w:rsidP="00C61940">
      <w:pPr>
        <w:spacing w:line="240" w:lineRule="auto"/>
        <w:ind w:left="426"/>
        <w:jc w:val="both"/>
        <w:rPr>
          <w:rFonts w:ascii="Times New Roman" w:hAnsi="Times New Roman" w:cs="Times New Roman"/>
          <w:bCs/>
          <w:sz w:val="20"/>
          <w:szCs w:val="20"/>
          <w:lang w:val="en-US"/>
        </w:rPr>
      </w:pPr>
      <w:r>
        <w:rPr>
          <w:rFonts w:ascii="Times New Roman" w:hAnsi="Times New Roman" w:cs="Times New Roman"/>
          <w:bCs/>
          <w:sz w:val="20"/>
          <w:szCs w:val="20"/>
          <w:lang w:val="en-US"/>
        </w:rPr>
        <w:t xml:space="preserve">The </w:t>
      </w:r>
      <w:proofErr w:type="spellStart"/>
      <w:r w:rsidRPr="00F53688">
        <w:rPr>
          <w:rFonts w:ascii="Times New Roman" w:hAnsi="Times New Roman" w:cs="Times New Roman"/>
          <w:bCs/>
          <w:sz w:val="20"/>
          <w:szCs w:val="20"/>
          <w:lang w:val="en-US"/>
        </w:rPr>
        <w:t>Mononobe</w:t>
      </w:r>
      <w:proofErr w:type="spellEnd"/>
      <w:r w:rsidRPr="00F53688">
        <w:rPr>
          <w:rFonts w:ascii="Times New Roman" w:hAnsi="Times New Roman" w:cs="Times New Roman"/>
          <w:bCs/>
          <w:sz w:val="20"/>
          <w:szCs w:val="20"/>
          <w:lang w:val="en-US"/>
        </w:rPr>
        <w:t xml:space="preserve"> formula is used when short-term rainfall data is not available</w:t>
      </w:r>
      <w:r>
        <w:rPr>
          <w:rFonts w:ascii="Times New Roman" w:hAnsi="Times New Roman" w:cs="Times New Roman"/>
          <w:bCs/>
          <w:sz w:val="20"/>
          <w:szCs w:val="20"/>
          <w:lang w:val="en-US"/>
        </w:rPr>
        <w:t xml:space="preserve"> and</w:t>
      </w:r>
      <w:r w:rsidRPr="00F53688">
        <w:rPr>
          <w:rFonts w:ascii="Times New Roman" w:hAnsi="Times New Roman" w:cs="Times New Roman"/>
          <w:bCs/>
          <w:sz w:val="20"/>
          <w:szCs w:val="20"/>
          <w:lang w:val="en-US"/>
        </w:rPr>
        <w:t xml:space="preserve"> only daily rainfall data is available.</w:t>
      </w:r>
    </w:p>
    <w:p w14:paraId="71339FB4" w14:textId="77777777" w:rsidR="00073F5A" w:rsidRPr="008232D1" w:rsidRDefault="00073F5A" w:rsidP="00C61940">
      <w:pPr>
        <w:pStyle w:val="ListParagraph"/>
        <w:spacing w:line="240" w:lineRule="auto"/>
        <w:ind w:left="426"/>
        <w:rPr>
          <w:rFonts w:ascii="Times New Roman" w:hAnsi="Times New Roman" w:cs="Times New Roman"/>
          <w:bCs/>
          <w:sz w:val="20"/>
          <w:szCs w:val="20"/>
          <w:lang w:val="en-US"/>
        </w:rPr>
      </w:pPr>
      <m:oMath>
        <m:r>
          <w:rPr>
            <w:rFonts w:ascii="Cambria Math" w:hAnsi="Cambria Math" w:cs="Times New Roman"/>
            <w:sz w:val="20"/>
            <w:szCs w:val="20"/>
            <w:lang w:val="en-US"/>
          </w:rPr>
          <m:t>I=</m:t>
        </m:r>
        <m:f>
          <m:fPr>
            <m:ctrlPr>
              <w:rPr>
                <w:rFonts w:ascii="Cambria Math" w:hAnsi="Cambria Math" w:cs="Times New Roman"/>
                <w:bCs/>
                <w:i/>
                <w:sz w:val="20"/>
                <w:szCs w:val="20"/>
                <w:lang w:val="en-US"/>
              </w:rPr>
            </m:ctrlPr>
          </m:fPr>
          <m:num>
            <m:r>
              <w:rPr>
                <w:rFonts w:ascii="Cambria Math" w:hAnsi="Cambria Math" w:cs="Times New Roman"/>
                <w:sz w:val="20"/>
                <w:szCs w:val="20"/>
                <w:lang w:val="en-US"/>
              </w:rPr>
              <m:t>R</m:t>
            </m:r>
            <m:r>
              <m:rPr>
                <m:sty m:val="p"/>
              </m:rPr>
              <w:rPr>
                <w:rFonts w:ascii="Cambria Math" w:hAnsi="Cambria Math" w:cs="Times New Roman"/>
                <w:sz w:val="20"/>
                <w:szCs w:val="20"/>
                <w:lang w:val="en-US"/>
              </w:rPr>
              <m:t>24</m:t>
            </m:r>
          </m:num>
          <m:den>
            <m:r>
              <w:rPr>
                <w:rFonts w:ascii="Cambria Math" w:hAnsi="Cambria Math" w:cs="Times New Roman"/>
                <w:sz w:val="20"/>
                <w:szCs w:val="20"/>
                <w:lang w:val="en-US"/>
              </w:rPr>
              <m:t>24</m:t>
            </m:r>
          </m:den>
        </m:f>
        <m:r>
          <w:rPr>
            <w:rFonts w:ascii="Cambria Math" w:hAnsi="Cambria Math" w:cs="Times New Roman"/>
            <w:sz w:val="20"/>
            <w:szCs w:val="20"/>
            <w:lang w:val="en-US"/>
          </w:rPr>
          <m:t>×</m:t>
        </m:r>
        <m:d>
          <m:dPr>
            <m:ctrlPr>
              <w:rPr>
                <w:rFonts w:ascii="Cambria Math" w:hAnsi="Cambria Math" w:cs="Times New Roman"/>
                <w:bCs/>
                <w:i/>
                <w:sz w:val="20"/>
                <w:szCs w:val="20"/>
                <w:lang w:val="en-US"/>
              </w:rPr>
            </m:ctrlPr>
          </m:dPr>
          <m:e>
            <m:f>
              <m:fPr>
                <m:ctrlPr>
                  <w:rPr>
                    <w:rFonts w:ascii="Cambria Math" w:hAnsi="Cambria Math" w:cs="Times New Roman"/>
                    <w:bCs/>
                    <w:i/>
                    <w:sz w:val="20"/>
                    <w:szCs w:val="20"/>
                    <w:lang w:val="en-US"/>
                  </w:rPr>
                </m:ctrlPr>
              </m:fPr>
              <m:num>
                <m:r>
                  <w:rPr>
                    <w:rFonts w:ascii="Cambria Math" w:hAnsi="Cambria Math" w:cs="Times New Roman"/>
                    <w:sz w:val="20"/>
                    <w:szCs w:val="20"/>
                    <w:lang w:val="en-US"/>
                  </w:rPr>
                  <m:t>24</m:t>
                </m:r>
              </m:num>
              <m:den>
                <m:r>
                  <w:rPr>
                    <w:rFonts w:ascii="Cambria Math" w:hAnsi="Cambria Math" w:cs="Times New Roman"/>
                    <w:sz w:val="20"/>
                    <w:szCs w:val="20"/>
                    <w:lang w:val="en-US"/>
                  </w:rPr>
                  <m:t>tc</m:t>
                </m:r>
              </m:den>
            </m:f>
          </m:e>
        </m:d>
      </m:oMath>
      <w:r w:rsidRPr="008232D1">
        <w:rPr>
          <w:rFonts w:ascii="Times New Roman" w:hAnsi="Times New Roman" w:cs="Times New Roman"/>
          <w:bCs/>
          <w:sz w:val="20"/>
          <w:szCs w:val="20"/>
          <w:vertAlign w:val="superscript"/>
          <w:lang w:val="en-US"/>
        </w:rPr>
        <w:t>2/3</w:t>
      </w:r>
      <w:r w:rsidRPr="008232D1">
        <w:rPr>
          <w:rFonts w:ascii="Times New Roman" w:hAnsi="Times New Roman" w:cs="Times New Roman"/>
          <w:bCs/>
          <w:sz w:val="20"/>
          <w:szCs w:val="20"/>
          <w:lang w:val="en-US"/>
        </w:rPr>
        <w:t xml:space="preserve"> ..............</w:t>
      </w:r>
    </w:p>
    <w:p w14:paraId="6482A06B" w14:textId="77777777" w:rsidR="00073F5A" w:rsidRPr="008232D1" w:rsidRDefault="00F53688" w:rsidP="00C61940">
      <w:pPr>
        <w:spacing w:after="0" w:line="240" w:lineRule="auto"/>
        <w:ind w:left="426"/>
        <w:contextualSpacing/>
        <w:jc w:val="both"/>
        <w:rPr>
          <w:rFonts w:ascii="Times New Roman" w:hAnsi="Times New Roman" w:cs="Times New Roman"/>
          <w:bCs/>
          <w:sz w:val="20"/>
          <w:szCs w:val="20"/>
          <w:lang w:val="en-US"/>
        </w:rPr>
      </w:pPr>
      <w:r>
        <w:rPr>
          <w:rFonts w:ascii="Times New Roman" w:hAnsi="Times New Roman" w:cs="Times New Roman"/>
          <w:bCs/>
          <w:sz w:val="20"/>
          <w:szCs w:val="20"/>
          <w:lang w:val="en-US"/>
        </w:rPr>
        <w:t>Where</w:t>
      </w:r>
      <w:r w:rsidR="00073F5A" w:rsidRPr="008232D1">
        <w:rPr>
          <w:rFonts w:ascii="Times New Roman" w:hAnsi="Times New Roman" w:cs="Times New Roman"/>
          <w:bCs/>
          <w:sz w:val="20"/>
          <w:szCs w:val="20"/>
          <w:lang w:val="en-US"/>
        </w:rPr>
        <w:t>:</w:t>
      </w:r>
    </w:p>
    <w:p w14:paraId="02511599" w14:textId="77777777" w:rsidR="00073F5A" w:rsidRPr="008232D1" w:rsidRDefault="005F2DC7" w:rsidP="00C61940">
      <w:pPr>
        <w:tabs>
          <w:tab w:val="left" w:pos="851"/>
        </w:tabs>
        <w:spacing w:after="0" w:line="240" w:lineRule="auto"/>
        <w:ind w:left="1134" w:hanging="708"/>
        <w:contextualSpacing/>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I</w:t>
      </w:r>
      <w:r w:rsidRPr="008232D1">
        <w:rPr>
          <w:rFonts w:ascii="Times New Roman" w:hAnsi="Times New Roman" w:cs="Times New Roman"/>
          <w:bCs/>
          <w:sz w:val="20"/>
          <w:szCs w:val="20"/>
          <w:lang w:val="en-US"/>
        </w:rPr>
        <w:tab/>
        <w:t>=</w:t>
      </w:r>
      <w:r w:rsidR="00C61940">
        <w:rPr>
          <w:rFonts w:ascii="Times New Roman" w:hAnsi="Times New Roman" w:cs="Times New Roman"/>
          <w:bCs/>
          <w:sz w:val="20"/>
          <w:szCs w:val="20"/>
          <w:lang w:val="en-US"/>
        </w:rPr>
        <w:tab/>
      </w:r>
      <w:r w:rsidR="00F53688" w:rsidRPr="00F53688">
        <w:rPr>
          <w:rFonts w:ascii="Times New Roman" w:hAnsi="Times New Roman" w:cs="Times New Roman"/>
          <w:bCs/>
          <w:sz w:val="20"/>
          <w:szCs w:val="20"/>
          <w:lang w:val="en-US"/>
        </w:rPr>
        <w:t>Rain</w:t>
      </w:r>
      <w:r w:rsidR="00B702F2">
        <w:rPr>
          <w:rFonts w:ascii="Times New Roman" w:hAnsi="Times New Roman" w:cs="Times New Roman"/>
          <w:bCs/>
          <w:sz w:val="20"/>
          <w:szCs w:val="20"/>
          <w:lang w:val="en-US"/>
        </w:rPr>
        <w:t>f</w:t>
      </w:r>
      <w:r w:rsidR="00F609D9">
        <w:rPr>
          <w:rFonts w:ascii="Times New Roman" w:hAnsi="Times New Roman" w:cs="Times New Roman"/>
          <w:bCs/>
          <w:sz w:val="20"/>
          <w:szCs w:val="20"/>
          <w:lang w:val="en-US"/>
        </w:rPr>
        <w:t>all</w:t>
      </w:r>
      <w:r w:rsidR="00F53688" w:rsidRPr="00F53688">
        <w:rPr>
          <w:rFonts w:ascii="Times New Roman" w:hAnsi="Times New Roman" w:cs="Times New Roman"/>
          <w:bCs/>
          <w:sz w:val="20"/>
          <w:szCs w:val="20"/>
          <w:lang w:val="en-US"/>
        </w:rPr>
        <w:t xml:space="preserve"> intensity</w:t>
      </w:r>
      <w:r w:rsidRPr="008232D1">
        <w:rPr>
          <w:rFonts w:ascii="Times New Roman" w:hAnsi="Times New Roman" w:cs="Times New Roman"/>
          <w:bCs/>
          <w:sz w:val="20"/>
          <w:szCs w:val="20"/>
          <w:lang w:val="en-US"/>
        </w:rPr>
        <w:t xml:space="preserve"> (mm/</w:t>
      </w:r>
      <w:r w:rsidR="00F53688">
        <w:rPr>
          <w:rFonts w:ascii="Times New Roman" w:hAnsi="Times New Roman" w:cs="Times New Roman"/>
          <w:bCs/>
          <w:sz w:val="20"/>
          <w:szCs w:val="20"/>
          <w:lang w:val="en-US"/>
        </w:rPr>
        <w:t>hour</w:t>
      </w:r>
      <w:r w:rsidR="00073F5A" w:rsidRPr="008232D1">
        <w:rPr>
          <w:rFonts w:ascii="Times New Roman" w:hAnsi="Times New Roman" w:cs="Times New Roman"/>
          <w:bCs/>
          <w:sz w:val="20"/>
          <w:szCs w:val="20"/>
          <w:lang w:val="en-US"/>
        </w:rPr>
        <w:t>)</w:t>
      </w:r>
    </w:p>
    <w:p w14:paraId="7BB63132" w14:textId="77777777" w:rsidR="00073F5A" w:rsidRPr="008232D1" w:rsidRDefault="005F2DC7" w:rsidP="00C61940">
      <w:pPr>
        <w:tabs>
          <w:tab w:val="left" w:pos="851"/>
        </w:tabs>
        <w:spacing w:after="0" w:line="240" w:lineRule="auto"/>
        <w:ind w:left="1134" w:hanging="708"/>
        <w:contextualSpacing/>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R24</w:t>
      </w:r>
      <w:r w:rsidRPr="008232D1">
        <w:rPr>
          <w:rFonts w:ascii="Times New Roman" w:hAnsi="Times New Roman" w:cs="Times New Roman"/>
          <w:bCs/>
          <w:sz w:val="20"/>
          <w:szCs w:val="20"/>
          <w:lang w:val="en-US"/>
        </w:rPr>
        <w:tab/>
        <w:t>=</w:t>
      </w:r>
      <w:r w:rsidR="00C61940">
        <w:rPr>
          <w:rFonts w:ascii="Times New Roman" w:hAnsi="Times New Roman" w:cs="Times New Roman"/>
          <w:bCs/>
          <w:sz w:val="20"/>
          <w:szCs w:val="20"/>
          <w:lang w:val="en-US"/>
        </w:rPr>
        <w:tab/>
      </w:r>
      <w:r w:rsidR="00F53688" w:rsidRPr="00F53688">
        <w:rPr>
          <w:rFonts w:ascii="Times New Roman" w:hAnsi="Times New Roman" w:cs="Times New Roman"/>
          <w:bCs/>
          <w:sz w:val="20"/>
          <w:szCs w:val="20"/>
          <w:lang w:val="en-US"/>
        </w:rPr>
        <w:t>Maximum daily rainfall</w:t>
      </w:r>
      <w:r w:rsidRPr="008232D1">
        <w:rPr>
          <w:rFonts w:ascii="Times New Roman" w:hAnsi="Times New Roman" w:cs="Times New Roman"/>
          <w:bCs/>
          <w:sz w:val="20"/>
          <w:szCs w:val="20"/>
          <w:lang w:val="en-US"/>
        </w:rPr>
        <w:t xml:space="preserve"> (mm</w:t>
      </w:r>
      <w:r w:rsidR="00073F5A" w:rsidRPr="008232D1">
        <w:rPr>
          <w:rFonts w:ascii="Times New Roman" w:hAnsi="Times New Roman" w:cs="Times New Roman"/>
          <w:bCs/>
          <w:sz w:val="20"/>
          <w:szCs w:val="20"/>
          <w:lang w:val="en-US"/>
        </w:rPr>
        <w:t>)</w:t>
      </w:r>
    </w:p>
    <w:p w14:paraId="178A4839" w14:textId="77777777" w:rsidR="00073F5A" w:rsidRPr="008232D1" w:rsidRDefault="005F2DC7" w:rsidP="00C61940">
      <w:pPr>
        <w:tabs>
          <w:tab w:val="left" w:pos="851"/>
        </w:tabs>
        <w:spacing w:after="0" w:line="240" w:lineRule="auto"/>
        <w:ind w:left="1134" w:hanging="708"/>
        <w:contextualSpacing/>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Tc</w:t>
      </w:r>
      <w:r w:rsidRPr="008232D1">
        <w:rPr>
          <w:rFonts w:ascii="Times New Roman" w:hAnsi="Times New Roman" w:cs="Times New Roman"/>
          <w:bCs/>
          <w:sz w:val="20"/>
          <w:szCs w:val="20"/>
          <w:lang w:val="en-US"/>
        </w:rPr>
        <w:tab/>
        <w:t>=</w:t>
      </w:r>
      <w:r w:rsidR="00C61940">
        <w:rPr>
          <w:rFonts w:ascii="Times New Roman" w:hAnsi="Times New Roman" w:cs="Times New Roman"/>
          <w:bCs/>
          <w:sz w:val="20"/>
          <w:szCs w:val="20"/>
          <w:lang w:val="en-US"/>
        </w:rPr>
        <w:tab/>
      </w:r>
      <w:r w:rsidR="00F53688" w:rsidRPr="00F53688">
        <w:rPr>
          <w:rFonts w:ascii="Times New Roman" w:hAnsi="Times New Roman" w:cs="Times New Roman"/>
          <w:bCs/>
          <w:sz w:val="20"/>
          <w:szCs w:val="20"/>
          <w:lang w:val="en-US"/>
        </w:rPr>
        <w:t>Time</w:t>
      </w:r>
      <w:r w:rsidR="00F53688">
        <w:rPr>
          <w:rFonts w:ascii="Times New Roman" w:hAnsi="Times New Roman" w:cs="Times New Roman"/>
          <w:bCs/>
          <w:sz w:val="20"/>
          <w:szCs w:val="20"/>
          <w:lang w:val="en-US"/>
        </w:rPr>
        <w:t xml:space="preserve"> of c</w:t>
      </w:r>
      <w:r w:rsidR="00F53688" w:rsidRPr="00F53688">
        <w:rPr>
          <w:rFonts w:ascii="Times New Roman" w:hAnsi="Times New Roman" w:cs="Times New Roman"/>
          <w:bCs/>
          <w:sz w:val="20"/>
          <w:szCs w:val="20"/>
          <w:lang w:val="en-US"/>
        </w:rPr>
        <w:t xml:space="preserve">oncentration </w:t>
      </w:r>
      <w:r w:rsidRPr="008232D1">
        <w:rPr>
          <w:rFonts w:ascii="Times New Roman" w:hAnsi="Times New Roman" w:cs="Times New Roman"/>
          <w:bCs/>
          <w:sz w:val="20"/>
          <w:szCs w:val="20"/>
          <w:lang w:val="en-US"/>
        </w:rPr>
        <w:t>(</w:t>
      </w:r>
      <w:r w:rsidR="00F53688">
        <w:rPr>
          <w:rFonts w:ascii="Times New Roman" w:hAnsi="Times New Roman" w:cs="Times New Roman"/>
          <w:bCs/>
          <w:sz w:val="20"/>
          <w:szCs w:val="20"/>
          <w:lang w:val="en-US"/>
        </w:rPr>
        <w:t>hour</w:t>
      </w:r>
      <w:r w:rsidR="00073F5A" w:rsidRPr="008232D1">
        <w:rPr>
          <w:rFonts w:ascii="Times New Roman" w:hAnsi="Times New Roman" w:cs="Times New Roman"/>
          <w:bCs/>
          <w:sz w:val="20"/>
          <w:szCs w:val="20"/>
          <w:lang w:val="en-US"/>
        </w:rPr>
        <w:t>)</w:t>
      </w:r>
    </w:p>
    <w:p w14:paraId="2F018342" w14:textId="77777777" w:rsidR="00C61940" w:rsidRDefault="00C61940" w:rsidP="00C61940">
      <w:pPr>
        <w:pStyle w:val="ListParagraph"/>
        <w:spacing w:after="0" w:line="240" w:lineRule="auto"/>
        <w:ind w:left="0"/>
        <w:jc w:val="both"/>
        <w:rPr>
          <w:rFonts w:ascii="Times New Roman" w:hAnsi="Times New Roman" w:cs="Times New Roman"/>
          <w:bCs/>
          <w:sz w:val="20"/>
          <w:szCs w:val="20"/>
          <w:lang w:val="en-US"/>
        </w:rPr>
      </w:pPr>
    </w:p>
    <w:p w14:paraId="68153891" w14:textId="77777777" w:rsidR="00A74FFE" w:rsidRPr="008232D1" w:rsidRDefault="002E35A4" w:rsidP="00C61940">
      <w:pPr>
        <w:pStyle w:val="ListParagraph"/>
        <w:numPr>
          <w:ilvl w:val="0"/>
          <w:numId w:val="33"/>
        </w:numPr>
        <w:spacing w:after="0" w:line="240" w:lineRule="auto"/>
        <w:ind w:left="426"/>
        <w:jc w:val="both"/>
        <w:rPr>
          <w:rFonts w:ascii="Times New Roman" w:hAnsi="Times New Roman" w:cs="Times New Roman"/>
          <w:bCs/>
          <w:sz w:val="20"/>
          <w:szCs w:val="20"/>
          <w:lang w:val="en-US"/>
        </w:rPr>
      </w:pPr>
      <w:r w:rsidRPr="00C61940">
        <w:rPr>
          <w:rFonts w:ascii="Times New Roman" w:hAnsi="Times New Roman" w:cs="Times New Roman"/>
          <w:bCs/>
          <w:sz w:val="20"/>
          <w:szCs w:val="20"/>
          <w:lang w:val="en-US"/>
        </w:rPr>
        <w:t>Time</w:t>
      </w:r>
      <w:r>
        <w:rPr>
          <w:rFonts w:ascii="Times New Roman" w:hAnsi="Times New Roman" w:cs="Times New Roman"/>
          <w:bCs/>
          <w:sz w:val="20"/>
          <w:szCs w:val="20"/>
          <w:lang w:val="en-US"/>
        </w:rPr>
        <w:t xml:space="preserve"> of </w:t>
      </w:r>
      <w:r w:rsidRPr="00C61940">
        <w:rPr>
          <w:rFonts w:ascii="Times New Roman" w:hAnsi="Times New Roman" w:cs="Times New Roman"/>
          <w:bCs/>
          <w:sz w:val="20"/>
          <w:szCs w:val="20"/>
          <w:lang w:val="en-US"/>
        </w:rPr>
        <w:t>Concentration</w:t>
      </w:r>
    </w:p>
    <w:p w14:paraId="1127F85B" w14:textId="77777777" w:rsidR="00073F5A" w:rsidRDefault="00DE0075" w:rsidP="00C61940">
      <w:pPr>
        <w:pStyle w:val="ListParagraph"/>
        <w:spacing w:after="0" w:line="240" w:lineRule="auto"/>
        <w:ind w:left="426"/>
        <w:jc w:val="both"/>
        <w:rPr>
          <w:rFonts w:ascii="Times New Roman" w:hAnsi="Times New Roman" w:cs="Times New Roman"/>
          <w:bCs/>
          <w:sz w:val="20"/>
          <w:szCs w:val="20"/>
          <w:lang w:val="en-US"/>
        </w:rPr>
      </w:pPr>
      <w:r>
        <w:rPr>
          <w:rFonts w:ascii="Times New Roman" w:hAnsi="Times New Roman" w:cs="Times New Roman"/>
          <w:bCs/>
          <w:sz w:val="20"/>
          <w:szCs w:val="20"/>
          <w:lang w:val="en-US"/>
        </w:rPr>
        <w:t>T</w:t>
      </w:r>
      <w:r w:rsidRPr="00DE0075">
        <w:rPr>
          <w:rFonts w:ascii="Times New Roman" w:hAnsi="Times New Roman" w:cs="Times New Roman"/>
          <w:bCs/>
          <w:sz w:val="20"/>
          <w:szCs w:val="20"/>
          <w:lang w:val="en-US"/>
        </w:rPr>
        <w:t xml:space="preserve">ime </w:t>
      </w:r>
      <w:r>
        <w:rPr>
          <w:rFonts w:ascii="Times New Roman" w:hAnsi="Times New Roman" w:cs="Times New Roman"/>
          <w:bCs/>
          <w:sz w:val="20"/>
          <w:szCs w:val="20"/>
          <w:lang w:val="en-US"/>
        </w:rPr>
        <w:t>of c</w:t>
      </w:r>
      <w:r w:rsidRPr="00DE0075">
        <w:rPr>
          <w:rFonts w:ascii="Times New Roman" w:hAnsi="Times New Roman" w:cs="Times New Roman"/>
          <w:bCs/>
          <w:sz w:val="20"/>
          <w:szCs w:val="20"/>
          <w:lang w:val="en-US"/>
        </w:rPr>
        <w:t>oncentration is the time required for water to flow from the most distant point in the flow area to a specified control point downstream of a channel.</w:t>
      </w:r>
    </w:p>
    <w:p w14:paraId="456F8131" w14:textId="77777777" w:rsidR="004062FF" w:rsidRPr="008232D1" w:rsidRDefault="004062FF" w:rsidP="00C61940">
      <w:pPr>
        <w:pStyle w:val="ListParagraph"/>
        <w:spacing w:after="0" w:line="240" w:lineRule="auto"/>
        <w:ind w:left="426"/>
        <w:jc w:val="both"/>
        <w:rPr>
          <w:rFonts w:ascii="Times New Roman" w:hAnsi="Times New Roman" w:cs="Times New Roman"/>
          <w:bCs/>
          <w:sz w:val="20"/>
          <w:szCs w:val="20"/>
          <w:lang w:val="en-US"/>
        </w:rPr>
      </w:pPr>
    </w:p>
    <w:p w14:paraId="61BC0F3D" w14:textId="77777777" w:rsidR="00073F5A" w:rsidRPr="00C61940" w:rsidRDefault="00073F5A" w:rsidP="004062FF">
      <w:pPr>
        <w:pStyle w:val="ListParagraph"/>
        <w:numPr>
          <w:ilvl w:val="0"/>
          <w:numId w:val="34"/>
        </w:numPr>
        <w:spacing w:after="0" w:line="240" w:lineRule="auto"/>
        <w:ind w:hanging="294"/>
        <w:rPr>
          <w:rFonts w:ascii="Times New Roman" w:hAnsi="Times New Roman" w:cs="Times New Roman"/>
          <w:bCs/>
          <w:sz w:val="20"/>
          <w:szCs w:val="20"/>
          <w:lang w:val="en-US"/>
        </w:rPr>
      </w:pPr>
      <w:r w:rsidRPr="00C61940">
        <w:rPr>
          <w:rFonts w:ascii="Times New Roman" w:hAnsi="Times New Roman" w:cs="Times New Roman"/>
          <w:bCs/>
          <w:sz w:val="20"/>
          <w:szCs w:val="20"/>
          <w:lang w:val="en-US"/>
        </w:rPr>
        <w:t>Inlet Time</w:t>
      </w:r>
    </w:p>
    <w:p w14:paraId="06A17A38" w14:textId="77777777" w:rsidR="00073F5A" w:rsidRPr="008232D1" w:rsidRDefault="00DE0075" w:rsidP="004062FF">
      <w:pPr>
        <w:pStyle w:val="NoSpacing"/>
        <w:ind w:left="709"/>
        <w:jc w:val="both"/>
        <w:rPr>
          <w:rFonts w:ascii="Times New Roman" w:hAnsi="Times New Roman" w:cs="Times New Roman"/>
          <w:sz w:val="20"/>
          <w:szCs w:val="20"/>
          <w:lang w:val="en-US"/>
        </w:rPr>
      </w:pPr>
      <w:r>
        <w:rPr>
          <w:rFonts w:ascii="Times New Roman" w:hAnsi="Times New Roman" w:cs="Times New Roman"/>
          <w:spacing w:val="-5"/>
          <w:sz w:val="20"/>
          <w:szCs w:val="20"/>
          <w:lang w:val="en-US"/>
        </w:rPr>
        <w:t>It i</w:t>
      </w:r>
      <w:r w:rsidRPr="00DE0075">
        <w:rPr>
          <w:rFonts w:ascii="Times New Roman" w:hAnsi="Times New Roman" w:cs="Times New Roman"/>
          <w:spacing w:val="-5"/>
          <w:sz w:val="20"/>
          <w:szCs w:val="20"/>
          <w:lang w:val="en-US"/>
        </w:rPr>
        <w:t>s the time required for water to reach the nearest channel</w:t>
      </w:r>
      <w:r>
        <w:rPr>
          <w:rFonts w:ascii="Times New Roman" w:hAnsi="Times New Roman" w:cs="Times New Roman"/>
          <w:spacing w:val="-5"/>
          <w:sz w:val="20"/>
          <w:szCs w:val="20"/>
          <w:lang w:val="en-US"/>
        </w:rPr>
        <w:t>,</w:t>
      </w:r>
      <w:r w:rsidRPr="00DE0075">
        <w:rPr>
          <w:rFonts w:ascii="Times New Roman" w:hAnsi="Times New Roman" w:cs="Times New Roman"/>
          <w:spacing w:val="-5"/>
          <w:sz w:val="20"/>
          <w:szCs w:val="20"/>
          <w:lang w:val="en-US"/>
        </w:rPr>
        <w:t xml:space="preserve"> formulated as:</w:t>
      </w:r>
    </w:p>
    <w:p w14:paraId="7BDA6EC3" w14:textId="77777777" w:rsidR="00073F5A" w:rsidRPr="008232D1" w:rsidRDefault="00580860" w:rsidP="00073F5A">
      <w:pPr>
        <w:pStyle w:val="NoSpacing"/>
        <w:ind w:left="709"/>
        <w:jc w:val="both"/>
        <w:rPr>
          <w:rFonts w:ascii="Times New Roman"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0</m:t>
            </m:r>
          </m:sub>
        </m:sSub>
        <m:r>
          <w:rPr>
            <w:rFonts w:ascii="Cambria Math" w:hAnsi="Cambria Math" w:cs="Times New Roman"/>
            <w:sz w:val="20"/>
            <w:szCs w:val="20"/>
            <w:lang w:val="en-US"/>
          </w:rPr>
          <m:t xml:space="preserve"> =</m:t>
        </m:r>
        <m:f>
          <m:fPr>
            <m:ctrlPr>
              <w:rPr>
                <w:rFonts w:ascii="Cambria Math" w:hAnsi="Cambria Math" w:cs="Times New Roman"/>
                <w:i/>
                <w:sz w:val="20"/>
                <w:szCs w:val="20"/>
                <w:lang w:val="en-US"/>
              </w:rPr>
            </m:ctrlPr>
          </m:fPr>
          <m:num>
            <m:r>
              <w:rPr>
                <w:rFonts w:ascii="Cambria Math" w:hAnsi="Cambria Math" w:cs="Times New Roman"/>
                <w:sz w:val="20"/>
                <w:szCs w:val="20"/>
                <w:lang w:val="en-US"/>
              </w:rPr>
              <m:t>2</m:t>
            </m:r>
          </m:num>
          <m:den>
            <m:r>
              <w:rPr>
                <w:rFonts w:ascii="Cambria Math" w:hAnsi="Cambria Math" w:cs="Times New Roman"/>
                <w:sz w:val="20"/>
                <w:szCs w:val="20"/>
                <w:lang w:val="en-US"/>
              </w:rPr>
              <m:t>3</m:t>
            </m:r>
          </m:den>
        </m:f>
        <m:r>
          <w:rPr>
            <w:rFonts w:ascii="Cambria Math" w:hAnsi="Cambria Math" w:cs="Times New Roman"/>
            <w:sz w:val="20"/>
            <w:szCs w:val="20"/>
            <w:lang w:val="en-US"/>
          </w:rPr>
          <m:t>×3.28 ×L ×</m:t>
        </m:r>
        <m:f>
          <m:fPr>
            <m:ctrlPr>
              <w:rPr>
                <w:rFonts w:ascii="Cambria Math" w:hAnsi="Cambria Math" w:cs="Times New Roman"/>
                <w:i/>
                <w:sz w:val="20"/>
                <w:szCs w:val="20"/>
                <w:lang w:val="en-US"/>
              </w:rPr>
            </m:ctrlPr>
          </m:fPr>
          <m:num>
            <m:r>
              <w:rPr>
                <w:rFonts w:ascii="Cambria Math" w:hAnsi="Cambria Math" w:cs="Times New Roman"/>
                <w:sz w:val="20"/>
                <w:szCs w:val="20"/>
                <w:lang w:val="en-US"/>
              </w:rPr>
              <m:t>n</m:t>
            </m:r>
          </m:num>
          <m:den>
            <m:r>
              <w:rPr>
                <w:rFonts w:ascii="Cambria Math" w:hAnsi="Cambria Math" w:cs="Times New Roman"/>
                <w:sz w:val="20"/>
                <w:szCs w:val="20"/>
                <w:lang w:val="en-US"/>
              </w:rPr>
              <m:t>√S</m:t>
            </m:r>
          </m:den>
        </m:f>
      </m:oMath>
      <w:r w:rsidR="00073F5A" w:rsidRPr="008232D1">
        <w:rPr>
          <w:rFonts w:ascii="Times New Roman" w:hAnsi="Times New Roman" w:cs="Times New Roman"/>
          <w:sz w:val="20"/>
          <w:szCs w:val="20"/>
          <w:lang w:val="en-US"/>
        </w:rPr>
        <w:t>.........................</w:t>
      </w:r>
    </w:p>
    <w:p w14:paraId="05D8266E" w14:textId="77777777" w:rsidR="00073F5A" w:rsidRPr="008232D1" w:rsidRDefault="00DE0075" w:rsidP="00073F5A">
      <w:pPr>
        <w:pStyle w:val="NoSpacing"/>
        <w:ind w:left="709"/>
        <w:jc w:val="both"/>
        <w:rPr>
          <w:rFonts w:ascii="Times New Roman" w:hAnsi="Times New Roman" w:cs="Times New Roman"/>
          <w:sz w:val="20"/>
          <w:szCs w:val="20"/>
          <w:lang w:val="en-US"/>
        </w:rPr>
      </w:pPr>
      <w:r>
        <w:rPr>
          <w:rFonts w:ascii="Times New Roman" w:hAnsi="Times New Roman" w:cs="Times New Roman"/>
          <w:sz w:val="20"/>
          <w:szCs w:val="20"/>
          <w:lang w:val="en-US"/>
        </w:rPr>
        <w:t>Where</w:t>
      </w:r>
      <w:r w:rsidR="00073F5A" w:rsidRPr="008232D1">
        <w:rPr>
          <w:rFonts w:ascii="Times New Roman" w:hAnsi="Times New Roman" w:cs="Times New Roman"/>
          <w:sz w:val="20"/>
          <w:szCs w:val="20"/>
          <w:lang w:val="en-US"/>
        </w:rPr>
        <w:t>:</w:t>
      </w:r>
    </w:p>
    <w:p w14:paraId="5046F98A" w14:textId="77777777" w:rsidR="00073F5A" w:rsidRPr="008232D1" w:rsidRDefault="00073F5A" w:rsidP="004062FF">
      <w:pPr>
        <w:pStyle w:val="NoSpacing"/>
        <w:tabs>
          <w:tab w:val="left" w:pos="993"/>
        </w:tabs>
        <w:ind w:left="1276" w:hanging="567"/>
        <w:jc w:val="both"/>
        <w:rPr>
          <w:rFonts w:ascii="Times New Roman" w:hAnsi="Times New Roman" w:cs="Times New Roman"/>
          <w:sz w:val="20"/>
          <w:szCs w:val="20"/>
          <w:lang w:val="en-US"/>
        </w:rPr>
      </w:pPr>
      <w:r w:rsidRPr="008232D1">
        <w:rPr>
          <w:rFonts w:ascii="Times New Roman" w:hAnsi="Times New Roman" w:cs="Times New Roman"/>
          <w:i/>
          <w:spacing w:val="-3"/>
          <w:sz w:val="20"/>
          <w:szCs w:val="20"/>
          <w:lang w:val="en-US"/>
        </w:rPr>
        <w:t>t0</w:t>
      </w:r>
      <w:r w:rsidR="004062FF">
        <w:rPr>
          <w:rFonts w:ascii="Times New Roman" w:hAnsi="Times New Roman" w:cs="Times New Roman"/>
          <w:i/>
          <w:spacing w:val="-3"/>
          <w:sz w:val="20"/>
          <w:szCs w:val="20"/>
          <w:lang w:val="en-US"/>
        </w:rPr>
        <w:tab/>
      </w:r>
      <w:r w:rsidRPr="008232D1">
        <w:rPr>
          <w:rFonts w:ascii="Times New Roman" w:hAnsi="Times New Roman" w:cs="Times New Roman"/>
          <w:sz w:val="20"/>
          <w:szCs w:val="20"/>
          <w:lang w:val="en-US"/>
        </w:rPr>
        <w:t>=</w:t>
      </w:r>
      <w:r w:rsidR="004062FF">
        <w:rPr>
          <w:rFonts w:ascii="Times New Roman" w:hAnsi="Times New Roman" w:cs="Times New Roman"/>
          <w:sz w:val="20"/>
          <w:szCs w:val="20"/>
          <w:lang w:val="en-US"/>
        </w:rPr>
        <w:tab/>
      </w:r>
      <w:r w:rsidR="00C51F5E">
        <w:rPr>
          <w:rFonts w:ascii="Times New Roman" w:hAnsi="Times New Roman" w:cs="Times New Roman"/>
          <w:spacing w:val="-1"/>
          <w:sz w:val="20"/>
          <w:szCs w:val="20"/>
          <w:lang w:val="en-US"/>
        </w:rPr>
        <w:t>R</w:t>
      </w:r>
      <w:r w:rsidR="00DE0075" w:rsidRPr="00DE0075">
        <w:rPr>
          <w:rFonts w:ascii="Times New Roman" w:hAnsi="Times New Roman" w:cs="Times New Roman"/>
          <w:spacing w:val="-1"/>
          <w:sz w:val="20"/>
          <w:szCs w:val="20"/>
          <w:lang w:val="en-US"/>
        </w:rPr>
        <w:t xml:space="preserve">unoff time to channel </w:t>
      </w:r>
      <w:r w:rsidRPr="008232D1">
        <w:rPr>
          <w:rFonts w:ascii="Times New Roman" w:hAnsi="Times New Roman" w:cs="Times New Roman"/>
          <w:sz w:val="20"/>
          <w:szCs w:val="20"/>
          <w:lang w:val="en-US"/>
        </w:rPr>
        <w:t>(</w:t>
      </w:r>
      <w:r w:rsidR="00DE0075">
        <w:rPr>
          <w:rFonts w:ascii="Times New Roman" w:hAnsi="Times New Roman" w:cs="Times New Roman"/>
          <w:spacing w:val="1"/>
          <w:sz w:val="20"/>
          <w:szCs w:val="20"/>
          <w:lang w:val="en-US"/>
        </w:rPr>
        <w:t>minute</w:t>
      </w:r>
      <w:r w:rsidRPr="008232D1">
        <w:rPr>
          <w:rFonts w:ascii="Times New Roman" w:hAnsi="Times New Roman" w:cs="Times New Roman"/>
          <w:spacing w:val="7"/>
          <w:sz w:val="20"/>
          <w:szCs w:val="20"/>
          <w:lang w:val="en-US"/>
        </w:rPr>
        <w:t>)</w:t>
      </w:r>
    </w:p>
    <w:p w14:paraId="4DE00A15" w14:textId="77777777" w:rsidR="00073F5A" w:rsidRPr="008232D1" w:rsidRDefault="00073F5A" w:rsidP="004062FF">
      <w:pPr>
        <w:pStyle w:val="NoSpacing"/>
        <w:tabs>
          <w:tab w:val="left" w:pos="993"/>
        </w:tabs>
        <w:ind w:left="1276" w:hanging="567"/>
        <w:jc w:val="both"/>
        <w:rPr>
          <w:rFonts w:ascii="Times New Roman" w:hAnsi="Times New Roman" w:cs="Times New Roman"/>
          <w:sz w:val="20"/>
          <w:szCs w:val="20"/>
          <w:lang w:val="en-US"/>
        </w:rPr>
      </w:pPr>
      <w:r w:rsidRPr="008232D1">
        <w:rPr>
          <w:rFonts w:ascii="Times New Roman" w:hAnsi="Times New Roman" w:cs="Times New Roman"/>
          <w:i/>
          <w:iCs/>
          <w:sz w:val="20"/>
          <w:szCs w:val="20"/>
          <w:lang w:val="en-US"/>
        </w:rPr>
        <w:t>L</w:t>
      </w:r>
      <w:r w:rsidR="004062FF">
        <w:rPr>
          <w:rFonts w:ascii="Times New Roman" w:hAnsi="Times New Roman" w:cs="Times New Roman"/>
          <w:i/>
          <w:iCs/>
          <w:sz w:val="20"/>
          <w:szCs w:val="20"/>
          <w:lang w:val="en-US"/>
        </w:rPr>
        <w:tab/>
      </w:r>
      <w:r w:rsidRPr="008232D1">
        <w:rPr>
          <w:rFonts w:ascii="Times New Roman" w:hAnsi="Times New Roman" w:cs="Times New Roman"/>
          <w:sz w:val="20"/>
          <w:szCs w:val="20"/>
          <w:lang w:val="en-US"/>
        </w:rPr>
        <w:t>=</w:t>
      </w:r>
      <w:r w:rsidR="004062FF">
        <w:rPr>
          <w:rFonts w:ascii="Times New Roman" w:hAnsi="Times New Roman" w:cs="Times New Roman"/>
          <w:sz w:val="20"/>
          <w:szCs w:val="20"/>
          <w:lang w:val="en-US"/>
        </w:rPr>
        <w:tab/>
      </w:r>
      <w:r w:rsidR="00C51F5E">
        <w:rPr>
          <w:rFonts w:ascii="Times New Roman" w:hAnsi="Times New Roman" w:cs="Times New Roman"/>
          <w:sz w:val="20"/>
          <w:szCs w:val="20"/>
          <w:lang w:val="en-US"/>
        </w:rPr>
        <w:t>L</w:t>
      </w:r>
      <w:r w:rsidR="00DE0075" w:rsidRPr="00DE0075">
        <w:rPr>
          <w:rFonts w:ascii="Times New Roman" w:hAnsi="Times New Roman" w:cs="Times New Roman"/>
          <w:sz w:val="20"/>
          <w:szCs w:val="20"/>
          <w:lang w:val="en-US"/>
        </w:rPr>
        <w:t xml:space="preserve">ength of flow path over land surface </w:t>
      </w:r>
      <w:r w:rsidRPr="008232D1">
        <w:rPr>
          <w:rFonts w:ascii="Times New Roman" w:hAnsi="Times New Roman" w:cs="Times New Roman"/>
          <w:spacing w:val="-4"/>
          <w:sz w:val="20"/>
          <w:szCs w:val="20"/>
          <w:lang w:val="en-US"/>
        </w:rPr>
        <w:t>(</w:t>
      </w:r>
      <w:r w:rsidRPr="008232D1">
        <w:rPr>
          <w:rFonts w:ascii="Times New Roman" w:hAnsi="Times New Roman" w:cs="Times New Roman"/>
          <w:spacing w:val="1"/>
          <w:sz w:val="20"/>
          <w:szCs w:val="20"/>
          <w:lang w:val="en-US"/>
        </w:rPr>
        <w:t>m</w:t>
      </w:r>
      <w:r w:rsidR="00C51F5E">
        <w:rPr>
          <w:rFonts w:ascii="Times New Roman" w:hAnsi="Times New Roman" w:cs="Times New Roman"/>
          <w:sz w:val="20"/>
          <w:szCs w:val="20"/>
          <w:lang w:val="en-US"/>
        </w:rPr>
        <w:t>)</w:t>
      </w:r>
    </w:p>
    <w:p w14:paraId="26EFB780" w14:textId="77777777" w:rsidR="00073F5A" w:rsidRPr="008232D1" w:rsidRDefault="00073F5A" w:rsidP="004062FF">
      <w:pPr>
        <w:pStyle w:val="NoSpacing"/>
        <w:tabs>
          <w:tab w:val="left" w:pos="993"/>
        </w:tabs>
        <w:ind w:left="1276" w:hanging="567"/>
        <w:jc w:val="both"/>
        <w:rPr>
          <w:rFonts w:ascii="Times New Roman" w:hAnsi="Times New Roman" w:cs="Times New Roman"/>
          <w:sz w:val="20"/>
          <w:szCs w:val="20"/>
          <w:lang w:val="en-US"/>
        </w:rPr>
      </w:pPr>
      <w:r w:rsidRPr="008232D1">
        <w:rPr>
          <w:rFonts w:ascii="Times New Roman" w:hAnsi="Times New Roman" w:cs="Times New Roman"/>
          <w:i/>
          <w:iCs/>
          <w:sz w:val="20"/>
          <w:szCs w:val="20"/>
          <w:lang w:val="en-US"/>
        </w:rPr>
        <w:t>n</w:t>
      </w:r>
      <w:r w:rsidR="004062FF">
        <w:rPr>
          <w:rFonts w:ascii="Times New Roman" w:hAnsi="Times New Roman" w:cs="Times New Roman"/>
          <w:i/>
          <w:iCs/>
          <w:sz w:val="20"/>
          <w:szCs w:val="20"/>
          <w:lang w:val="en-US"/>
        </w:rPr>
        <w:tab/>
      </w:r>
      <w:r w:rsidRPr="008232D1">
        <w:rPr>
          <w:rFonts w:ascii="Times New Roman" w:hAnsi="Times New Roman" w:cs="Times New Roman"/>
          <w:sz w:val="20"/>
          <w:szCs w:val="20"/>
          <w:lang w:val="en-US"/>
        </w:rPr>
        <w:t>=</w:t>
      </w:r>
      <w:r w:rsidR="004062FF">
        <w:rPr>
          <w:rFonts w:ascii="Times New Roman" w:hAnsi="Times New Roman" w:cs="Times New Roman"/>
          <w:sz w:val="20"/>
          <w:szCs w:val="20"/>
          <w:lang w:val="en-US"/>
        </w:rPr>
        <w:tab/>
      </w:r>
      <w:r w:rsidR="00DE0075">
        <w:rPr>
          <w:rFonts w:ascii="Times New Roman" w:hAnsi="Times New Roman" w:cs="Times New Roman"/>
          <w:spacing w:val="2"/>
          <w:sz w:val="20"/>
          <w:szCs w:val="20"/>
          <w:lang w:val="en-US"/>
        </w:rPr>
        <w:t>M</w:t>
      </w:r>
      <w:r w:rsidR="00DE0075" w:rsidRPr="00DE0075">
        <w:rPr>
          <w:rFonts w:ascii="Times New Roman" w:hAnsi="Times New Roman" w:cs="Times New Roman"/>
          <w:spacing w:val="2"/>
          <w:sz w:val="20"/>
          <w:szCs w:val="20"/>
          <w:lang w:val="en-US"/>
        </w:rPr>
        <w:t>anning</w:t>
      </w:r>
      <w:r w:rsidR="00DE0075">
        <w:rPr>
          <w:rFonts w:ascii="Times New Roman" w:hAnsi="Times New Roman" w:cs="Times New Roman"/>
          <w:spacing w:val="2"/>
          <w:sz w:val="20"/>
          <w:szCs w:val="20"/>
          <w:lang w:val="en-US"/>
        </w:rPr>
        <w:t>’s</w:t>
      </w:r>
      <w:r w:rsidR="00DE0075" w:rsidRPr="00DE0075">
        <w:rPr>
          <w:rFonts w:ascii="Times New Roman" w:hAnsi="Times New Roman" w:cs="Times New Roman"/>
          <w:spacing w:val="2"/>
          <w:sz w:val="20"/>
          <w:szCs w:val="20"/>
          <w:lang w:val="en-US"/>
        </w:rPr>
        <w:t xml:space="preserve"> roughness </w:t>
      </w:r>
      <w:r w:rsidR="00DE0075">
        <w:rPr>
          <w:rFonts w:ascii="Times New Roman" w:hAnsi="Times New Roman" w:cs="Times New Roman"/>
          <w:spacing w:val="2"/>
          <w:sz w:val="20"/>
          <w:szCs w:val="20"/>
          <w:lang w:val="en-US"/>
        </w:rPr>
        <w:t>coefficient</w:t>
      </w:r>
    </w:p>
    <w:p w14:paraId="555F643E" w14:textId="77777777" w:rsidR="00073F5A" w:rsidRPr="008232D1" w:rsidRDefault="00073F5A" w:rsidP="004062FF">
      <w:pPr>
        <w:pStyle w:val="NoSpacing"/>
        <w:tabs>
          <w:tab w:val="left" w:pos="993"/>
        </w:tabs>
        <w:ind w:left="1276" w:hanging="567"/>
        <w:jc w:val="both"/>
        <w:rPr>
          <w:rFonts w:ascii="Times New Roman" w:hAnsi="Times New Roman" w:cs="Times New Roman"/>
          <w:sz w:val="20"/>
          <w:szCs w:val="20"/>
          <w:lang w:val="en-US"/>
        </w:rPr>
      </w:pPr>
      <w:r w:rsidRPr="008232D1">
        <w:rPr>
          <w:rFonts w:ascii="Times New Roman" w:hAnsi="Times New Roman" w:cs="Times New Roman"/>
          <w:i/>
          <w:iCs/>
          <w:sz w:val="20"/>
          <w:szCs w:val="20"/>
          <w:lang w:val="en-US"/>
        </w:rPr>
        <w:t xml:space="preserve">S </w:t>
      </w:r>
      <w:r w:rsidR="004062FF">
        <w:rPr>
          <w:rFonts w:ascii="Times New Roman" w:hAnsi="Times New Roman" w:cs="Times New Roman"/>
          <w:i/>
          <w:iCs/>
          <w:sz w:val="20"/>
          <w:szCs w:val="20"/>
          <w:lang w:val="en-US"/>
        </w:rPr>
        <w:tab/>
      </w:r>
      <w:r w:rsidRPr="008232D1">
        <w:rPr>
          <w:rFonts w:ascii="Times New Roman" w:hAnsi="Times New Roman" w:cs="Times New Roman"/>
          <w:sz w:val="20"/>
          <w:szCs w:val="20"/>
          <w:lang w:val="en-US"/>
        </w:rPr>
        <w:t>=</w:t>
      </w:r>
      <w:r w:rsidR="004062FF">
        <w:rPr>
          <w:rFonts w:ascii="Times New Roman" w:hAnsi="Times New Roman" w:cs="Times New Roman"/>
          <w:sz w:val="20"/>
          <w:szCs w:val="20"/>
          <w:lang w:val="en-US"/>
        </w:rPr>
        <w:tab/>
      </w:r>
      <w:r w:rsidR="00DE0075">
        <w:rPr>
          <w:rFonts w:ascii="Times New Roman" w:hAnsi="Times New Roman" w:cs="Times New Roman"/>
          <w:spacing w:val="-5"/>
          <w:sz w:val="20"/>
          <w:szCs w:val="20"/>
          <w:lang w:val="en-US"/>
        </w:rPr>
        <w:t>Slope of the land</w:t>
      </w:r>
    </w:p>
    <w:p w14:paraId="479587F3" w14:textId="77777777" w:rsidR="00073F5A" w:rsidRPr="008232D1" w:rsidRDefault="00073F5A" w:rsidP="00073F5A">
      <w:pPr>
        <w:pStyle w:val="ListParagraph"/>
        <w:spacing w:line="240" w:lineRule="auto"/>
        <w:rPr>
          <w:rFonts w:ascii="Times New Roman" w:hAnsi="Times New Roman" w:cs="Times New Roman"/>
          <w:bCs/>
          <w:sz w:val="20"/>
          <w:szCs w:val="20"/>
          <w:lang w:val="en-US"/>
        </w:rPr>
      </w:pPr>
    </w:p>
    <w:p w14:paraId="4E8D3E8F" w14:textId="77777777" w:rsidR="00073F5A" w:rsidRPr="00C61940" w:rsidRDefault="00073F5A" w:rsidP="00C61940">
      <w:pPr>
        <w:pStyle w:val="ListParagraph"/>
        <w:numPr>
          <w:ilvl w:val="0"/>
          <w:numId w:val="34"/>
        </w:numPr>
        <w:ind w:hanging="294"/>
        <w:rPr>
          <w:rFonts w:ascii="Times New Roman" w:hAnsi="Times New Roman" w:cs="Times New Roman"/>
          <w:bCs/>
          <w:sz w:val="20"/>
          <w:szCs w:val="20"/>
          <w:lang w:val="en-US"/>
        </w:rPr>
      </w:pPr>
      <w:r w:rsidRPr="00C61940">
        <w:rPr>
          <w:rFonts w:ascii="Times New Roman" w:hAnsi="Times New Roman" w:cs="Times New Roman"/>
          <w:bCs/>
          <w:sz w:val="20"/>
          <w:szCs w:val="20"/>
          <w:lang w:val="en-US"/>
        </w:rPr>
        <w:t>Conduit Time</w:t>
      </w:r>
    </w:p>
    <w:p w14:paraId="1BA5C027" w14:textId="77777777" w:rsidR="00073F5A" w:rsidRPr="008232D1" w:rsidRDefault="00DE0075" w:rsidP="00073F5A">
      <w:pPr>
        <w:pStyle w:val="ListParagraph"/>
        <w:spacing w:line="240" w:lineRule="auto"/>
        <w:jc w:val="both"/>
        <w:rPr>
          <w:rFonts w:ascii="Times New Roman" w:hAnsi="Times New Roman" w:cs="Times New Roman"/>
          <w:bCs/>
          <w:sz w:val="20"/>
          <w:szCs w:val="20"/>
          <w:lang w:val="en-US"/>
        </w:rPr>
      </w:pPr>
      <w:r w:rsidRPr="00DE0075">
        <w:rPr>
          <w:rFonts w:ascii="Times New Roman" w:hAnsi="Times New Roman" w:cs="Times New Roman"/>
          <w:bCs/>
          <w:sz w:val="20"/>
          <w:szCs w:val="20"/>
          <w:lang w:val="en-US"/>
        </w:rPr>
        <w:t>It is the time required for water to flow along the channel to a specified control point downstream</w:t>
      </w:r>
      <w:r>
        <w:rPr>
          <w:rFonts w:ascii="Times New Roman" w:hAnsi="Times New Roman" w:cs="Times New Roman"/>
          <w:bCs/>
          <w:sz w:val="20"/>
          <w:szCs w:val="20"/>
          <w:lang w:val="en-US"/>
        </w:rPr>
        <w:t>,</w:t>
      </w:r>
      <w:r w:rsidRPr="00DE0075">
        <w:rPr>
          <w:rFonts w:ascii="Times New Roman" w:hAnsi="Times New Roman" w:cs="Times New Roman"/>
          <w:bCs/>
          <w:sz w:val="20"/>
          <w:szCs w:val="20"/>
          <w:lang w:val="en-US"/>
        </w:rPr>
        <w:t xml:space="preserve"> formulated</w:t>
      </w:r>
      <w:r>
        <w:rPr>
          <w:rFonts w:ascii="Times New Roman" w:hAnsi="Times New Roman" w:cs="Times New Roman"/>
          <w:bCs/>
          <w:sz w:val="20"/>
          <w:szCs w:val="20"/>
          <w:lang w:val="en-US"/>
        </w:rPr>
        <w:t xml:space="preserve"> as</w:t>
      </w:r>
      <w:r w:rsidRPr="00DE0075">
        <w:rPr>
          <w:rFonts w:ascii="Times New Roman" w:hAnsi="Times New Roman" w:cs="Times New Roman"/>
          <w:bCs/>
          <w:sz w:val="20"/>
          <w:szCs w:val="20"/>
          <w:lang w:val="en-US"/>
        </w:rPr>
        <w:t>:</w:t>
      </w:r>
    </w:p>
    <w:p w14:paraId="40C96798" w14:textId="77777777" w:rsidR="00073F5A" w:rsidRPr="008232D1" w:rsidRDefault="00976BDE" w:rsidP="002E35A4">
      <w:pPr>
        <w:pStyle w:val="ListParagraph"/>
        <w:spacing w:before="360" w:after="120" w:line="240" w:lineRule="auto"/>
        <w:contextualSpacing w:val="0"/>
        <w:jc w:val="both"/>
        <w:rPr>
          <w:rFonts w:ascii="Times New Roman" w:hAnsi="Times New Roman" w:cs="Times New Roman"/>
          <w:bCs/>
          <w:sz w:val="20"/>
          <w:szCs w:val="20"/>
          <w:lang w:val="en-US"/>
        </w:rPr>
      </w:pPr>
      <w:proofErr w:type="spellStart"/>
      <w:r w:rsidRPr="008232D1">
        <w:rPr>
          <w:rFonts w:ascii="Times New Roman" w:hAnsi="Times New Roman" w:cs="Times New Roman"/>
          <w:bCs/>
          <w:sz w:val="20"/>
          <w:szCs w:val="20"/>
          <w:lang w:val="en-US"/>
        </w:rPr>
        <w:t>t_d</w:t>
      </w:r>
      <w:proofErr w:type="spellEnd"/>
      <w:r w:rsidR="00073F5A" w:rsidRPr="008232D1">
        <w:rPr>
          <w:rFonts w:ascii="Times New Roman" w:hAnsi="Times New Roman" w:cs="Times New Roman"/>
          <w:bCs/>
          <w:sz w:val="20"/>
          <w:szCs w:val="20"/>
          <w:lang w:val="en-US"/>
        </w:rPr>
        <w:t xml:space="preserve"> =</w:t>
      </w:r>
      <w:r w:rsidRPr="008232D1">
        <w:rPr>
          <w:rFonts w:ascii="Times New Roman" w:hAnsi="Times New Roman" w:cs="Times New Roman"/>
          <w:bCs/>
          <w:sz w:val="20"/>
          <w:szCs w:val="20"/>
          <w:lang w:val="en-US"/>
        </w:rPr>
        <w:t xml:space="preserve"> </w:t>
      </w:r>
      <w:r w:rsidR="00073F5A" w:rsidRPr="008232D1">
        <w:rPr>
          <w:rFonts w:ascii="Times New Roman" w:hAnsi="Times New Roman" w:cs="Times New Roman"/>
          <w:bCs/>
          <w:sz w:val="20"/>
          <w:szCs w:val="20"/>
          <w:lang w:val="en-US"/>
        </w:rPr>
        <w:t>Ls</w:t>
      </w:r>
      <w:proofErr w:type="gramStart"/>
      <w:r w:rsidR="00073F5A" w:rsidRPr="008232D1">
        <w:rPr>
          <w:rFonts w:ascii="Times New Roman" w:hAnsi="Times New Roman" w:cs="Times New Roman"/>
          <w:bCs/>
          <w:sz w:val="20"/>
          <w:szCs w:val="20"/>
          <w:lang w:val="en-US"/>
        </w:rPr>
        <w:t>/(</w:t>
      </w:r>
      <w:proofErr w:type="gramEnd"/>
      <w:r w:rsidR="00073F5A" w:rsidRPr="008232D1">
        <w:rPr>
          <w:rFonts w:ascii="Times New Roman" w:hAnsi="Times New Roman" w:cs="Times New Roman"/>
          <w:bCs/>
          <w:sz w:val="20"/>
          <w:szCs w:val="20"/>
          <w:lang w:val="en-US"/>
        </w:rPr>
        <w:t>60 v)  .........................</w:t>
      </w:r>
    </w:p>
    <w:p w14:paraId="0997FA61" w14:textId="77777777" w:rsidR="00073F5A" w:rsidRPr="008232D1" w:rsidRDefault="00DE0075" w:rsidP="00073F5A">
      <w:pPr>
        <w:pStyle w:val="ListParagraph"/>
        <w:spacing w:line="240" w:lineRule="auto"/>
        <w:jc w:val="both"/>
        <w:rPr>
          <w:rFonts w:ascii="Times New Roman" w:hAnsi="Times New Roman" w:cs="Times New Roman"/>
          <w:bCs/>
          <w:sz w:val="20"/>
          <w:szCs w:val="20"/>
          <w:lang w:val="en-US"/>
        </w:rPr>
      </w:pPr>
      <w:r>
        <w:rPr>
          <w:rFonts w:ascii="Times New Roman" w:hAnsi="Times New Roman" w:cs="Times New Roman"/>
          <w:bCs/>
          <w:sz w:val="20"/>
          <w:szCs w:val="20"/>
          <w:lang w:val="en-US"/>
        </w:rPr>
        <w:t>Where</w:t>
      </w:r>
      <w:r w:rsidR="00073F5A" w:rsidRPr="008232D1">
        <w:rPr>
          <w:rFonts w:ascii="Times New Roman" w:hAnsi="Times New Roman" w:cs="Times New Roman"/>
          <w:bCs/>
          <w:sz w:val="20"/>
          <w:szCs w:val="20"/>
          <w:lang w:val="en-US"/>
        </w:rPr>
        <w:t>:</w:t>
      </w:r>
    </w:p>
    <w:p w14:paraId="266D0BA5" w14:textId="77777777" w:rsidR="00073F5A" w:rsidRPr="008232D1" w:rsidRDefault="00073F5A" w:rsidP="004062FF">
      <w:pPr>
        <w:pStyle w:val="ListParagraph"/>
        <w:tabs>
          <w:tab w:val="left" w:pos="993"/>
        </w:tabs>
        <w:spacing w:line="240" w:lineRule="auto"/>
        <w:ind w:left="1276" w:hanging="556"/>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 xml:space="preserve">td </w:t>
      </w:r>
      <w:r w:rsidR="004062FF">
        <w:rPr>
          <w:rFonts w:ascii="Times New Roman" w:hAnsi="Times New Roman" w:cs="Times New Roman"/>
          <w:bCs/>
          <w:sz w:val="20"/>
          <w:szCs w:val="20"/>
          <w:lang w:val="en-US"/>
        </w:rPr>
        <w:tab/>
      </w:r>
      <w:r w:rsidRPr="008232D1">
        <w:rPr>
          <w:rFonts w:ascii="Times New Roman" w:hAnsi="Times New Roman" w:cs="Times New Roman"/>
          <w:bCs/>
          <w:sz w:val="20"/>
          <w:szCs w:val="20"/>
          <w:lang w:val="en-US"/>
        </w:rPr>
        <w:t>=</w:t>
      </w:r>
      <w:r w:rsidR="004062FF">
        <w:rPr>
          <w:rFonts w:ascii="Times New Roman" w:hAnsi="Times New Roman" w:cs="Times New Roman"/>
          <w:bCs/>
          <w:sz w:val="20"/>
          <w:szCs w:val="20"/>
          <w:lang w:val="en-US"/>
        </w:rPr>
        <w:tab/>
      </w:r>
      <w:r w:rsidR="00C51F5E">
        <w:rPr>
          <w:rFonts w:ascii="Times New Roman" w:hAnsi="Times New Roman" w:cs="Times New Roman"/>
          <w:bCs/>
          <w:sz w:val="20"/>
          <w:szCs w:val="20"/>
          <w:lang w:val="en-US"/>
        </w:rPr>
        <w:t>Runoff</w:t>
      </w:r>
      <w:r w:rsidR="0053267A" w:rsidRPr="0053267A">
        <w:rPr>
          <w:rFonts w:ascii="Times New Roman" w:hAnsi="Times New Roman" w:cs="Times New Roman"/>
          <w:bCs/>
          <w:sz w:val="20"/>
          <w:szCs w:val="20"/>
          <w:lang w:val="en-US"/>
        </w:rPr>
        <w:t xml:space="preserve"> time on the channel from one point to another</w:t>
      </w:r>
      <w:r w:rsidRPr="008232D1">
        <w:rPr>
          <w:rFonts w:ascii="Times New Roman" w:hAnsi="Times New Roman" w:cs="Times New Roman"/>
          <w:bCs/>
          <w:sz w:val="20"/>
          <w:szCs w:val="20"/>
          <w:lang w:val="en-US"/>
        </w:rPr>
        <w:t xml:space="preserve"> (</w:t>
      </w:r>
      <w:r w:rsidR="0053267A">
        <w:rPr>
          <w:rFonts w:ascii="Times New Roman" w:hAnsi="Times New Roman" w:cs="Times New Roman"/>
          <w:bCs/>
          <w:sz w:val="20"/>
          <w:szCs w:val="20"/>
          <w:lang w:val="en-US"/>
        </w:rPr>
        <w:t>minute</w:t>
      </w:r>
      <w:r w:rsidRPr="008232D1">
        <w:rPr>
          <w:rFonts w:ascii="Times New Roman" w:hAnsi="Times New Roman" w:cs="Times New Roman"/>
          <w:bCs/>
          <w:sz w:val="20"/>
          <w:szCs w:val="20"/>
          <w:lang w:val="en-US"/>
        </w:rPr>
        <w:t>)</w:t>
      </w:r>
    </w:p>
    <w:p w14:paraId="40647974" w14:textId="77777777" w:rsidR="00073F5A" w:rsidRPr="008232D1" w:rsidRDefault="00976BDE" w:rsidP="004062FF">
      <w:pPr>
        <w:pStyle w:val="ListParagraph"/>
        <w:tabs>
          <w:tab w:val="left" w:pos="993"/>
        </w:tabs>
        <w:spacing w:line="240" w:lineRule="auto"/>
        <w:ind w:left="1276" w:hanging="556"/>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L</w:t>
      </w:r>
      <w:r w:rsidR="00073F5A" w:rsidRPr="008232D1">
        <w:rPr>
          <w:rFonts w:ascii="Times New Roman" w:hAnsi="Times New Roman" w:cs="Times New Roman"/>
          <w:bCs/>
          <w:sz w:val="20"/>
          <w:szCs w:val="20"/>
          <w:lang w:val="en-US"/>
        </w:rPr>
        <w:t>s</w:t>
      </w:r>
      <w:r w:rsidR="004062FF">
        <w:rPr>
          <w:rFonts w:ascii="Times New Roman" w:hAnsi="Times New Roman" w:cs="Times New Roman"/>
          <w:bCs/>
          <w:sz w:val="20"/>
          <w:szCs w:val="20"/>
          <w:lang w:val="en-US"/>
        </w:rPr>
        <w:tab/>
      </w:r>
      <w:r w:rsidR="00073F5A" w:rsidRPr="008232D1">
        <w:rPr>
          <w:rFonts w:ascii="Times New Roman" w:hAnsi="Times New Roman" w:cs="Times New Roman"/>
          <w:bCs/>
          <w:sz w:val="20"/>
          <w:szCs w:val="20"/>
          <w:lang w:val="en-US"/>
        </w:rPr>
        <w:t>=</w:t>
      </w:r>
      <w:r w:rsidR="004062FF">
        <w:rPr>
          <w:rFonts w:ascii="Times New Roman" w:hAnsi="Times New Roman" w:cs="Times New Roman"/>
          <w:bCs/>
          <w:sz w:val="20"/>
          <w:szCs w:val="20"/>
          <w:lang w:val="en-US"/>
        </w:rPr>
        <w:tab/>
      </w:r>
      <w:r w:rsidR="00C51F5E">
        <w:rPr>
          <w:rFonts w:ascii="Times New Roman" w:hAnsi="Times New Roman" w:cs="Times New Roman"/>
          <w:bCs/>
          <w:sz w:val="20"/>
          <w:szCs w:val="20"/>
          <w:lang w:val="en-US"/>
        </w:rPr>
        <w:t>L</w:t>
      </w:r>
      <w:r w:rsidR="005F0AB8" w:rsidRPr="005F0AB8">
        <w:rPr>
          <w:rFonts w:ascii="Times New Roman" w:hAnsi="Times New Roman" w:cs="Times New Roman"/>
          <w:bCs/>
          <w:sz w:val="20"/>
          <w:szCs w:val="20"/>
          <w:lang w:val="en-US"/>
        </w:rPr>
        <w:t xml:space="preserve">ength of the land path to the channel </w:t>
      </w:r>
      <w:r w:rsidR="00073F5A" w:rsidRPr="008232D1">
        <w:rPr>
          <w:rFonts w:ascii="Times New Roman" w:hAnsi="Times New Roman" w:cs="Times New Roman"/>
          <w:bCs/>
          <w:sz w:val="20"/>
          <w:szCs w:val="20"/>
          <w:lang w:val="en-US"/>
        </w:rPr>
        <w:t>(m),</w:t>
      </w:r>
    </w:p>
    <w:p w14:paraId="6994400A" w14:textId="77777777" w:rsidR="00073F5A" w:rsidRPr="008232D1" w:rsidRDefault="00C51F5E" w:rsidP="004062FF">
      <w:pPr>
        <w:pStyle w:val="ListParagraph"/>
        <w:tabs>
          <w:tab w:val="left" w:pos="993"/>
        </w:tabs>
        <w:spacing w:line="240" w:lineRule="auto"/>
        <w:ind w:left="1276" w:hanging="556"/>
        <w:jc w:val="both"/>
        <w:rPr>
          <w:rFonts w:ascii="Times New Roman" w:hAnsi="Times New Roman" w:cs="Times New Roman"/>
          <w:bCs/>
          <w:sz w:val="20"/>
          <w:szCs w:val="20"/>
          <w:lang w:val="en-US"/>
        </w:rPr>
      </w:pPr>
      <w:r>
        <w:rPr>
          <w:rFonts w:ascii="Times New Roman" w:hAnsi="Times New Roman" w:cs="Times New Roman"/>
          <w:bCs/>
          <w:sz w:val="20"/>
          <w:szCs w:val="20"/>
          <w:lang w:val="en-US"/>
        </w:rPr>
        <w:t>v</w:t>
      </w:r>
      <w:r w:rsidR="004062FF">
        <w:rPr>
          <w:rFonts w:ascii="Times New Roman" w:hAnsi="Times New Roman" w:cs="Times New Roman"/>
          <w:bCs/>
          <w:sz w:val="20"/>
          <w:szCs w:val="20"/>
          <w:lang w:val="en-US"/>
        </w:rPr>
        <w:tab/>
      </w:r>
      <w:r w:rsidR="00073F5A" w:rsidRPr="008232D1">
        <w:rPr>
          <w:rFonts w:ascii="Times New Roman" w:hAnsi="Times New Roman" w:cs="Times New Roman"/>
          <w:bCs/>
          <w:sz w:val="20"/>
          <w:szCs w:val="20"/>
          <w:lang w:val="en-US"/>
        </w:rPr>
        <w:t>=</w:t>
      </w:r>
      <w:r w:rsidR="004062FF">
        <w:rPr>
          <w:rFonts w:ascii="Times New Roman" w:hAnsi="Times New Roman" w:cs="Times New Roman"/>
          <w:bCs/>
          <w:sz w:val="20"/>
          <w:szCs w:val="20"/>
          <w:lang w:val="en-US"/>
        </w:rPr>
        <w:tab/>
      </w:r>
      <w:r>
        <w:rPr>
          <w:rFonts w:ascii="Times New Roman" w:hAnsi="Times New Roman" w:cs="Times New Roman"/>
          <w:bCs/>
          <w:sz w:val="20"/>
          <w:szCs w:val="20"/>
          <w:lang w:val="en-US"/>
        </w:rPr>
        <w:t>F</w:t>
      </w:r>
      <w:r w:rsidR="005F0AB8" w:rsidRPr="005F0AB8">
        <w:rPr>
          <w:rFonts w:ascii="Times New Roman" w:hAnsi="Times New Roman" w:cs="Times New Roman"/>
          <w:bCs/>
          <w:sz w:val="20"/>
          <w:szCs w:val="20"/>
          <w:lang w:val="en-US"/>
        </w:rPr>
        <w:t xml:space="preserve">low rate in the channel </w:t>
      </w:r>
      <w:r w:rsidR="00073F5A" w:rsidRPr="008232D1">
        <w:rPr>
          <w:rFonts w:ascii="Times New Roman" w:hAnsi="Times New Roman" w:cs="Times New Roman"/>
          <w:bCs/>
          <w:sz w:val="20"/>
          <w:szCs w:val="20"/>
          <w:lang w:val="en-US"/>
        </w:rPr>
        <w:t>(m/s</w:t>
      </w:r>
      <w:r>
        <w:rPr>
          <w:rFonts w:ascii="Times New Roman" w:hAnsi="Times New Roman" w:cs="Times New Roman"/>
          <w:bCs/>
          <w:sz w:val="20"/>
          <w:szCs w:val="20"/>
          <w:lang w:val="en-US"/>
        </w:rPr>
        <w:t>ec</w:t>
      </w:r>
      <w:r w:rsidR="00073F5A" w:rsidRPr="008232D1">
        <w:rPr>
          <w:rFonts w:ascii="Times New Roman" w:hAnsi="Times New Roman" w:cs="Times New Roman"/>
          <w:bCs/>
          <w:sz w:val="20"/>
          <w:szCs w:val="20"/>
          <w:lang w:val="en-US"/>
        </w:rPr>
        <w:t>)</w:t>
      </w:r>
    </w:p>
    <w:p w14:paraId="7769A4DC" w14:textId="77777777" w:rsidR="00073F5A" w:rsidRPr="008232D1" w:rsidRDefault="00073F5A" w:rsidP="00A74FFE">
      <w:pPr>
        <w:pStyle w:val="ListParagraph"/>
        <w:spacing w:after="0" w:line="240" w:lineRule="auto"/>
        <w:ind w:left="0"/>
        <w:jc w:val="both"/>
        <w:rPr>
          <w:rFonts w:ascii="Times New Roman" w:hAnsi="Times New Roman" w:cs="Times New Roman"/>
          <w:bCs/>
          <w:sz w:val="20"/>
          <w:szCs w:val="20"/>
          <w:lang w:val="en-US"/>
        </w:rPr>
      </w:pPr>
    </w:p>
    <w:p w14:paraId="2AE674F9" w14:textId="77777777" w:rsidR="002E35A4" w:rsidRDefault="002E35A4" w:rsidP="002E35A4">
      <w:pPr>
        <w:pStyle w:val="ListParagraph"/>
        <w:numPr>
          <w:ilvl w:val="0"/>
          <w:numId w:val="33"/>
        </w:numPr>
        <w:spacing w:line="240" w:lineRule="auto"/>
        <w:ind w:left="426"/>
        <w:jc w:val="both"/>
        <w:rPr>
          <w:rFonts w:ascii="Times New Roman" w:hAnsi="Times New Roman" w:cs="Times New Roman"/>
          <w:bCs/>
          <w:sz w:val="20"/>
          <w:szCs w:val="20"/>
          <w:lang w:val="en-US"/>
        </w:rPr>
      </w:pPr>
      <w:r w:rsidRPr="001606D5">
        <w:rPr>
          <w:rFonts w:ascii="Times New Roman" w:hAnsi="Times New Roman" w:cs="Times New Roman"/>
          <w:bCs/>
          <w:sz w:val="20"/>
          <w:szCs w:val="20"/>
          <w:lang w:val="en-US"/>
        </w:rPr>
        <w:t>Rainwater Runoff</w:t>
      </w:r>
      <w:r w:rsidRPr="002E35A4">
        <w:rPr>
          <w:rFonts w:ascii="Times New Roman" w:hAnsi="Times New Roman" w:cs="Times New Roman"/>
          <w:bCs/>
          <w:sz w:val="20"/>
          <w:szCs w:val="20"/>
          <w:lang w:val="en-US"/>
        </w:rPr>
        <w:t xml:space="preserve"> </w:t>
      </w:r>
      <w:r w:rsidRPr="001606D5">
        <w:rPr>
          <w:rFonts w:ascii="Times New Roman" w:hAnsi="Times New Roman" w:cs="Times New Roman"/>
          <w:bCs/>
          <w:sz w:val="20"/>
          <w:szCs w:val="20"/>
          <w:lang w:val="en-US"/>
        </w:rPr>
        <w:t>Discharge</w:t>
      </w:r>
    </w:p>
    <w:p w14:paraId="66224168" w14:textId="02D5EE4F" w:rsidR="00157443" w:rsidRPr="008232D1" w:rsidRDefault="002E35A4" w:rsidP="00C61940">
      <w:pPr>
        <w:pStyle w:val="ListParagraph"/>
        <w:spacing w:line="240" w:lineRule="auto"/>
        <w:ind w:left="426"/>
        <w:jc w:val="both"/>
        <w:rPr>
          <w:rFonts w:ascii="Times New Roman" w:hAnsi="Times New Roman" w:cs="Times New Roman"/>
          <w:bCs/>
          <w:sz w:val="20"/>
          <w:szCs w:val="20"/>
          <w:lang w:val="en-US"/>
        </w:rPr>
      </w:pPr>
      <w:r w:rsidRPr="002E35A4">
        <w:rPr>
          <w:rFonts w:ascii="Times New Roman" w:hAnsi="Times New Roman" w:cs="Times New Roman"/>
          <w:bCs/>
          <w:sz w:val="20"/>
          <w:szCs w:val="20"/>
          <w:lang w:val="en-US"/>
        </w:rPr>
        <w:t>Rainwater discharge or runoff discharge is when the intensity of rain falling in a watershed exceeds the infiltration capacity</w:t>
      </w:r>
      <w:r w:rsidR="00976BDE" w:rsidRPr="008232D1">
        <w:rPr>
          <w:rFonts w:ascii="Times New Roman" w:hAnsi="Times New Roman" w:cs="Times New Roman"/>
          <w:bCs/>
          <w:sz w:val="20"/>
          <w:szCs w:val="20"/>
          <w:lang w:val="en-US"/>
        </w:rPr>
        <w:t xml:space="preserve"> </w:t>
      </w:r>
      <w:r w:rsidR="00641570" w:rsidRPr="008232D1">
        <w:rPr>
          <w:rFonts w:ascii="Times New Roman" w:hAnsi="Times New Roman" w:cs="Times New Roman"/>
          <w:bCs/>
          <w:sz w:val="20"/>
          <w:szCs w:val="20"/>
          <w:lang w:val="en-US"/>
        </w:rPr>
        <w:fldChar w:fldCharType="begin" w:fldLock="1"/>
      </w:r>
      <w:r w:rsidR="00651C28">
        <w:rPr>
          <w:rFonts w:ascii="Times New Roman" w:hAnsi="Times New Roman" w:cs="Times New Roman"/>
          <w:bCs/>
          <w:sz w:val="20"/>
          <w:szCs w:val="20"/>
          <w:lang w:val="en-US"/>
        </w:rPr>
        <w:instrText>ADDIN CSL_CITATION {"citationItems":[{"id":"ITEM-1","itemData":{"DOI":"10.18860/ca.v1i4.1797","ISSN":"2086-0382","abstract":"Air hujan merupakan salah satu aspek dari siklus hidrologi yang berperan penting dalam ketersediaan air di dalam bumi. Akan tetapi apabila terjadi hujan lebat dalam durasi waktu yang cukup lama maka air hujan tersebut dapat mengakibatkan terjadinya aliran permukaan (surface runoff) yang berpotensi menimbulkan banjir. Untuk mengetahui jumlah potensi air yang ada pada suatu daerah pengaliran, diperlukan perhitungan hidrologi dari data-data curah hujan. Untuk menghitung jumlah air atau debit sungai pada waktu banjir digunakan formulasi model Long- And Short-Term Runoff (LST). Formulasi model LST diperoleh dari model fisisnya. Pada penelitian ini dikaji proses terbentuknya formulasi model LST dari perilaku sistem berdasarkan fenomena siklus hidrologi. Selanjutnya formulasi model LST tersebut akan diimplementasikan untuk menghitung debit banjir pada suatu daerah pengaliran. Hasil penelitian menunjukkan bahwa formulasi model LST dapat digunakan untuk menghitung debit banjir dan merupakan model yang baik karena pada saat implementasi, error yang dihasikan antara debit banjir pengamatan dan debit banjir perhitungan adalah kecil.","author":[{"dropping-particle":"","family":"Suharmadi","given":"Ummu Habibah,","non-dropping-particle":"","parse-names":false,"suffix":""}],"container-title":"Cauchy","id":"ITEM-1","issue":"4","issued":{"date-parts":[["2011"]]},"page":"187","title":"Kajian Model Long And Short-Term Runoff (LST) dan Implementasinya untuk Menghitung Debit Banjir","type":"article-journal","volume":"1"},"uris":["http://www.mendeley.com/documents/?uuid=a4fe2146-c0de-4d7e-80c4-8158b603e99f"]}],"mendeley":{"formattedCitation":"(6)","plainTextFormattedCitation":"(6)","previouslyFormattedCitation":"(Suharmadi, 2011)"},"properties":{"noteIndex":0},"schema":"https://github.com/citation-style-language/schema/raw/master/csl-citation.json"}</w:instrText>
      </w:r>
      <w:r w:rsidR="00641570" w:rsidRPr="008232D1">
        <w:rPr>
          <w:rFonts w:ascii="Times New Roman" w:hAnsi="Times New Roman" w:cs="Times New Roman"/>
          <w:bCs/>
          <w:sz w:val="20"/>
          <w:szCs w:val="20"/>
          <w:lang w:val="en-US"/>
        </w:rPr>
        <w:fldChar w:fldCharType="separate"/>
      </w:r>
      <w:r w:rsidR="00651C28" w:rsidRPr="00651C28">
        <w:rPr>
          <w:rFonts w:ascii="Times New Roman" w:hAnsi="Times New Roman" w:cs="Times New Roman"/>
          <w:bCs/>
          <w:noProof/>
          <w:sz w:val="20"/>
          <w:szCs w:val="20"/>
          <w:lang w:val="en-US"/>
        </w:rPr>
        <w:t>(6)</w:t>
      </w:r>
      <w:r w:rsidR="00641570" w:rsidRPr="008232D1">
        <w:rPr>
          <w:rFonts w:ascii="Times New Roman" w:hAnsi="Times New Roman" w:cs="Times New Roman"/>
          <w:bCs/>
          <w:sz w:val="20"/>
          <w:szCs w:val="20"/>
          <w:lang w:val="en-US"/>
        </w:rPr>
        <w:fldChar w:fldCharType="end"/>
      </w:r>
      <w:r>
        <w:rPr>
          <w:rFonts w:ascii="Times New Roman" w:hAnsi="Times New Roman" w:cs="Times New Roman"/>
          <w:bCs/>
          <w:sz w:val="20"/>
          <w:szCs w:val="20"/>
          <w:lang w:val="en-US"/>
        </w:rPr>
        <w:t>.</w:t>
      </w:r>
      <w:r w:rsidR="00157443" w:rsidRPr="008232D1">
        <w:rPr>
          <w:rFonts w:ascii="Times New Roman" w:hAnsi="Times New Roman" w:cs="Times New Roman"/>
          <w:bCs/>
          <w:sz w:val="20"/>
          <w:szCs w:val="20"/>
          <w:lang w:val="en-US"/>
        </w:rPr>
        <w:t xml:space="preserve"> </w:t>
      </w:r>
      <w:r w:rsidRPr="002E35A4">
        <w:rPr>
          <w:rFonts w:ascii="Times New Roman" w:hAnsi="Times New Roman" w:cs="Times New Roman"/>
          <w:bCs/>
          <w:sz w:val="20"/>
          <w:szCs w:val="20"/>
          <w:lang w:val="en-US"/>
        </w:rPr>
        <w:t xml:space="preserve">After the infiltration rate is met, the water will fill the </w:t>
      </w:r>
      <w:r>
        <w:rPr>
          <w:rFonts w:ascii="Times New Roman" w:hAnsi="Times New Roman" w:cs="Times New Roman"/>
          <w:bCs/>
          <w:sz w:val="20"/>
          <w:szCs w:val="20"/>
          <w:lang w:val="en-US"/>
        </w:rPr>
        <w:t>basins</w:t>
      </w:r>
      <w:r w:rsidRPr="002E35A4">
        <w:rPr>
          <w:rFonts w:ascii="Times New Roman" w:hAnsi="Times New Roman" w:cs="Times New Roman"/>
          <w:bCs/>
          <w:sz w:val="20"/>
          <w:szCs w:val="20"/>
          <w:lang w:val="en-US"/>
        </w:rPr>
        <w:t xml:space="preserve"> on the </w:t>
      </w:r>
      <w:r>
        <w:rPr>
          <w:rFonts w:ascii="Times New Roman" w:hAnsi="Times New Roman" w:cs="Times New Roman"/>
          <w:bCs/>
          <w:sz w:val="20"/>
          <w:szCs w:val="20"/>
          <w:lang w:val="en-US"/>
        </w:rPr>
        <w:t>ground</w:t>
      </w:r>
      <w:r w:rsidRPr="002E35A4">
        <w:rPr>
          <w:rFonts w:ascii="Times New Roman" w:hAnsi="Times New Roman" w:cs="Times New Roman"/>
          <w:bCs/>
          <w:sz w:val="20"/>
          <w:szCs w:val="20"/>
          <w:lang w:val="en-US"/>
        </w:rPr>
        <w:t>.</w:t>
      </w:r>
      <w:r w:rsidR="00976BDE" w:rsidRPr="008232D1">
        <w:rPr>
          <w:rFonts w:ascii="Times New Roman" w:hAnsi="Times New Roman" w:cs="Times New Roman"/>
          <w:bCs/>
          <w:sz w:val="20"/>
          <w:szCs w:val="20"/>
          <w:lang w:val="en-US"/>
        </w:rPr>
        <w:t xml:space="preserve"> </w:t>
      </w:r>
      <w:r w:rsidRPr="002E35A4">
        <w:rPr>
          <w:rFonts w:ascii="Times New Roman" w:hAnsi="Times New Roman" w:cs="Times New Roman"/>
          <w:bCs/>
          <w:sz w:val="20"/>
          <w:szCs w:val="20"/>
          <w:lang w:val="en-US"/>
        </w:rPr>
        <w:t xml:space="preserve">After the basins are full, then the water will flow over the </w:t>
      </w:r>
      <w:r w:rsidR="00F609D9">
        <w:rPr>
          <w:rFonts w:ascii="Times New Roman" w:hAnsi="Times New Roman" w:cs="Times New Roman"/>
          <w:bCs/>
          <w:sz w:val="20"/>
          <w:szCs w:val="20"/>
          <w:lang w:val="en-US"/>
        </w:rPr>
        <w:t>ground</w:t>
      </w:r>
      <w:r w:rsidRPr="002E35A4">
        <w:rPr>
          <w:rFonts w:ascii="Times New Roman" w:hAnsi="Times New Roman" w:cs="Times New Roman"/>
          <w:bCs/>
          <w:sz w:val="20"/>
          <w:szCs w:val="20"/>
          <w:lang w:val="en-US"/>
        </w:rPr>
        <w:t>.</w:t>
      </w:r>
      <w:r w:rsidR="00157443" w:rsidRPr="008232D1">
        <w:rPr>
          <w:rFonts w:ascii="Times New Roman" w:hAnsi="Times New Roman" w:cs="Times New Roman"/>
          <w:bCs/>
          <w:sz w:val="20"/>
          <w:szCs w:val="20"/>
          <w:lang w:val="en-US"/>
        </w:rPr>
        <w:t xml:space="preserve"> </w:t>
      </w:r>
      <w:r w:rsidR="00F609D9">
        <w:rPr>
          <w:rFonts w:ascii="Times New Roman" w:hAnsi="Times New Roman" w:cs="Times New Roman"/>
          <w:bCs/>
          <w:sz w:val="20"/>
          <w:szCs w:val="20"/>
          <w:lang w:val="en-US"/>
        </w:rPr>
        <w:t>R</w:t>
      </w:r>
      <w:r w:rsidR="00F609D9" w:rsidRPr="00F609D9">
        <w:rPr>
          <w:rFonts w:ascii="Times New Roman" w:hAnsi="Times New Roman" w:cs="Times New Roman"/>
          <w:bCs/>
          <w:sz w:val="20"/>
          <w:szCs w:val="20"/>
          <w:lang w:val="en-US"/>
        </w:rPr>
        <w:t>ainwater discharge can be calculated using the following formula</w:t>
      </w:r>
      <w:r w:rsidR="00976BDE" w:rsidRPr="008232D1">
        <w:rPr>
          <w:rFonts w:ascii="Times New Roman" w:hAnsi="Times New Roman" w:cs="Times New Roman"/>
          <w:bCs/>
          <w:sz w:val="20"/>
          <w:szCs w:val="20"/>
          <w:lang w:val="en-US"/>
        </w:rPr>
        <w:t xml:space="preserve"> </w:t>
      </w:r>
      <w:r w:rsidR="00641570" w:rsidRPr="008232D1">
        <w:rPr>
          <w:rFonts w:ascii="Times New Roman" w:hAnsi="Times New Roman" w:cs="Times New Roman"/>
          <w:bCs/>
          <w:sz w:val="20"/>
          <w:szCs w:val="20"/>
          <w:lang w:val="en-US"/>
        </w:rPr>
        <w:fldChar w:fldCharType="begin" w:fldLock="1"/>
      </w:r>
      <w:r w:rsidR="00651C28">
        <w:rPr>
          <w:rFonts w:ascii="Times New Roman" w:hAnsi="Times New Roman" w:cs="Times New Roman"/>
          <w:bCs/>
          <w:sz w:val="20"/>
          <w:szCs w:val="20"/>
          <w:lang w:val="en-US"/>
        </w:rPr>
        <w:instrText>ADDIN CSL_CITATION {"citationItems":[{"id":"ITEM-1","itemData":{"abstract":"Mass or public transportation system is not yet fully accessible by the public. The problem is not only related to a fare matter, but is also due to the continuing development of mass transportation system that does not meet the publics’ real need of mass transportation. In principle, public transportation should openly allow all groups with the society to have access for it; it should especially provide fairness guarantee for the poor.","author":[{"dropping-particle":"","family":"Oktavia","given":"Siti Rahmi","non-dropping-particle":"","parse-names":false,"suffix":""}],"id":"ITEM-1","issue":"November","issued":{"date-parts":[["2018"]]},"title":"Jurnal teknik sipil","type":"article-journal"},"uris":["http://www.mendeley.com/documents/?uuid=74264cc3-7099-4bc9-bf74-1660db25a7e7"]}],"mendeley":{"formattedCitation":"(7)","plainTextFormattedCitation":"(7)","previouslyFormattedCitation":"(Oktavia, 2018)"},"properties":{"noteIndex":0},"schema":"https://github.com/citation-style-language/schema/raw/master/csl-citation.json"}</w:instrText>
      </w:r>
      <w:r w:rsidR="00641570" w:rsidRPr="008232D1">
        <w:rPr>
          <w:rFonts w:ascii="Times New Roman" w:hAnsi="Times New Roman" w:cs="Times New Roman"/>
          <w:bCs/>
          <w:sz w:val="20"/>
          <w:szCs w:val="20"/>
          <w:lang w:val="en-US"/>
        </w:rPr>
        <w:fldChar w:fldCharType="separate"/>
      </w:r>
      <w:r w:rsidR="00651C28" w:rsidRPr="00651C28">
        <w:rPr>
          <w:rFonts w:ascii="Times New Roman" w:hAnsi="Times New Roman" w:cs="Times New Roman"/>
          <w:bCs/>
          <w:noProof/>
          <w:sz w:val="20"/>
          <w:szCs w:val="20"/>
          <w:lang w:val="en-US"/>
        </w:rPr>
        <w:t>(7)</w:t>
      </w:r>
      <w:r w:rsidR="00641570" w:rsidRPr="008232D1">
        <w:rPr>
          <w:rFonts w:ascii="Times New Roman" w:hAnsi="Times New Roman" w:cs="Times New Roman"/>
          <w:bCs/>
          <w:sz w:val="20"/>
          <w:szCs w:val="20"/>
          <w:lang w:val="en-US"/>
        </w:rPr>
        <w:fldChar w:fldCharType="end"/>
      </w:r>
      <w:r w:rsidR="00157443" w:rsidRPr="008232D1">
        <w:rPr>
          <w:rFonts w:ascii="Times New Roman" w:hAnsi="Times New Roman" w:cs="Times New Roman"/>
          <w:bCs/>
          <w:sz w:val="20"/>
          <w:szCs w:val="20"/>
          <w:lang w:val="en-US"/>
        </w:rPr>
        <w:t>:</w:t>
      </w:r>
    </w:p>
    <w:p w14:paraId="4B342186" w14:textId="77777777" w:rsidR="002E35A4" w:rsidRDefault="002E35A4" w:rsidP="002E35A4">
      <w:pPr>
        <w:pStyle w:val="ListParagraph"/>
        <w:spacing w:line="240" w:lineRule="auto"/>
        <w:ind w:left="426"/>
        <w:jc w:val="both"/>
        <w:rPr>
          <w:rFonts w:ascii="Times New Roman" w:hAnsi="Times New Roman" w:cs="Times New Roman"/>
          <w:bCs/>
          <w:sz w:val="20"/>
          <w:szCs w:val="20"/>
          <w:lang w:val="en-US"/>
        </w:rPr>
      </w:pPr>
    </w:p>
    <w:p w14:paraId="29F6FD5A" w14:textId="77777777" w:rsidR="00157443" w:rsidRPr="008232D1" w:rsidRDefault="002E35A4" w:rsidP="002E35A4">
      <w:pPr>
        <w:pStyle w:val="ListParagraph"/>
        <w:spacing w:line="240" w:lineRule="auto"/>
        <w:ind w:left="426"/>
        <w:jc w:val="both"/>
        <w:rPr>
          <w:rFonts w:ascii="Times New Roman" w:hAnsi="Times New Roman" w:cs="Times New Roman"/>
          <w:bCs/>
          <w:sz w:val="20"/>
          <w:szCs w:val="20"/>
          <w:lang w:val="en-US"/>
        </w:rPr>
      </w:pPr>
      <w:r w:rsidRPr="002E35A4">
        <w:rPr>
          <w:rFonts w:ascii="Times New Roman" w:hAnsi="Times New Roman" w:cs="Times New Roman"/>
          <w:bCs/>
          <w:sz w:val="20"/>
          <w:szCs w:val="20"/>
          <w:lang w:val="en-US"/>
        </w:rPr>
        <w:t>Runoff Discharge Formula</w:t>
      </w:r>
      <w:r w:rsidR="00157443" w:rsidRPr="008232D1">
        <w:rPr>
          <w:rFonts w:ascii="Times New Roman" w:hAnsi="Times New Roman" w:cs="Times New Roman"/>
          <w:bCs/>
          <w:sz w:val="20"/>
          <w:szCs w:val="20"/>
          <w:lang w:val="en-US"/>
        </w:rPr>
        <w:t>:</w:t>
      </w:r>
    </w:p>
    <w:p w14:paraId="03624036" w14:textId="77777777" w:rsidR="00157443" w:rsidRPr="008232D1" w:rsidRDefault="00976BDE" w:rsidP="002E35A4">
      <w:pPr>
        <w:pStyle w:val="ListParagraph"/>
        <w:spacing w:before="360" w:after="120" w:line="240" w:lineRule="auto"/>
        <w:ind w:left="425"/>
        <w:contextualSpacing w:val="0"/>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Q =</w:t>
      </w:r>
      <w:r w:rsidR="00157443" w:rsidRPr="008232D1">
        <w:rPr>
          <w:rFonts w:ascii="Times New Roman" w:hAnsi="Times New Roman" w:cs="Times New Roman"/>
          <w:bCs/>
          <w:sz w:val="20"/>
          <w:szCs w:val="20"/>
          <w:lang w:val="en-US"/>
        </w:rPr>
        <w:t xml:space="preserve"> </w:t>
      </w:r>
      <w:proofErr w:type="gramStart"/>
      <w:r w:rsidR="00157443" w:rsidRPr="008232D1">
        <w:rPr>
          <w:rFonts w:ascii="Times New Roman" w:hAnsi="Times New Roman" w:cs="Times New Roman"/>
          <w:bCs/>
          <w:sz w:val="20"/>
          <w:szCs w:val="20"/>
          <w:lang w:val="en-US"/>
        </w:rPr>
        <w:t>0</w:t>
      </w:r>
      <w:r w:rsidR="003F75B1">
        <w:rPr>
          <w:rFonts w:ascii="Times New Roman" w:hAnsi="Times New Roman" w:cs="Times New Roman"/>
          <w:bCs/>
          <w:sz w:val="20"/>
          <w:szCs w:val="20"/>
          <w:lang w:val="en-US"/>
        </w:rPr>
        <w:t>.</w:t>
      </w:r>
      <w:r w:rsidR="00157443" w:rsidRPr="008232D1">
        <w:rPr>
          <w:rFonts w:ascii="Times New Roman" w:hAnsi="Times New Roman" w:cs="Times New Roman"/>
          <w:bCs/>
          <w:sz w:val="20"/>
          <w:szCs w:val="20"/>
          <w:lang w:val="en-US"/>
        </w:rPr>
        <w:t>278 .</w:t>
      </w:r>
      <w:proofErr w:type="gramEnd"/>
      <w:r w:rsidR="00157443" w:rsidRPr="008232D1">
        <w:rPr>
          <w:rFonts w:ascii="Times New Roman" w:hAnsi="Times New Roman" w:cs="Times New Roman"/>
          <w:bCs/>
          <w:sz w:val="20"/>
          <w:szCs w:val="20"/>
          <w:lang w:val="en-US"/>
        </w:rPr>
        <w:t xml:space="preserve"> I .</w:t>
      </w:r>
      <w:proofErr w:type="gramStart"/>
      <w:r w:rsidR="00157443" w:rsidRPr="008232D1">
        <w:rPr>
          <w:rFonts w:ascii="Times New Roman" w:hAnsi="Times New Roman" w:cs="Times New Roman"/>
          <w:bCs/>
          <w:sz w:val="20"/>
          <w:szCs w:val="20"/>
          <w:lang w:val="en-US"/>
        </w:rPr>
        <w:t>C .</w:t>
      </w:r>
      <w:proofErr w:type="gramEnd"/>
      <w:r w:rsidR="00157443" w:rsidRPr="008232D1">
        <w:rPr>
          <w:rFonts w:ascii="Times New Roman" w:hAnsi="Times New Roman" w:cs="Times New Roman"/>
          <w:bCs/>
          <w:sz w:val="20"/>
          <w:szCs w:val="20"/>
          <w:lang w:val="en-US"/>
        </w:rPr>
        <w:t xml:space="preserve"> A .......................</w:t>
      </w:r>
    </w:p>
    <w:p w14:paraId="6B461B46" w14:textId="77777777" w:rsidR="00157443" w:rsidRPr="008232D1" w:rsidRDefault="00F609D9" w:rsidP="002E35A4">
      <w:pPr>
        <w:pStyle w:val="ListParagraph"/>
        <w:spacing w:line="240" w:lineRule="auto"/>
        <w:ind w:left="426"/>
        <w:jc w:val="both"/>
        <w:rPr>
          <w:rFonts w:ascii="Times New Roman" w:hAnsi="Times New Roman" w:cs="Times New Roman"/>
          <w:bCs/>
          <w:sz w:val="20"/>
          <w:szCs w:val="20"/>
          <w:lang w:val="en-US"/>
        </w:rPr>
      </w:pPr>
      <w:r>
        <w:rPr>
          <w:rFonts w:ascii="Times New Roman" w:hAnsi="Times New Roman" w:cs="Times New Roman"/>
          <w:bCs/>
          <w:sz w:val="20"/>
          <w:szCs w:val="20"/>
          <w:lang w:val="en-US"/>
        </w:rPr>
        <w:t>Where</w:t>
      </w:r>
      <w:r w:rsidR="00157443" w:rsidRPr="008232D1">
        <w:rPr>
          <w:rFonts w:ascii="Times New Roman" w:hAnsi="Times New Roman" w:cs="Times New Roman"/>
          <w:bCs/>
          <w:sz w:val="20"/>
          <w:szCs w:val="20"/>
          <w:lang w:val="en-US"/>
        </w:rPr>
        <w:t>:</w:t>
      </w:r>
    </w:p>
    <w:p w14:paraId="7B914D74" w14:textId="77777777" w:rsidR="00157443" w:rsidRPr="008232D1" w:rsidRDefault="00157443" w:rsidP="002E35A4">
      <w:pPr>
        <w:pStyle w:val="ListParagraph"/>
        <w:tabs>
          <w:tab w:val="left" w:pos="993"/>
        </w:tabs>
        <w:spacing w:line="240" w:lineRule="auto"/>
        <w:ind w:left="1276" w:hanging="850"/>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Q</w:t>
      </w:r>
      <w:r w:rsidRPr="008232D1">
        <w:rPr>
          <w:rFonts w:ascii="Times New Roman" w:hAnsi="Times New Roman" w:cs="Times New Roman"/>
          <w:bCs/>
          <w:sz w:val="20"/>
          <w:szCs w:val="20"/>
          <w:lang w:val="en-US"/>
        </w:rPr>
        <w:tab/>
        <w:t>=</w:t>
      </w:r>
      <w:r w:rsidR="002E35A4">
        <w:rPr>
          <w:rFonts w:ascii="Times New Roman" w:hAnsi="Times New Roman" w:cs="Times New Roman"/>
          <w:bCs/>
          <w:sz w:val="20"/>
          <w:szCs w:val="20"/>
          <w:lang w:val="en-US"/>
        </w:rPr>
        <w:tab/>
      </w:r>
      <w:r w:rsidR="00F609D9" w:rsidRPr="00F609D9">
        <w:rPr>
          <w:rFonts w:ascii="Times New Roman" w:hAnsi="Times New Roman" w:cs="Times New Roman"/>
          <w:bCs/>
          <w:sz w:val="20"/>
          <w:szCs w:val="20"/>
          <w:lang w:val="en-US"/>
        </w:rPr>
        <w:t>Runoff water flow</w:t>
      </w:r>
      <w:r w:rsidRPr="008232D1">
        <w:rPr>
          <w:rFonts w:ascii="Times New Roman" w:hAnsi="Times New Roman" w:cs="Times New Roman"/>
          <w:bCs/>
          <w:sz w:val="20"/>
          <w:szCs w:val="20"/>
          <w:lang w:val="en-US"/>
        </w:rPr>
        <w:t xml:space="preserve"> (m3/</w:t>
      </w:r>
      <w:r w:rsidR="00F609D9">
        <w:rPr>
          <w:rFonts w:ascii="Times New Roman" w:hAnsi="Times New Roman" w:cs="Times New Roman"/>
          <w:bCs/>
          <w:sz w:val="20"/>
          <w:szCs w:val="20"/>
          <w:lang w:val="en-US"/>
        </w:rPr>
        <w:t>sec</w:t>
      </w:r>
      <w:r w:rsidRPr="008232D1">
        <w:rPr>
          <w:rFonts w:ascii="Times New Roman" w:hAnsi="Times New Roman" w:cs="Times New Roman"/>
          <w:bCs/>
          <w:sz w:val="20"/>
          <w:szCs w:val="20"/>
          <w:lang w:val="en-US"/>
        </w:rPr>
        <w:t>)</w:t>
      </w:r>
    </w:p>
    <w:p w14:paraId="10555341" w14:textId="77777777" w:rsidR="00157443" w:rsidRPr="008232D1" w:rsidRDefault="00157443" w:rsidP="002E35A4">
      <w:pPr>
        <w:pStyle w:val="ListParagraph"/>
        <w:tabs>
          <w:tab w:val="left" w:pos="993"/>
        </w:tabs>
        <w:spacing w:line="240" w:lineRule="auto"/>
        <w:ind w:left="1276" w:hanging="850"/>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C</w:t>
      </w:r>
      <w:r w:rsidRPr="008232D1">
        <w:rPr>
          <w:rFonts w:ascii="Times New Roman" w:hAnsi="Times New Roman" w:cs="Times New Roman"/>
          <w:bCs/>
          <w:sz w:val="20"/>
          <w:szCs w:val="20"/>
          <w:lang w:val="en-US"/>
        </w:rPr>
        <w:tab/>
        <w:t>=</w:t>
      </w:r>
      <w:r w:rsidR="002E35A4">
        <w:rPr>
          <w:rFonts w:ascii="Times New Roman" w:hAnsi="Times New Roman" w:cs="Times New Roman"/>
          <w:bCs/>
          <w:sz w:val="20"/>
          <w:szCs w:val="20"/>
          <w:lang w:val="en-US"/>
        </w:rPr>
        <w:tab/>
      </w:r>
      <w:r w:rsidR="00F609D9">
        <w:rPr>
          <w:rFonts w:ascii="Times New Roman" w:hAnsi="Times New Roman" w:cs="Times New Roman"/>
          <w:bCs/>
          <w:sz w:val="20"/>
          <w:szCs w:val="20"/>
          <w:lang w:val="en-US"/>
        </w:rPr>
        <w:t>Run</w:t>
      </w:r>
      <w:r w:rsidR="00F609D9" w:rsidRPr="00F609D9">
        <w:rPr>
          <w:rFonts w:ascii="Times New Roman" w:hAnsi="Times New Roman" w:cs="Times New Roman"/>
          <w:bCs/>
          <w:sz w:val="20"/>
          <w:szCs w:val="20"/>
          <w:lang w:val="en-US"/>
        </w:rPr>
        <w:t>off coefficient (by default)</w:t>
      </w:r>
    </w:p>
    <w:p w14:paraId="34679EAF" w14:textId="77777777" w:rsidR="00157443" w:rsidRPr="008232D1" w:rsidRDefault="00157443" w:rsidP="002E35A4">
      <w:pPr>
        <w:pStyle w:val="ListParagraph"/>
        <w:tabs>
          <w:tab w:val="left" w:pos="993"/>
        </w:tabs>
        <w:spacing w:line="240" w:lineRule="auto"/>
        <w:ind w:left="1276" w:hanging="850"/>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I</w:t>
      </w:r>
      <w:r w:rsidRPr="008232D1">
        <w:rPr>
          <w:rFonts w:ascii="Times New Roman" w:hAnsi="Times New Roman" w:cs="Times New Roman"/>
          <w:bCs/>
          <w:sz w:val="20"/>
          <w:szCs w:val="20"/>
          <w:lang w:val="en-US"/>
        </w:rPr>
        <w:tab/>
        <w:t>=</w:t>
      </w:r>
      <w:r w:rsidR="002E35A4">
        <w:rPr>
          <w:rFonts w:ascii="Times New Roman" w:hAnsi="Times New Roman" w:cs="Times New Roman"/>
          <w:bCs/>
          <w:sz w:val="20"/>
          <w:szCs w:val="20"/>
          <w:lang w:val="en-US"/>
        </w:rPr>
        <w:tab/>
      </w:r>
      <w:r w:rsidR="00F609D9" w:rsidRPr="00F609D9">
        <w:rPr>
          <w:rFonts w:ascii="Times New Roman" w:hAnsi="Times New Roman" w:cs="Times New Roman"/>
          <w:bCs/>
          <w:sz w:val="20"/>
          <w:szCs w:val="20"/>
          <w:lang w:val="en-US"/>
        </w:rPr>
        <w:t>Rain</w:t>
      </w:r>
      <w:r w:rsidR="00F609D9">
        <w:rPr>
          <w:rFonts w:ascii="Times New Roman" w:hAnsi="Times New Roman" w:cs="Times New Roman"/>
          <w:bCs/>
          <w:sz w:val="20"/>
          <w:szCs w:val="20"/>
          <w:lang w:val="en-US"/>
        </w:rPr>
        <w:t>fall</w:t>
      </w:r>
      <w:r w:rsidR="00F609D9" w:rsidRPr="00F609D9">
        <w:rPr>
          <w:rFonts w:ascii="Times New Roman" w:hAnsi="Times New Roman" w:cs="Times New Roman"/>
          <w:bCs/>
          <w:sz w:val="20"/>
          <w:szCs w:val="20"/>
          <w:lang w:val="en-US"/>
        </w:rPr>
        <w:t xml:space="preserve"> intensity </w:t>
      </w:r>
      <w:r w:rsidRPr="008232D1">
        <w:rPr>
          <w:rFonts w:ascii="Times New Roman" w:hAnsi="Times New Roman" w:cs="Times New Roman"/>
          <w:bCs/>
          <w:sz w:val="20"/>
          <w:szCs w:val="20"/>
          <w:lang w:val="en-US"/>
        </w:rPr>
        <w:t>(mm/</w:t>
      </w:r>
      <w:r w:rsidR="00F609D9">
        <w:rPr>
          <w:rFonts w:ascii="Times New Roman" w:hAnsi="Times New Roman" w:cs="Times New Roman"/>
          <w:bCs/>
          <w:sz w:val="20"/>
          <w:szCs w:val="20"/>
          <w:lang w:val="en-US"/>
        </w:rPr>
        <w:t>hour</w:t>
      </w:r>
      <w:r w:rsidRPr="008232D1">
        <w:rPr>
          <w:rFonts w:ascii="Times New Roman" w:hAnsi="Times New Roman" w:cs="Times New Roman"/>
          <w:bCs/>
          <w:sz w:val="20"/>
          <w:szCs w:val="20"/>
          <w:lang w:val="en-US"/>
        </w:rPr>
        <w:t>)</w:t>
      </w:r>
    </w:p>
    <w:p w14:paraId="063F70A7" w14:textId="77777777" w:rsidR="00157443" w:rsidRPr="008232D1" w:rsidRDefault="00157443" w:rsidP="002E35A4">
      <w:pPr>
        <w:pStyle w:val="ListParagraph"/>
        <w:tabs>
          <w:tab w:val="left" w:pos="993"/>
        </w:tabs>
        <w:spacing w:line="240" w:lineRule="auto"/>
        <w:ind w:left="1276" w:hanging="850"/>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A</w:t>
      </w:r>
      <w:r w:rsidRPr="008232D1">
        <w:rPr>
          <w:rFonts w:ascii="Times New Roman" w:hAnsi="Times New Roman" w:cs="Times New Roman"/>
          <w:bCs/>
          <w:sz w:val="20"/>
          <w:szCs w:val="20"/>
          <w:lang w:val="en-US"/>
        </w:rPr>
        <w:tab/>
        <w:t>=</w:t>
      </w:r>
      <w:r w:rsidR="002E35A4">
        <w:rPr>
          <w:rFonts w:ascii="Times New Roman" w:hAnsi="Times New Roman" w:cs="Times New Roman"/>
          <w:bCs/>
          <w:sz w:val="20"/>
          <w:szCs w:val="20"/>
          <w:lang w:val="en-US"/>
        </w:rPr>
        <w:tab/>
      </w:r>
      <w:r w:rsidR="00F609D9" w:rsidRPr="00F609D9">
        <w:rPr>
          <w:rFonts w:ascii="Times New Roman" w:hAnsi="Times New Roman" w:cs="Times New Roman"/>
          <w:bCs/>
          <w:sz w:val="20"/>
          <w:szCs w:val="20"/>
          <w:lang w:val="en-US"/>
        </w:rPr>
        <w:t xml:space="preserve">Drainage area </w:t>
      </w:r>
      <w:r w:rsidRPr="008232D1">
        <w:rPr>
          <w:rFonts w:ascii="Times New Roman" w:hAnsi="Times New Roman" w:cs="Times New Roman"/>
          <w:bCs/>
          <w:sz w:val="20"/>
          <w:szCs w:val="20"/>
          <w:lang w:val="en-US"/>
        </w:rPr>
        <w:t>(ha)</w:t>
      </w:r>
    </w:p>
    <w:p w14:paraId="4AD1584F" w14:textId="77777777" w:rsidR="00157443" w:rsidRPr="008232D1" w:rsidRDefault="00157443" w:rsidP="002E35A4">
      <w:pPr>
        <w:pStyle w:val="ListParagraph"/>
        <w:tabs>
          <w:tab w:val="left" w:pos="993"/>
        </w:tabs>
        <w:spacing w:line="240" w:lineRule="auto"/>
        <w:ind w:left="1276" w:hanging="850"/>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0</w:t>
      </w:r>
      <w:r w:rsidR="00F609D9">
        <w:rPr>
          <w:rFonts w:ascii="Times New Roman" w:hAnsi="Times New Roman" w:cs="Times New Roman"/>
          <w:bCs/>
          <w:sz w:val="20"/>
          <w:szCs w:val="20"/>
          <w:lang w:val="en-US"/>
        </w:rPr>
        <w:t>.</w:t>
      </w:r>
      <w:r w:rsidRPr="008232D1">
        <w:rPr>
          <w:rFonts w:ascii="Times New Roman" w:hAnsi="Times New Roman" w:cs="Times New Roman"/>
          <w:bCs/>
          <w:sz w:val="20"/>
          <w:szCs w:val="20"/>
          <w:lang w:val="en-US"/>
        </w:rPr>
        <w:t>278</w:t>
      </w:r>
      <w:r w:rsidRPr="008232D1">
        <w:rPr>
          <w:rFonts w:ascii="Times New Roman" w:hAnsi="Times New Roman" w:cs="Times New Roman"/>
          <w:bCs/>
          <w:sz w:val="20"/>
          <w:szCs w:val="20"/>
          <w:lang w:val="en-US"/>
        </w:rPr>
        <w:tab/>
        <w:t>=</w:t>
      </w:r>
      <w:r w:rsidR="002E35A4">
        <w:rPr>
          <w:rFonts w:ascii="Times New Roman" w:hAnsi="Times New Roman" w:cs="Times New Roman"/>
          <w:bCs/>
          <w:sz w:val="20"/>
          <w:szCs w:val="20"/>
          <w:lang w:val="en-US"/>
        </w:rPr>
        <w:tab/>
      </w:r>
      <w:r w:rsidR="00F609D9" w:rsidRPr="00F609D9">
        <w:rPr>
          <w:rFonts w:ascii="Times New Roman" w:hAnsi="Times New Roman" w:cs="Times New Roman"/>
          <w:bCs/>
          <w:sz w:val="20"/>
          <w:szCs w:val="20"/>
          <w:lang w:val="en-US"/>
        </w:rPr>
        <w:t>Constant</w:t>
      </w:r>
    </w:p>
    <w:p w14:paraId="5C35BDE4" w14:textId="77777777" w:rsidR="00157443" w:rsidRPr="008232D1" w:rsidRDefault="00157443" w:rsidP="00157443">
      <w:pPr>
        <w:pStyle w:val="ListParagraph"/>
        <w:spacing w:line="240" w:lineRule="auto"/>
        <w:ind w:left="0"/>
        <w:jc w:val="both"/>
        <w:rPr>
          <w:rFonts w:ascii="Times New Roman" w:hAnsi="Times New Roman" w:cs="Times New Roman"/>
          <w:b/>
          <w:sz w:val="20"/>
          <w:szCs w:val="20"/>
          <w:lang w:val="en-US"/>
        </w:rPr>
      </w:pPr>
    </w:p>
    <w:p w14:paraId="14C2C2F3" w14:textId="77777777" w:rsidR="00157443" w:rsidRPr="008232D1" w:rsidRDefault="003F75B1" w:rsidP="003F75B1">
      <w:pPr>
        <w:pStyle w:val="ListParagraph"/>
        <w:spacing w:after="0" w:line="240" w:lineRule="auto"/>
        <w:ind w:left="426"/>
        <w:jc w:val="both"/>
        <w:rPr>
          <w:rFonts w:ascii="Times New Roman" w:hAnsi="Times New Roman" w:cs="Times New Roman"/>
          <w:bCs/>
          <w:sz w:val="20"/>
          <w:szCs w:val="20"/>
          <w:lang w:val="en-US"/>
        </w:rPr>
      </w:pPr>
      <w:r w:rsidRPr="003F75B1">
        <w:rPr>
          <w:rFonts w:ascii="Times New Roman" w:hAnsi="Times New Roman" w:cs="Times New Roman"/>
          <w:bCs/>
          <w:sz w:val="20"/>
          <w:szCs w:val="20"/>
          <w:lang w:val="en-US"/>
        </w:rPr>
        <w:t>The amount of rainwater discharge in an area must be drained immediately so as not to cause puddles.</w:t>
      </w:r>
      <w:r w:rsidR="00157443" w:rsidRPr="008232D1">
        <w:rPr>
          <w:rFonts w:ascii="Times New Roman" w:hAnsi="Times New Roman" w:cs="Times New Roman"/>
          <w:bCs/>
          <w:sz w:val="20"/>
          <w:szCs w:val="20"/>
          <w:lang w:val="en-US"/>
        </w:rPr>
        <w:t xml:space="preserve"> </w:t>
      </w:r>
      <w:r w:rsidR="003C4B97" w:rsidRPr="003C4B97">
        <w:rPr>
          <w:rFonts w:ascii="Times New Roman" w:hAnsi="Times New Roman" w:cs="Times New Roman"/>
          <w:bCs/>
          <w:sz w:val="20"/>
          <w:szCs w:val="20"/>
          <w:lang w:val="en-US"/>
        </w:rPr>
        <w:t xml:space="preserve">To </w:t>
      </w:r>
      <w:r w:rsidR="003C4B97">
        <w:rPr>
          <w:rFonts w:ascii="Times New Roman" w:hAnsi="Times New Roman" w:cs="Times New Roman"/>
          <w:bCs/>
          <w:sz w:val="20"/>
          <w:szCs w:val="20"/>
          <w:lang w:val="en-US"/>
        </w:rPr>
        <w:t>do so,</w:t>
      </w:r>
      <w:r w:rsidR="003C4B97" w:rsidRPr="003C4B97">
        <w:rPr>
          <w:rFonts w:ascii="Times New Roman" w:hAnsi="Times New Roman" w:cs="Times New Roman"/>
          <w:bCs/>
          <w:sz w:val="20"/>
          <w:szCs w:val="20"/>
          <w:lang w:val="en-US"/>
        </w:rPr>
        <w:t xml:space="preserve"> a channel that can </w:t>
      </w:r>
      <w:r w:rsidR="003C4B97">
        <w:rPr>
          <w:rFonts w:ascii="Times New Roman" w:hAnsi="Times New Roman" w:cs="Times New Roman"/>
          <w:bCs/>
          <w:sz w:val="20"/>
          <w:szCs w:val="20"/>
          <w:lang w:val="en-US"/>
        </w:rPr>
        <w:t>hold</w:t>
      </w:r>
      <w:r w:rsidR="003C4B97" w:rsidRPr="003C4B97">
        <w:rPr>
          <w:rFonts w:ascii="Times New Roman" w:hAnsi="Times New Roman" w:cs="Times New Roman"/>
          <w:bCs/>
          <w:sz w:val="20"/>
          <w:szCs w:val="20"/>
          <w:lang w:val="en-US"/>
        </w:rPr>
        <w:t xml:space="preserve"> and drain the water to </w:t>
      </w:r>
      <w:r w:rsidR="003C4B97">
        <w:rPr>
          <w:rFonts w:ascii="Times New Roman" w:hAnsi="Times New Roman" w:cs="Times New Roman"/>
          <w:bCs/>
          <w:sz w:val="20"/>
          <w:szCs w:val="20"/>
          <w:lang w:val="en-US"/>
        </w:rPr>
        <w:t>a</w:t>
      </w:r>
      <w:r w:rsidR="003C4B97" w:rsidRPr="003C4B97">
        <w:rPr>
          <w:rFonts w:ascii="Times New Roman" w:hAnsi="Times New Roman" w:cs="Times New Roman"/>
          <w:bCs/>
          <w:sz w:val="20"/>
          <w:szCs w:val="20"/>
          <w:lang w:val="en-US"/>
        </w:rPr>
        <w:t xml:space="preserve"> </w:t>
      </w:r>
      <w:r w:rsidR="003C4B97">
        <w:rPr>
          <w:rFonts w:ascii="Times New Roman" w:hAnsi="Times New Roman" w:cs="Times New Roman"/>
          <w:bCs/>
          <w:sz w:val="20"/>
          <w:szCs w:val="20"/>
          <w:lang w:val="en-US"/>
        </w:rPr>
        <w:t>water reservoir is required</w:t>
      </w:r>
      <w:r w:rsidR="003C4B97" w:rsidRPr="003C4B97">
        <w:rPr>
          <w:rFonts w:ascii="Times New Roman" w:hAnsi="Times New Roman" w:cs="Times New Roman"/>
          <w:bCs/>
          <w:sz w:val="20"/>
          <w:szCs w:val="20"/>
          <w:lang w:val="en-US"/>
        </w:rPr>
        <w:t>.</w:t>
      </w:r>
    </w:p>
    <w:p w14:paraId="0EBDA611" w14:textId="77777777" w:rsidR="00157443" w:rsidRPr="008232D1" w:rsidRDefault="00157443" w:rsidP="00A74FFE">
      <w:pPr>
        <w:pStyle w:val="ListParagraph"/>
        <w:spacing w:after="0" w:line="240" w:lineRule="auto"/>
        <w:ind w:left="0"/>
        <w:jc w:val="both"/>
        <w:rPr>
          <w:rFonts w:ascii="Times New Roman" w:hAnsi="Times New Roman" w:cs="Times New Roman"/>
          <w:bCs/>
          <w:sz w:val="20"/>
          <w:szCs w:val="20"/>
          <w:lang w:val="en-US"/>
        </w:rPr>
      </w:pPr>
    </w:p>
    <w:p w14:paraId="1C98A016" w14:textId="77777777" w:rsidR="00A74FFE" w:rsidRPr="008232D1" w:rsidRDefault="003C4B97" w:rsidP="004062FF">
      <w:pPr>
        <w:pStyle w:val="ListParagraph"/>
        <w:numPr>
          <w:ilvl w:val="0"/>
          <w:numId w:val="33"/>
        </w:numPr>
        <w:spacing w:after="0" w:line="240" w:lineRule="auto"/>
        <w:ind w:left="426"/>
        <w:jc w:val="both"/>
        <w:rPr>
          <w:rFonts w:ascii="Times New Roman" w:hAnsi="Times New Roman" w:cs="Times New Roman"/>
          <w:bCs/>
          <w:sz w:val="20"/>
          <w:szCs w:val="20"/>
          <w:lang w:val="en-US"/>
        </w:rPr>
      </w:pPr>
      <w:r>
        <w:rPr>
          <w:rFonts w:ascii="Times New Roman" w:hAnsi="Times New Roman" w:cs="Times New Roman"/>
          <w:bCs/>
          <w:sz w:val="20"/>
          <w:szCs w:val="20"/>
          <w:lang w:val="en-US"/>
        </w:rPr>
        <w:t>Des</w:t>
      </w:r>
      <w:r w:rsidR="00A74FFE" w:rsidRPr="008232D1">
        <w:rPr>
          <w:rFonts w:ascii="Times New Roman" w:hAnsi="Times New Roman" w:cs="Times New Roman"/>
          <w:bCs/>
          <w:sz w:val="20"/>
          <w:szCs w:val="20"/>
          <w:lang w:val="en-US"/>
        </w:rPr>
        <w:t>i</w:t>
      </w:r>
      <w:r>
        <w:rPr>
          <w:rFonts w:ascii="Times New Roman" w:hAnsi="Times New Roman" w:cs="Times New Roman"/>
          <w:bCs/>
          <w:sz w:val="20"/>
          <w:szCs w:val="20"/>
          <w:lang w:val="en-US"/>
        </w:rPr>
        <w:t>g</w:t>
      </w:r>
      <w:r w:rsidR="00A74FFE" w:rsidRPr="008232D1">
        <w:rPr>
          <w:rFonts w:ascii="Times New Roman" w:hAnsi="Times New Roman" w:cs="Times New Roman"/>
          <w:bCs/>
          <w:sz w:val="20"/>
          <w:szCs w:val="20"/>
          <w:lang w:val="en-US"/>
        </w:rPr>
        <w:t>n</w:t>
      </w:r>
    </w:p>
    <w:p w14:paraId="26423187" w14:textId="77777777" w:rsidR="00073F5A" w:rsidRPr="008232D1" w:rsidRDefault="00984026" w:rsidP="004062FF">
      <w:pPr>
        <w:pStyle w:val="ListParagraph"/>
        <w:spacing w:line="240" w:lineRule="auto"/>
        <w:ind w:left="426"/>
        <w:rPr>
          <w:rFonts w:ascii="Times New Roman" w:hAnsi="Times New Roman" w:cs="Times New Roman"/>
          <w:bCs/>
          <w:sz w:val="20"/>
          <w:szCs w:val="20"/>
          <w:lang w:val="en-US"/>
        </w:rPr>
      </w:pPr>
      <w:r>
        <w:rPr>
          <w:rFonts w:ascii="Times New Roman" w:hAnsi="Times New Roman" w:cs="Times New Roman"/>
          <w:bCs/>
          <w:sz w:val="20"/>
          <w:szCs w:val="20"/>
          <w:lang w:val="en-US"/>
        </w:rPr>
        <w:t>Square</w:t>
      </w:r>
    </w:p>
    <w:p w14:paraId="5472D119" w14:textId="77777777" w:rsidR="00073F5A" w:rsidRPr="008232D1" w:rsidRDefault="00073F5A" w:rsidP="004062FF">
      <w:pPr>
        <w:pStyle w:val="ListParagraph"/>
        <w:ind w:left="426"/>
        <w:jc w:val="center"/>
        <w:rPr>
          <w:rFonts w:ascii="Times New Roman" w:hAnsi="Times New Roman" w:cs="Times New Roman"/>
          <w:b/>
          <w:sz w:val="20"/>
          <w:szCs w:val="20"/>
          <w:lang w:val="en-US"/>
        </w:rPr>
      </w:pPr>
      <w:r w:rsidRPr="008232D1">
        <w:rPr>
          <w:rFonts w:ascii="Times New Roman" w:hAnsi="Times New Roman" w:cs="Times New Roman"/>
          <w:b/>
          <w:noProof/>
          <w:sz w:val="20"/>
          <w:szCs w:val="20"/>
          <w:lang w:val="en-US" w:eastAsia="en-US"/>
        </w:rPr>
        <w:drawing>
          <wp:inline distT="0" distB="0" distL="0" distR="0" wp14:anchorId="3E02076D" wp14:editId="6EE3B5A4">
            <wp:extent cx="2152650" cy="1371380"/>
            <wp:effectExtent l="1905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5" cstate="print"/>
                    <a:srcRect/>
                    <a:stretch>
                      <a:fillRect/>
                    </a:stretch>
                  </pic:blipFill>
                  <pic:spPr bwMode="auto">
                    <a:xfrm>
                      <a:off x="0" y="0"/>
                      <a:ext cx="2157376" cy="1374391"/>
                    </a:xfrm>
                    <a:prstGeom prst="rect">
                      <a:avLst/>
                    </a:prstGeom>
                    <a:noFill/>
                    <a:ln w="9525">
                      <a:noFill/>
                      <a:miter lim="800000"/>
                      <a:headEnd/>
                      <a:tailEnd/>
                    </a:ln>
                  </pic:spPr>
                </pic:pic>
              </a:graphicData>
            </a:graphic>
          </wp:inline>
        </w:drawing>
      </w:r>
    </w:p>
    <w:p w14:paraId="53CC89BE" w14:textId="77777777" w:rsidR="00073F5A" w:rsidRPr="008232D1" w:rsidRDefault="003C4B97" w:rsidP="004062FF">
      <w:pPr>
        <w:pStyle w:val="ListParagraph"/>
        <w:spacing w:line="240" w:lineRule="auto"/>
        <w:ind w:left="426"/>
        <w:jc w:val="center"/>
        <w:rPr>
          <w:rFonts w:ascii="Times New Roman" w:hAnsi="Times New Roman" w:cs="Times New Roman"/>
          <w:bCs/>
          <w:sz w:val="20"/>
          <w:szCs w:val="20"/>
          <w:lang w:val="en-US"/>
        </w:rPr>
      </w:pPr>
      <w:r>
        <w:rPr>
          <w:rFonts w:ascii="Times New Roman" w:hAnsi="Times New Roman" w:cs="Times New Roman"/>
          <w:b/>
          <w:bCs/>
          <w:sz w:val="20"/>
          <w:szCs w:val="20"/>
          <w:lang w:val="en-US"/>
        </w:rPr>
        <w:t>Figure</w:t>
      </w:r>
      <w:r w:rsidR="00073F5A" w:rsidRPr="008232D1">
        <w:rPr>
          <w:rFonts w:ascii="Times New Roman" w:hAnsi="Times New Roman" w:cs="Times New Roman"/>
          <w:b/>
          <w:bCs/>
          <w:sz w:val="20"/>
          <w:szCs w:val="20"/>
          <w:lang w:val="en-US"/>
        </w:rPr>
        <w:t xml:space="preserve"> </w:t>
      </w:r>
      <w:r w:rsidR="00157443" w:rsidRPr="008232D1">
        <w:rPr>
          <w:rFonts w:ascii="Times New Roman" w:hAnsi="Times New Roman" w:cs="Times New Roman"/>
          <w:b/>
          <w:bCs/>
          <w:sz w:val="20"/>
          <w:szCs w:val="20"/>
          <w:lang w:val="en-US"/>
        </w:rPr>
        <w:t>2</w:t>
      </w:r>
      <w:r w:rsidR="00976BDE" w:rsidRPr="008232D1">
        <w:rPr>
          <w:rFonts w:ascii="Times New Roman" w:hAnsi="Times New Roman" w:cs="Times New Roman"/>
          <w:bCs/>
          <w:sz w:val="20"/>
          <w:szCs w:val="20"/>
          <w:lang w:val="en-US"/>
        </w:rPr>
        <w:t xml:space="preserve"> </w:t>
      </w:r>
      <w:r w:rsidRPr="003C4B97">
        <w:rPr>
          <w:rFonts w:ascii="Times New Roman" w:hAnsi="Times New Roman" w:cs="Times New Roman"/>
          <w:bCs/>
          <w:sz w:val="20"/>
          <w:szCs w:val="20"/>
          <w:lang w:val="en-US"/>
        </w:rPr>
        <w:t>Square Channel</w:t>
      </w:r>
    </w:p>
    <w:p w14:paraId="68CD19CF" w14:textId="77777777" w:rsidR="00073F5A" w:rsidRPr="008232D1" w:rsidRDefault="00073F5A" w:rsidP="00073F5A">
      <w:pPr>
        <w:pStyle w:val="ListParagraph"/>
        <w:spacing w:line="240" w:lineRule="auto"/>
        <w:jc w:val="both"/>
        <w:rPr>
          <w:rFonts w:ascii="Times New Roman" w:hAnsi="Times New Roman" w:cs="Times New Roman"/>
          <w:bCs/>
          <w:sz w:val="20"/>
          <w:szCs w:val="20"/>
          <w:lang w:val="en-US"/>
        </w:rPr>
      </w:pPr>
    </w:p>
    <w:p w14:paraId="1F640799" w14:textId="77777777" w:rsidR="00073F5A" w:rsidRPr="008232D1" w:rsidRDefault="003C4B97" w:rsidP="004062FF">
      <w:pPr>
        <w:pStyle w:val="ListParagraph"/>
        <w:spacing w:line="240" w:lineRule="auto"/>
        <w:ind w:left="426"/>
        <w:jc w:val="both"/>
        <w:rPr>
          <w:rFonts w:ascii="Times New Roman" w:hAnsi="Times New Roman" w:cs="Times New Roman"/>
          <w:bCs/>
          <w:sz w:val="20"/>
          <w:szCs w:val="20"/>
          <w:lang w:val="en-US"/>
        </w:rPr>
      </w:pPr>
      <w:r>
        <w:rPr>
          <w:rFonts w:ascii="Times New Roman" w:hAnsi="Times New Roman" w:cs="Times New Roman"/>
          <w:bCs/>
          <w:sz w:val="20"/>
          <w:szCs w:val="20"/>
          <w:lang w:val="en-US"/>
        </w:rPr>
        <w:t>Where</w:t>
      </w:r>
      <w:r w:rsidR="00073F5A" w:rsidRPr="008232D1">
        <w:rPr>
          <w:rFonts w:ascii="Times New Roman" w:hAnsi="Times New Roman" w:cs="Times New Roman"/>
          <w:bCs/>
          <w:sz w:val="20"/>
          <w:szCs w:val="20"/>
          <w:lang w:val="en-US"/>
        </w:rPr>
        <w:t>:</w:t>
      </w:r>
    </w:p>
    <w:p w14:paraId="5B84338D" w14:textId="77777777" w:rsidR="00073F5A" w:rsidRPr="008232D1" w:rsidRDefault="003C4B97" w:rsidP="004062FF">
      <w:pPr>
        <w:pStyle w:val="ListParagraph"/>
        <w:tabs>
          <w:tab w:val="left" w:pos="2552"/>
        </w:tabs>
        <w:spacing w:line="240" w:lineRule="auto"/>
        <w:ind w:left="2835" w:hanging="2409"/>
        <w:jc w:val="both"/>
        <w:rPr>
          <w:rFonts w:ascii="Times New Roman" w:hAnsi="Times New Roman" w:cs="Times New Roman"/>
          <w:bCs/>
          <w:sz w:val="20"/>
          <w:szCs w:val="20"/>
          <w:lang w:val="en-US"/>
        </w:rPr>
      </w:pPr>
      <w:r>
        <w:rPr>
          <w:rFonts w:ascii="Times New Roman" w:hAnsi="Times New Roman" w:cs="Times New Roman"/>
          <w:bCs/>
          <w:sz w:val="20"/>
          <w:szCs w:val="20"/>
          <w:lang w:val="en-US"/>
        </w:rPr>
        <w:t>Area</w:t>
      </w:r>
      <w:r w:rsidR="00073F5A" w:rsidRPr="008232D1">
        <w:rPr>
          <w:rFonts w:ascii="Times New Roman" w:hAnsi="Times New Roman" w:cs="Times New Roman"/>
          <w:bCs/>
          <w:sz w:val="20"/>
          <w:szCs w:val="20"/>
          <w:lang w:val="en-US"/>
        </w:rPr>
        <w:t xml:space="preserve"> (A)</w:t>
      </w:r>
      <w:r w:rsidR="004062FF">
        <w:rPr>
          <w:rFonts w:ascii="Times New Roman" w:hAnsi="Times New Roman" w:cs="Times New Roman"/>
          <w:bCs/>
          <w:sz w:val="20"/>
          <w:szCs w:val="20"/>
          <w:lang w:val="en-US"/>
        </w:rPr>
        <w:tab/>
      </w:r>
      <w:r w:rsidR="00073F5A" w:rsidRPr="008232D1">
        <w:rPr>
          <w:rFonts w:ascii="Times New Roman" w:hAnsi="Times New Roman" w:cs="Times New Roman"/>
          <w:bCs/>
          <w:sz w:val="20"/>
          <w:szCs w:val="20"/>
          <w:lang w:val="en-US"/>
        </w:rPr>
        <w:t>=</w:t>
      </w:r>
      <w:r w:rsidR="004062FF">
        <w:rPr>
          <w:rFonts w:ascii="Times New Roman" w:hAnsi="Times New Roman" w:cs="Times New Roman"/>
          <w:bCs/>
          <w:sz w:val="20"/>
          <w:szCs w:val="20"/>
          <w:lang w:val="en-US"/>
        </w:rPr>
        <w:tab/>
      </w:r>
      <w:proofErr w:type="spellStart"/>
      <w:proofErr w:type="gramStart"/>
      <w:r w:rsidR="00073F5A" w:rsidRPr="008232D1">
        <w:rPr>
          <w:rFonts w:ascii="Times New Roman" w:hAnsi="Times New Roman" w:cs="Times New Roman"/>
          <w:bCs/>
          <w:sz w:val="20"/>
          <w:szCs w:val="20"/>
          <w:lang w:val="en-US"/>
        </w:rPr>
        <w:t>b.y</w:t>
      </w:r>
      <w:proofErr w:type="spellEnd"/>
      <w:proofErr w:type="gramEnd"/>
    </w:p>
    <w:p w14:paraId="79BA802F" w14:textId="77777777" w:rsidR="00073F5A" w:rsidRPr="008232D1" w:rsidRDefault="003C4B97" w:rsidP="004062FF">
      <w:pPr>
        <w:pStyle w:val="ListParagraph"/>
        <w:tabs>
          <w:tab w:val="left" w:pos="2552"/>
        </w:tabs>
        <w:spacing w:line="240" w:lineRule="auto"/>
        <w:ind w:left="2835" w:hanging="2409"/>
        <w:jc w:val="both"/>
        <w:rPr>
          <w:rFonts w:ascii="Times New Roman" w:hAnsi="Times New Roman" w:cs="Times New Roman"/>
          <w:bCs/>
          <w:sz w:val="20"/>
          <w:szCs w:val="20"/>
          <w:lang w:val="en-US"/>
        </w:rPr>
      </w:pPr>
      <w:r>
        <w:rPr>
          <w:rFonts w:ascii="Times New Roman" w:hAnsi="Times New Roman" w:cs="Times New Roman"/>
          <w:bCs/>
          <w:sz w:val="20"/>
          <w:szCs w:val="20"/>
          <w:lang w:val="en-US"/>
        </w:rPr>
        <w:t>W</w:t>
      </w:r>
      <w:r w:rsidRPr="003C4B97">
        <w:rPr>
          <w:rFonts w:ascii="Times New Roman" w:hAnsi="Times New Roman" w:cs="Times New Roman"/>
          <w:bCs/>
          <w:sz w:val="20"/>
          <w:szCs w:val="20"/>
          <w:lang w:val="en-US"/>
        </w:rPr>
        <w:t xml:space="preserve">etted perimeter </w:t>
      </w:r>
      <w:r w:rsidR="00073F5A" w:rsidRPr="008232D1">
        <w:rPr>
          <w:rFonts w:ascii="Times New Roman" w:hAnsi="Times New Roman" w:cs="Times New Roman"/>
          <w:bCs/>
          <w:sz w:val="20"/>
          <w:szCs w:val="20"/>
          <w:lang w:val="en-US"/>
        </w:rPr>
        <w:t>(P)</w:t>
      </w:r>
      <w:r w:rsidR="00073F5A" w:rsidRPr="008232D1">
        <w:rPr>
          <w:rFonts w:ascii="Times New Roman" w:hAnsi="Times New Roman" w:cs="Times New Roman"/>
          <w:bCs/>
          <w:sz w:val="20"/>
          <w:szCs w:val="20"/>
          <w:lang w:val="en-US"/>
        </w:rPr>
        <w:tab/>
        <w:t>=</w:t>
      </w:r>
      <w:r w:rsidR="004062FF">
        <w:rPr>
          <w:rFonts w:ascii="Times New Roman" w:hAnsi="Times New Roman" w:cs="Times New Roman"/>
          <w:bCs/>
          <w:sz w:val="20"/>
          <w:szCs w:val="20"/>
          <w:lang w:val="en-US"/>
        </w:rPr>
        <w:tab/>
      </w:r>
      <w:r w:rsidR="00073F5A" w:rsidRPr="008232D1">
        <w:rPr>
          <w:rFonts w:ascii="Times New Roman" w:hAnsi="Times New Roman" w:cs="Times New Roman"/>
          <w:bCs/>
          <w:sz w:val="20"/>
          <w:szCs w:val="20"/>
          <w:lang w:val="en-US"/>
        </w:rPr>
        <w:t>b+2y</w:t>
      </w:r>
    </w:p>
    <w:p w14:paraId="02D494B9" w14:textId="77777777" w:rsidR="00073F5A" w:rsidRPr="008232D1" w:rsidRDefault="003C4B97" w:rsidP="004062FF">
      <w:pPr>
        <w:pStyle w:val="ListParagraph"/>
        <w:tabs>
          <w:tab w:val="left" w:pos="2552"/>
        </w:tabs>
        <w:spacing w:line="240" w:lineRule="auto"/>
        <w:ind w:left="2835" w:hanging="2409"/>
        <w:jc w:val="both"/>
        <w:rPr>
          <w:rFonts w:ascii="Times New Roman" w:hAnsi="Times New Roman" w:cs="Times New Roman"/>
          <w:bCs/>
          <w:sz w:val="20"/>
          <w:szCs w:val="20"/>
          <w:lang w:val="en-US"/>
        </w:rPr>
      </w:pPr>
      <w:r w:rsidRPr="003C4B97">
        <w:rPr>
          <w:rFonts w:ascii="Times New Roman" w:hAnsi="Times New Roman" w:cs="Times New Roman"/>
          <w:bCs/>
          <w:sz w:val="20"/>
          <w:szCs w:val="20"/>
          <w:lang w:val="en-US"/>
        </w:rPr>
        <w:t>Hydraulic Radius</w:t>
      </w:r>
      <w:r w:rsidR="00073F5A" w:rsidRPr="008232D1">
        <w:rPr>
          <w:rFonts w:ascii="Times New Roman" w:hAnsi="Times New Roman" w:cs="Times New Roman"/>
          <w:bCs/>
          <w:sz w:val="20"/>
          <w:szCs w:val="20"/>
          <w:lang w:val="en-US"/>
        </w:rPr>
        <w:t xml:space="preserve"> (R)</w:t>
      </w:r>
      <w:r w:rsidR="00073F5A" w:rsidRPr="008232D1">
        <w:rPr>
          <w:rFonts w:ascii="Times New Roman" w:hAnsi="Times New Roman" w:cs="Times New Roman"/>
          <w:bCs/>
          <w:sz w:val="20"/>
          <w:szCs w:val="20"/>
          <w:lang w:val="en-US"/>
        </w:rPr>
        <w:tab/>
        <w:t>=</w:t>
      </w:r>
      <w:r w:rsidR="004062FF">
        <w:rPr>
          <w:rFonts w:ascii="Times New Roman" w:hAnsi="Times New Roman" w:cs="Times New Roman"/>
          <w:bCs/>
          <w:sz w:val="20"/>
          <w:szCs w:val="20"/>
          <w:lang w:val="en-US"/>
        </w:rPr>
        <w:tab/>
      </w:r>
      <m:oMath>
        <m:f>
          <m:fPr>
            <m:ctrlPr>
              <w:rPr>
                <w:rFonts w:ascii="Cambria Math" w:hAnsi="Cambria Math" w:cs="Times New Roman"/>
                <w:bCs/>
                <w:i/>
                <w:sz w:val="20"/>
                <w:szCs w:val="20"/>
                <w:lang w:val="en-US"/>
              </w:rPr>
            </m:ctrlPr>
          </m:fPr>
          <m:num>
            <m:r>
              <w:rPr>
                <w:rFonts w:ascii="Cambria Math" w:hAnsi="Cambria Math" w:cs="Times New Roman"/>
                <w:sz w:val="20"/>
                <w:szCs w:val="20"/>
                <w:lang w:val="en-US"/>
              </w:rPr>
              <m:t>b.y</m:t>
            </m:r>
          </m:num>
          <m:den>
            <m:r>
              <w:rPr>
                <w:rFonts w:ascii="Cambria Math" w:hAnsi="Cambria Math" w:cs="Times New Roman"/>
                <w:sz w:val="20"/>
                <w:szCs w:val="20"/>
                <w:lang w:val="en-US"/>
              </w:rPr>
              <m:t>b+2y</m:t>
            </m:r>
          </m:den>
        </m:f>
      </m:oMath>
    </w:p>
    <w:p w14:paraId="305A243F" w14:textId="77777777" w:rsidR="00073F5A" w:rsidRPr="008232D1" w:rsidRDefault="003C4B97" w:rsidP="004062FF">
      <w:pPr>
        <w:pStyle w:val="ListParagraph"/>
        <w:tabs>
          <w:tab w:val="left" w:pos="2552"/>
        </w:tabs>
        <w:spacing w:line="240" w:lineRule="auto"/>
        <w:ind w:left="2835" w:hanging="2409"/>
        <w:jc w:val="both"/>
        <w:rPr>
          <w:rFonts w:ascii="Times New Roman" w:hAnsi="Times New Roman" w:cs="Times New Roman"/>
          <w:bCs/>
          <w:sz w:val="20"/>
          <w:szCs w:val="20"/>
          <w:lang w:val="en-US"/>
        </w:rPr>
      </w:pPr>
      <w:r w:rsidRPr="003C4B97">
        <w:rPr>
          <w:rFonts w:ascii="Times New Roman" w:hAnsi="Times New Roman" w:cs="Times New Roman"/>
          <w:bCs/>
          <w:sz w:val="20"/>
          <w:szCs w:val="20"/>
          <w:lang w:val="en-US"/>
        </w:rPr>
        <w:t xml:space="preserve">Peak Width </w:t>
      </w:r>
      <w:r w:rsidR="004062FF">
        <w:rPr>
          <w:rFonts w:ascii="Times New Roman" w:hAnsi="Times New Roman" w:cs="Times New Roman"/>
          <w:bCs/>
          <w:sz w:val="20"/>
          <w:szCs w:val="20"/>
          <w:lang w:val="en-US"/>
        </w:rPr>
        <w:t>(T)</w:t>
      </w:r>
      <w:r w:rsidR="004062FF">
        <w:rPr>
          <w:rFonts w:ascii="Times New Roman" w:hAnsi="Times New Roman" w:cs="Times New Roman"/>
          <w:bCs/>
          <w:sz w:val="20"/>
          <w:szCs w:val="20"/>
          <w:lang w:val="en-US"/>
        </w:rPr>
        <w:tab/>
      </w:r>
      <w:r w:rsidR="00073F5A" w:rsidRPr="008232D1">
        <w:rPr>
          <w:rFonts w:ascii="Times New Roman" w:hAnsi="Times New Roman" w:cs="Times New Roman"/>
          <w:bCs/>
          <w:sz w:val="20"/>
          <w:szCs w:val="20"/>
          <w:lang w:val="en-US"/>
        </w:rPr>
        <w:t>=</w:t>
      </w:r>
      <w:r w:rsidR="004062FF">
        <w:rPr>
          <w:rFonts w:ascii="Times New Roman" w:hAnsi="Times New Roman" w:cs="Times New Roman"/>
          <w:bCs/>
          <w:sz w:val="20"/>
          <w:szCs w:val="20"/>
          <w:lang w:val="en-US"/>
        </w:rPr>
        <w:tab/>
      </w:r>
      <w:r w:rsidR="00073F5A" w:rsidRPr="008232D1">
        <w:rPr>
          <w:rFonts w:ascii="Times New Roman" w:hAnsi="Times New Roman" w:cs="Times New Roman"/>
          <w:bCs/>
          <w:sz w:val="20"/>
          <w:szCs w:val="20"/>
          <w:lang w:val="en-US"/>
        </w:rPr>
        <w:t>b</w:t>
      </w:r>
    </w:p>
    <w:p w14:paraId="0D2D50B8" w14:textId="77777777" w:rsidR="00073F5A" w:rsidRPr="008232D1" w:rsidRDefault="003C4B97" w:rsidP="004062FF">
      <w:pPr>
        <w:pStyle w:val="ListParagraph"/>
        <w:tabs>
          <w:tab w:val="left" w:pos="2552"/>
        </w:tabs>
        <w:spacing w:line="240" w:lineRule="auto"/>
        <w:ind w:left="2835" w:hanging="2409"/>
        <w:rPr>
          <w:rFonts w:ascii="Times New Roman" w:hAnsi="Times New Roman" w:cs="Times New Roman"/>
          <w:bCs/>
          <w:sz w:val="20"/>
          <w:szCs w:val="20"/>
          <w:lang w:val="en-US"/>
        </w:rPr>
      </w:pPr>
      <w:r w:rsidRPr="003C4B97">
        <w:rPr>
          <w:rFonts w:ascii="Times New Roman" w:hAnsi="Times New Roman" w:cs="Times New Roman"/>
          <w:bCs/>
          <w:sz w:val="20"/>
          <w:szCs w:val="20"/>
          <w:lang w:val="en-US"/>
        </w:rPr>
        <w:t xml:space="preserve">Hydraulic Depth </w:t>
      </w:r>
      <w:r w:rsidR="00073F5A" w:rsidRPr="008232D1">
        <w:rPr>
          <w:rFonts w:ascii="Times New Roman" w:hAnsi="Times New Roman" w:cs="Times New Roman"/>
          <w:bCs/>
          <w:sz w:val="20"/>
          <w:szCs w:val="20"/>
          <w:lang w:val="en-US"/>
        </w:rPr>
        <w:t>(D)</w:t>
      </w:r>
      <w:r w:rsidR="00073F5A" w:rsidRPr="008232D1">
        <w:rPr>
          <w:rFonts w:ascii="Times New Roman" w:hAnsi="Times New Roman" w:cs="Times New Roman"/>
          <w:bCs/>
          <w:sz w:val="20"/>
          <w:szCs w:val="20"/>
          <w:lang w:val="en-US"/>
        </w:rPr>
        <w:tab/>
        <w:t>=</w:t>
      </w:r>
      <w:r w:rsidR="004062FF">
        <w:rPr>
          <w:rFonts w:ascii="Times New Roman" w:hAnsi="Times New Roman" w:cs="Times New Roman"/>
          <w:bCs/>
          <w:sz w:val="20"/>
          <w:szCs w:val="20"/>
          <w:lang w:val="en-US"/>
        </w:rPr>
        <w:tab/>
      </w:r>
      <w:r w:rsidR="00073F5A" w:rsidRPr="008232D1">
        <w:rPr>
          <w:rFonts w:ascii="Times New Roman" w:hAnsi="Times New Roman" w:cs="Times New Roman"/>
          <w:bCs/>
          <w:sz w:val="20"/>
          <w:szCs w:val="20"/>
          <w:lang w:val="en-US"/>
        </w:rPr>
        <w:t>y</w:t>
      </w:r>
    </w:p>
    <w:p w14:paraId="1E7E666E" w14:textId="77777777" w:rsidR="00073F5A" w:rsidRPr="008232D1" w:rsidRDefault="003C4B97" w:rsidP="004062FF">
      <w:pPr>
        <w:pStyle w:val="ListParagraph"/>
        <w:tabs>
          <w:tab w:val="left" w:pos="2552"/>
        </w:tabs>
        <w:spacing w:line="240" w:lineRule="auto"/>
        <w:ind w:left="2835" w:hanging="2409"/>
        <w:rPr>
          <w:rFonts w:ascii="Times New Roman" w:hAnsi="Times New Roman" w:cs="Times New Roman"/>
          <w:bCs/>
          <w:sz w:val="20"/>
          <w:szCs w:val="20"/>
          <w:lang w:val="en-US"/>
        </w:rPr>
      </w:pPr>
      <w:r w:rsidRPr="003C4B97">
        <w:rPr>
          <w:rFonts w:ascii="Times New Roman" w:hAnsi="Times New Roman" w:cs="Times New Roman"/>
          <w:bCs/>
          <w:sz w:val="20"/>
          <w:szCs w:val="20"/>
          <w:lang w:val="en-US"/>
        </w:rPr>
        <w:t xml:space="preserve">Cross-sectional Factor </w:t>
      </w:r>
      <w:r w:rsidR="00073F5A" w:rsidRPr="008232D1">
        <w:rPr>
          <w:rFonts w:ascii="Times New Roman" w:hAnsi="Times New Roman" w:cs="Times New Roman"/>
          <w:bCs/>
          <w:sz w:val="20"/>
          <w:szCs w:val="20"/>
          <w:lang w:val="en-US"/>
        </w:rPr>
        <w:t>(Z)</w:t>
      </w:r>
      <w:r w:rsidR="00073F5A" w:rsidRPr="008232D1">
        <w:rPr>
          <w:rFonts w:ascii="Times New Roman" w:hAnsi="Times New Roman" w:cs="Times New Roman"/>
          <w:bCs/>
          <w:sz w:val="20"/>
          <w:szCs w:val="20"/>
          <w:lang w:val="en-US"/>
        </w:rPr>
        <w:tab/>
        <w:t>=</w:t>
      </w:r>
      <w:r w:rsidR="004062FF">
        <w:rPr>
          <w:rFonts w:ascii="Times New Roman" w:hAnsi="Times New Roman" w:cs="Times New Roman"/>
          <w:bCs/>
          <w:sz w:val="20"/>
          <w:szCs w:val="20"/>
          <w:lang w:val="en-US"/>
        </w:rPr>
        <w:tab/>
      </w:r>
      <m:oMath>
        <m:sSup>
          <m:sSupPr>
            <m:ctrlPr>
              <w:rPr>
                <w:rFonts w:ascii="Cambria Math" w:hAnsi="Cambria Math" w:cs="Times New Roman"/>
                <w:bCs/>
                <w:i/>
                <w:sz w:val="20"/>
                <w:szCs w:val="20"/>
                <w:lang w:val="en-US"/>
              </w:rPr>
            </m:ctrlPr>
          </m:sSupPr>
          <m:e>
            <m:r>
              <w:rPr>
                <w:rFonts w:ascii="Cambria Math" w:hAnsi="Cambria Math" w:cs="Times New Roman"/>
                <w:sz w:val="20"/>
                <w:szCs w:val="20"/>
                <w:lang w:val="en-US"/>
              </w:rPr>
              <m:t>(b.y)</m:t>
            </m:r>
          </m:e>
          <m:sup>
            <m:r>
              <w:rPr>
                <w:rFonts w:ascii="Cambria Math" w:hAnsi="Cambria Math" w:cs="Times New Roman"/>
                <w:sz w:val="20"/>
                <w:szCs w:val="20"/>
                <w:lang w:val="en-US"/>
              </w:rPr>
              <m:t>1,5</m:t>
            </m:r>
          </m:sup>
        </m:sSup>
      </m:oMath>
    </w:p>
    <w:p w14:paraId="722C5DA7" w14:textId="77777777" w:rsidR="009E2137" w:rsidRPr="008232D1" w:rsidRDefault="009E2137" w:rsidP="009E2137">
      <w:pPr>
        <w:widowControl w:val="0"/>
        <w:autoSpaceDE w:val="0"/>
        <w:autoSpaceDN w:val="0"/>
        <w:adjustRightInd w:val="0"/>
        <w:spacing w:after="0" w:line="240" w:lineRule="auto"/>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b/>
          <w:bCs/>
          <w:position w:val="-1"/>
          <w:sz w:val="20"/>
          <w:szCs w:val="20"/>
          <w:lang w:val="en-US" w:eastAsia="en-US"/>
        </w:rPr>
        <w:t>Ta</w:t>
      </w:r>
      <w:r w:rsidRPr="008232D1">
        <w:rPr>
          <w:rFonts w:ascii="Times New Roman" w:eastAsiaTheme="minorHAnsi" w:hAnsi="Times New Roman" w:cs="Times New Roman"/>
          <w:b/>
          <w:bCs/>
          <w:spacing w:val="-6"/>
          <w:position w:val="-1"/>
          <w:sz w:val="20"/>
          <w:szCs w:val="20"/>
          <w:lang w:val="en-US" w:eastAsia="en-US"/>
        </w:rPr>
        <w:t>b</w:t>
      </w:r>
      <w:r w:rsidRPr="008232D1">
        <w:rPr>
          <w:rFonts w:ascii="Times New Roman" w:eastAsiaTheme="minorHAnsi" w:hAnsi="Times New Roman" w:cs="Times New Roman"/>
          <w:b/>
          <w:bCs/>
          <w:position w:val="-1"/>
          <w:sz w:val="20"/>
          <w:szCs w:val="20"/>
          <w:lang w:val="en-US" w:eastAsia="en-US"/>
        </w:rPr>
        <w:t>l</w:t>
      </w:r>
      <w:r w:rsidR="004062FF">
        <w:rPr>
          <w:rFonts w:ascii="Times New Roman" w:eastAsiaTheme="minorHAnsi" w:hAnsi="Times New Roman" w:cs="Times New Roman"/>
          <w:b/>
          <w:bCs/>
          <w:position w:val="-1"/>
          <w:sz w:val="20"/>
          <w:szCs w:val="20"/>
          <w:lang w:val="en-US" w:eastAsia="en-US"/>
        </w:rPr>
        <w:t>e</w:t>
      </w:r>
      <w:r w:rsidR="00976BDE" w:rsidRPr="008232D1">
        <w:rPr>
          <w:rFonts w:ascii="Times New Roman" w:eastAsiaTheme="minorHAnsi" w:hAnsi="Times New Roman" w:cs="Times New Roman"/>
          <w:b/>
          <w:bCs/>
          <w:position w:val="-1"/>
          <w:sz w:val="20"/>
          <w:szCs w:val="20"/>
          <w:lang w:val="en-US" w:eastAsia="en-US"/>
        </w:rPr>
        <w:t xml:space="preserve"> </w:t>
      </w:r>
      <w:r w:rsidRPr="008232D1">
        <w:rPr>
          <w:rFonts w:ascii="Times New Roman" w:eastAsiaTheme="minorHAnsi" w:hAnsi="Times New Roman" w:cs="Times New Roman"/>
          <w:b/>
          <w:bCs/>
          <w:position w:val="-1"/>
          <w:sz w:val="20"/>
          <w:szCs w:val="20"/>
          <w:lang w:val="en-US" w:eastAsia="en-US"/>
        </w:rPr>
        <w:t xml:space="preserve">2 </w:t>
      </w:r>
      <w:r w:rsidR="004062FF" w:rsidRPr="004062FF">
        <w:rPr>
          <w:rFonts w:ascii="Times New Roman" w:eastAsiaTheme="minorHAnsi" w:hAnsi="Times New Roman" w:cs="Times New Roman"/>
          <w:sz w:val="20"/>
          <w:szCs w:val="20"/>
          <w:lang w:val="en-US" w:eastAsia="en-US"/>
        </w:rPr>
        <w:t xml:space="preserve">Allowable Water Flow </w:t>
      </w:r>
      <w:r w:rsidR="004062FF">
        <w:rPr>
          <w:rFonts w:ascii="Times New Roman" w:eastAsiaTheme="minorHAnsi" w:hAnsi="Times New Roman" w:cs="Times New Roman"/>
          <w:sz w:val="20"/>
          <w:szCs w:val="20"/>
          <w:lang w:val="en-US" w:eastAsia="en-US"/>
        </w:rPr>
        <w:t>Velocity</w:t>
      </w:r>
    </w:p>
    <w:p w14:paraId="2B11CBC0" w14:textId="77777777" w:rsidR="009E2137" w:rsidRPr="008232D1" w:rsidRDefault="009E2137" w:rsidP="009E2137">
      <w:pPr>
        <w:widowControl w:val="0"/>
        <w:autoSpaceDE w:val="0"/>
        <w:autoSpaceDN w:val="0"/>
        <w:adjustRightInd w:val="0"/>
        <w:spacing w:after="0" w:line="240" w:lineRule="auto"/>
        <w:rPr>
          <w:rFonts w:ascii="Times New Roman" w:eastAsiaTheme="minorHAnsi" w:hAnsi="Times New Roman" w:cs="Times New Roman"/>
          <w:sz w:val="20"/>
          <w:szCs w:val="20"/>
          <w:lang w:val="en-US" w:eastAsia="en-US"/>
        </w:rPr>
      </w:pPr>
    </w:p>
    <w:tbl>
      <w:tblPr>
        <w:tblW w:w="4259" w:type="dxa"/>
        <w:tblInd w:w="141" w:type="dxa"/>
        <w:tblLayout w:type="fixed"/>
        <w:tblCellMar>
          <w:left w:w="0" w:type="dxa"/>
          <w:right w:w="0" w:type="dxa"/>
        </w:tblCellMar>
        <w:tblLook w:val="0000" w:firstRow="0" w:lastRow="0" w:firstColumn="0" w:lastColumn="0" w:noHBand="0" w:noVBand="0"/>
      </w:tblPr>
      <w:tblGrid>
        <w:gridCol w:w="1991"/>
        <w:gridCol w:w="1134"/>
        <w:gridCol w:w="1134"/>
      </w:tblGrid>
      <w:tr w:rsidR="009E2137" w:rsidRPr="008232D1" w14:paraId="2C1ACA9A" w14:textId="77777777" w:rsidTr="00EC4960">
        <w:trPr>
          <w:trHeight w:hRule="exact" w:val="1425"/>
        </w:trPr>
        <w:tc>
          <w:tcPr>
            <w:tcW w:w="1991" w:type="dxa"/>
            <w:tcBorders>
              <w:top w:val="single" w:sz="4" w:space="0" w:color="auto"/>
              <w:bottom w:val="single" w:sz="4" w:space="0" w:color="auto"/>
            </w:tcBorders>
            <w:vAlign w:val="center"/>
          </w:tcPr>
          <w:p w14:paraId="64C256CB" w14:textId="77777777" w:rsidR="009E2137" w:rsidRPr="008232D1" w:rsidRDefault="004062FF" w:rsidP="004062FF">
            <w:pPr>
              <w:widowControl w:val="0"/>
              <w:autoSpaceDE w:val="0"/>
              <w:autoSpaceDN w:val="0"/>
              <w:adjustRightInd w:val="0"/>
              <w:spacing w:after="0" w:line="240" w:lineRule="auto"/>
              <w:jc w:val="center"/>
              <w:rPr>
                <w:rFonts w:ascii="Times New Roman" w:eastAsiaTheme="minorHAnsi" w:hAnsi="Times New Roman" w:cs="Times New Roman"/>
                <w:sz w:val="20"/>
                <w:szCs w:val="20"/>
                <w:lang w:val="en-US" w:eastAsia="en-US"/>
              </w:rPr>
            </w:pPr>
            <w:r w:rsidRPr="004062FF">
              <w:rPr>
                <w:rFonts w:ascii="Times New Roman" w:eastAsiaTheme="minorHAnsi" w:hAnsi="Times New Roman" w:cs="Times New Roman"/>
                <w:spacing w:val="-4"/>
                <w:sz w:val="20"/>
                <w:szCs w:val="20"/>
                <w:lang w:val="en-US" w:eastAsia="en-US"/>
              </w:rPr>
              <w:lastRenderedPageBreak/>
              <w:t xml:space="preserve">Side </w:t>
            </w:r>
            <w:r>
              <w:rPr>
                <w:rFonts w:ascii="Times New Roman" w:eastAsiaTheme="minorHAnsi" w:hAnsi="Times New Roman" w:cs="Times New Roman"/>
                <w:spacing w:val="-4"/>
                <w:sz w:val="20"/>
                <w:szCs w:val="20"/>
                <w:lang w:val="en-US" w:eastAsia="en-US"/>
              </w:rPr>
              <w:t>G</w:t>
            </w:r>
            <w:r w:rsidRPr="004062FF">
              <w:rPr>
                <w:rFonts w:ascii="Times New Roman" w:eastAsiaTheme="minorHAnsi" w:hAnsi="Times New Roman" w:cs="Times New Roman"/>
                <w:spacing w:val="-4"/>
                <w:sz w:val="20"/>
                <w:szCs w:val="20"/>
                <w:lang w:val="en-US" w:eastAsia="en-US"/>
              </w:rPr>
              <w:t xml:space="preserve">utter </w:t>
            </w:r>
            <w:r>
              <w:rPr>
                <w:rFonts w:ascii="Times New Roman" w:eastAsiaTheme="minorHAnsi" w:hAnsi="Times New Roman" w:cs="Times New Roman"/>
                <w:spacing w:val="-4"/>
                <w:sz w:val="20"/>
                <w:szCs w:val="20"/>
                <w:lang w:val="en-US" w:eastAsia="en-US"/>
              </w:rPr>
              <w:t>M</w:t>
            </w:r>
            <w:r w:rsidRPr="004062FF">
              <w:rPr>
                <w:rFonts w:ascii="Times New Roman" w:eastAsiaTheme="minorHAnsi" w:hAnsi="Times New Roman" w:cs="Times New Roman"/>
                <w:spacing w:val="-4"/>
                <w:sz w:val="20"/>
                <w:szCs w:val="20"/>
                <w:lang w:val="en-US" w:eastAsia="en-US"/>
              </w:rPr>
              <w:t>aterial</w:t>
            </w:r>
          </w:p>
        </w:tc>
        <w:tc>
          <w:tcPr>
            <w:tcW w:w="1134" w:type="dxa"/>
            <w:tcBorders>
              <w:top w:val="single" w:sz="4" w:space="0" w:color="auto"/>
              <w:bottom w:val="single" w:sz="4" w:space="0" w:color="auto"/>
            </w:tcBorders>
          </w:tcPr>
          <w:p w14:paraId="0E88A5FB" w14:textId="77777777" w:rsidR="009E2137" w:rsidRPr="008232D1" w:rsidRDefault="009E2137" w:rsidP="009E2137">
            <w:pPr>
              <w:widowControl w:val="0"/>
              <w:autoSpaceDE w:val="0"/>
              <w:autoSpaceDN w:val="0"/>
              <w:adjustRightInd w:val="0"/>
              <w:spacing w:after="0" w:line="240" w:lineRule="auto"/>
              <w:rPr>
                <w:rFonts w:ascii="Times New Roman" w:eastAsiaTheme="minorHAnsi" w:hAnsi="Times New Roman" w:cs="Times New Roman"/>
                <w:sz w:val="20"/>
                <w:szCs w:val="20"/>
                <w:lang w:val="en-US" w:eastAsia="en-US"/>
              </w:rPr>
            </w:pPr>
          </w:p>
          <w:p w14:paraId="2B5447CE" w14:textId="77777777" w:rsidR="009E2137" w:rsidRPr="008232D1" w:rsidRDefault="004062FF" w:rsidP="004062FF">
            <w:pPr>
              <w:widowControl w:val="0"/>
              <w:autoSpaceDE w:val="0"/>
              <w:autoSpaceDN w:val="0"/>
              <w:adjustRightInd w:val="0"/>
              <w:spacing w:after="0" w:line="240" w:lineRule="auto"/>
              <w:jc w:val="center"/>
              <w:rPr>
                <w:rFonts w:ascii="Times New Roman" w:eastAsiaTheme="minorHAnsi" w:hAnsi="Times New Roman" w:cs="Times New Roman"/>
                <w:sz w:val="20"/>
                <w:szCs w:val="20"/>
                <w:lang w:val="en-US" w:eastAsia="en-US"/>
              </w:rPr>
            </w:pPr>
            <w:r w:rsidRPr="004062FF">
              <w:rPr>
                <w:rFonts w:ascii="Times New Roman" w:eastAsiaTheme="minorHAnsi" w:hAnsi="Times New Roman" w:cs="Times New Roman"/>
                <w:sz w:val="20"/>
                <w:szCs w:val="20"/>
                <w:lang w:val="en-US" w:eastAsia="en-US"/>
              </w:rPr>
              <w:t xml:space="preserve">Allowable Water Flow </w:t>
            </w:r>
            <w:r>
              <w:rPr>
                <w:rFonts w:ascii="Times New Roman" w:eastAsiaTheme="minorHAnsi" w:hAnsi="Times New Roman" w:cs="Times New Roman"/>
                <w:sz w:val="20"/>
                <w:szCs w:val="20"/>
                <w:lang w:val="en-US" w:eastAsia="en-US"/>
              </w:rPr>
              <w:t>Velocity</w:t>
            </w:r>
            <w:r w:rsidRPr="004062FF">
              <w:rPr>
                <w:rFonts w:ascii="Times New Roman" w:eastAsiaTheme="minorHAnsi" w:hAnsi="Times New Roman" w:cs="Times New Roman"/>
                <w:sz w:val="20"/>
                <w:szCs w:val="20"/>
                <w:lang w:val="en-US" w:eastAsia="en-US"/>
              </w:rPr>
              <w:t xml:space="preserve"> </w:t>
            </w:r>
            <w:r w:rsidR="009E2137" w:rsidRPr="008232D1">
              <w:rPr>
                <w:rFonts w:ascii="Times New Roman" w:eastAsiaTheme="minorHAnsi" w:hAnsi="Times New Roman" w:cs="Times New Roman"/>
                <w:sz w:val="20"/>
                <w:szCs w:val="20"/>
                <w:lang w:val="en-US" w:eastAsia="en-US"/>
              </w:rPr>
              <w:t>(m/</w:t>
            </w:r>
            <w:r>
              <w:rPr>
                <w:rFonts w:ascii="Times New Roman" w:eastAsiaTheme="minorHAnsi" w:hAnsi="Times New Roman" w:cs="Times New Roman"/>
                <w:sz w:val="20"/>
                <w:szCs w:val="20"/>
                <w:lang w:val="en-US" w:eastAsia="en-US"/>
              </w:rPr>
              <w:t>sec</w:t>
            </w:r>
            <w:r w:rsidR="009E2137" w:rsidRPr="008232D1">
              <w:rPr>
                <w:rFonts w:ascii="Times New Roman" w:eastAsiaTheme="minorHAnsi" w:hAnsi="Times New Roman" w:cs="Times New Roman"/>
                <w:sz w:val="20"/>
                <w:szCs w:val="20"/>
                <w:lang w:val="en-US" w:eastAsia="en-US"/>
              </w:rPr>
              <w:t>)</w:t>
            </w:r>
          </w:p>
        </w:tc>
        <w:tc>
          <w:tcPr>
            <w:tcW w:w="1134" w:type="dxa"/>
            <w:tcBorders>
              <w:top w:val="single" w:sz="4" w:space="0" w:color="auto"/>
              <w:bottom w:val="single" w:sz="4" w:space="0" w:color="auto"/>
            </w:tcBorders>
            <w:vAlign w:val="center"/>
          </w:tcPr>
          <w:p w14:paraId="5B537776" w14:textId="77777777" w:rsidR="009E2137" w:rsidRPr="008232D1" w:rsidRDefault="004062FF" w:rsidP="004062FF">
            <w:pPr>
              <w:widowControl w:val="0"/>
              <w:autoSpaceDE w:val="0"/>
              <w:autoSpaceDN w:val="0"/>
              <w:adjustRightInd w:val="0"/>
              <w:spacing w:after="0" w:line="240" w:lineRule="auto"/>
              <w:jc w:val="center"/>
              <w:rPr>
                <w:rFonts w:ascii="Times New Roman" w:eastAsiaTheme="minorHAnsi" w:hAnsi="Times New Roman" w:cs="Times New Roman"/>
                <w:sz w:val="20"/>
                <w:szCs w:val="20"/>
                <w:lang w:val="en-US" w:eastAsia="en-US"/>
              </w:rPr>
            </w:pPr>
            <w:r>
              <w:rPr>
                <w:rFonts w:ascii="Times New Roman" w:eastAsiaTheme="minorHAnsi" w:hAnsi="Times New Roman" w:cs="Times New Roman"/>
                <w:sz w:val="20"/>
                <w:szCs w:val="20"/>
                <w:lang w:val="en-US" w:eastAsia="en-US"/>
              </w:rPr>
              <w:t>S</w:t>
            </w:r>
            <w:r w:rsidRPr="004062FF">
              <w:rPr>
                <w:rFonts w:ascii="Times New Roman" w:eastAsiaTheme="minorHAnsi" w:hAnsi="Times New Roman" w:cs="Times New Roman"/>
                <w:sz w:val="20"/>
                <w:szCs w:val="20"/>
                <w:lang w:val="en-US" w:eastAsia="en-US"/>
              </w:rPr>
              <w:t xml:space="preserve">lope </w:t>
            </w:r>
            <w:r>
              <w:rPr>
                <w:rFonts w:ascii="Times New Roman" w:eastAsiaTheme="minorHAnsi" w:hAnsi="Times New Roman" w:cs="Times New Roman"/>
                <w:sz w:val="20"/>
                <w:szCs w:val="20"/>
                <w:lang w:val="en-US" w:eastAsia="en-US"/>
              </w:rPr>
              <w:t xml:space="preserve">of </w:t>
            </w:r>
            <w:r w:rsidRPr="004062FF">
              <w:rPr>
                <w:rFonts w:ascii="Times New Roman" w:eastAsiaTheme="minorHAnsi" w:hAnsi="Times New Roman" w:cs="Times New Roman"/>
                <w:sz w:val="20"/>
                <w:szCs w:val="20"/>
                <w:lang w:val="en-US" w:eastAsia="en-US"/>
              </w:rPr>
              <w:t xml:space="preserve">Side </w:t>
            </w:r>
            <w:r>
              <w:rPr>
                <w:rFonts w:ascii="Times New Roman" w:eastAsiaTheme="minorHAnsi" w:hAnsi="Times New Roman" w:cs="Times New Roman"/>
                <w:sz w:val="20"/>
                <w:szCs w:val="20"/>
                <w:lang w:val="en-US" w:eastAsia="en-US"/>
              </w:rPr>
              <w:t>G</w:t>
            </w:r>
            <w:r w:rsidRPr="004062FF">
              <w:rPr>
                <w:rFonts w:ascii="Times New Roman" w:eastAsiaTheme="minorHAnsi" w:hAnsi="Times New Roman" w:cs="Times New Roman"/>
                <w:sz w:val="20"/>
                <w:szCs w:val="20"/>
                <w:lang w:val="en-US" w:eastAsia="en-US"/>
              </w:rPr>
              <w:t xml:space="preserve">utter </w:t>
            </w:r>
            <w:r w:rsidR="009E2137" w:rsidRPr="008232D1">
              <w:rPr>
                <w:rFonts w:ascii="Times New Roman" w:eastAsiaTheme="minorHAnsi" w:hAnsi="Times New Roman" w:cs="Times New Roman"/>
                <w:spacing w:val="1"/>
                <w:sz w:val="20"/>
                <w:szCs w:val="20"/>
                <w:lang w:val="en-US" w:eastAsia="en-US"/>
              </w:rPr>
              <w:t>(</w:t>
            </w:r>
            <w:r w:rsidR="009E2137" w:rsidRPr="008232D1">
              <w:rPr>
                <w:rFonts w:ascii="Times New Roman" w:eastAsiaTheme="minorHAnsi" w:hAnsi="Times New Roman" w:cs="Times New Roman"/>
                <w:sz w:val="20"/>
                <w:szCs w:val="20"/>
                <w:lang w:val="en-US" w:eastAsia="en-US"/>
              </w:rPr>
              <w:t>%)</w:t>
            </w:r>
          </w:p>
        </w:tc>
      </w:tr>
      <w:tr w:rsidR="009E2137" w:rsidRPr="008232D1" w14:paraId="11D94E6B" w14:textId="77777777" w:rsidTr="00EC4960">
        <w:trPr>
          <w:trHeight w:hRule="exact" w:val="389"/>
        </w:trPr>
        <w:tc>
          <w:tcPr>
            <w:tcW w:w="1991" w:type="dxa"/>
            <w:tcBorders>
              <w:top w:val="single" w:sz="4" w:space="0" w:color="auto"/>
            </w:tcBorders>
          </w:tcPr>
          <w:p w14:paraId="1ADB3C88" w14:textId="77777777" w:rsidR="009E2137" w:rsidRPr="008232D1" w:rsidRDefault="00F61B46" w:rsidP="009E2137">
            <w:pPr>
              <w:widowControl w:val="0"/>
              <w:autoSpaceDE w:val="0"/>
              <w:autoSpaceDN w:val="0"/>
              <w:adjustRightInd w:val="0"/>
              <w:spacing w:after="0" w:line="250" w:lineRule="exact"/>
              <w:rPr>
                <w:rFonts w:ascii="Times New Roman" w:eastAsiaTheme="minorHAnsi" w:hAnsi="Times New Roman" w:cs="Times New Roman"/>
                <w:sz w:val="20"/>
                <w:szCs w:val="20"/>
                <w:lang w:val="en-US" w:eastAsia="en-US"/>
              </w:rPr>
            </w:pPr>
            <w:r w:rsidRPr="00F61B46">
              <w:rPr>
                <w:rFonts w:ascii="Times New Roman" w:eastAsiaTheme="minorHAnsi" w:hAnsi="Times New Roman" w:cs="Times New Roman"/>
                <w:sz w:val="20"/>
                <w:szCs w:val="20"/>
                <w:lang w:val="en-US" w:eastAsia="en-US"/>
              </w:rPr>
              <w:t>Fine sand</w:t>
            </w:r>
          </w:p>
        </w:tc>
        <w:tc>
          <w:tcPr>
            <w:tcW w:w="1134" w:type="dxa"/>
            <w:tcBorders>
              <w:top w:val="single" w:sz="4" w:space="0" w:color="auto"/>
            </w:tcBorders>
          </w:tcPr>
          <w:p w14:paraId="67ADE4ED"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0.45</w:t>
            </w:r>
          </w:p>
        </w:tc>
        <w:tc>
          <w:tcPr>
            <w:tcW w:w="1134" w:type="dxa"/>
            <w:tcBorders>
              <w:top w:val="single" w:sz="4" w:space="0" w:color="auto"/>
            </w:tcBorders>
          </w:tcPr>
          <w:p w14:paraId="153448CB"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0- 5</w:t>
            </w:r>
          </w:p>
        </w:tc>
      </w:tr>
      <w:tr w:rsidR="009E2137" w:rsidRPr="008232D1" w14:paraId="765026A7" w14:textId="77777777" w:rsidTr="00EC4960">
        <w:trPr>
          <w:trHeight w:hRule="exact" w:val="391"/>
        </w:trPr>
        <w:tc>
          <w:tcPr>
            <w:tcW w:w="1991" w:type="dxa"/>
          </w:tcPr>
          <w:p w14:paraId="58A21AF6" w14:textId="77777777" w:rsidR="009E2137" w:rsidRPr="008232D1" w:rsidRDefault="00F61B46" w:rsidP="009E2137">
            <w:pPr>
              <w:widowControl w:val="0"/>
              <w:autoSpaceDE w:val="0"/>
              <w:autoSpaceDN w:val="0"/>
              <w:adjustRightInd w:val="0"/>
              <w:spacing w:after="0" w:line="252" w:lineRule="exact"/>
              <w:rPr>
                <w:rFonts w:ascii="Times New Roman" w:eastAsiaTheme="minorHAnsi" w:hAnsi="Times New Roman" w:cs="Times New Roman"/>
                <w:sz w:val="20"/>
                <w:szCs w:val="20"/>
                <w:lang w:val="en-US" w:eastAsia="en-US"/>
              </w:rPr>
            </w:pPr>
            <w:r w:rsidRPr="00F61B46">
              <w:rPr>
                <w:rFonts w:ascii="Times New Roman" w:eastAsiaTheme="minorHAnsi" w:hAnsi="Times New Roman" w:cs="Times New Roman"/>
                <w:sz w:val="20"/>
                <w:szCs w:val="20"/>
                <w:lang w:val="en-US" w:eastAsia="en-US"/>
              </w:rPr>
              <w:t>Sandy clay</w:t>
            </w:r>
          </w:p>
        </w:tc>
        <w:tc>
          <w:tcPr>
            <w:tcW w:w="1134" w:type="dxa"/>
          </w:tcPr>
          <w:p w14:paraId="5DF14321" w14:textId="77777777" w:rsidR="009E2137" w:rsidRPr="008232D1" w:rsidRDefault="009E2137" w:rsidP="009E2137">
            <w:pPr>
              <w:widowControl w:val="0"/>
              <w:autoSpaceDE w:val="0"/>
              <w:autoSpaceDN w:val="0"/>
              <w:adjustRightInd w:val="0"/>
              <w:spacing w:after="0" w:line="252"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0.50</w:t>
            </w:r>
          </w:p>
        </w:tc>
        <w:tc>
          <w:tcPr>
            <w:tcW w:w="1134" w:type="dxa"/>
          </w:tcPr>
          <w:p w14:paraId="0BA93B2F" w14:textId="77777777" w:rsidR="009E2137" w:rsidRPr="008232D1" w:rsidRDefault="009E2137" w:rsidP="009E2137">
            <w:pPr>
              <w:widowControl w:val="0"/>
              <w:autoSpaceDE w:val="0"/>
              <w:autoSpaceDN w:val="0"/>
              <w:adjustRightInd w:val="0"/>
              <w:spacing w:after="0" w:line="252"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0- 5</w:t>
            </w:r>
          </w:p>
        </w:tc>
      </w:tr>
      <w:tr w:rsidR="009E2137" w:rsidRPr="008232D1" w14:paraId="24FF8784" w14:textId="77777777" w:rsidTr="00EC4960">
        <w:trPr>
          <w:trHeight w:hRule="exact" w:val="389"/>
        </w:trPr>
        <w:tc>
          <w:tcPr>
            <w:tcW w:w="1991" w:type="dxa"/>
          </w:tcPr>
          <w:p w14:paraId="7BE7D7CA" w14:textId="77777777" w:rsidR="009E2137" w:rsidRPr="008232D1" w:rsidRDefault="00F61B46" w:rsidP="009E2137">
            <w:pPr>
              <w:widowControl w:val="0"/>
              <w:autoSpaceDE w:val="0"/>
              <w:autoSpaceDN w:val="0"/>
              <w:adjustRightInd w:val="0"/>
              <w:spacing w:after="0" w:line="250" w:lineRule="exact"/>
              <w:rPr>
                <w:rFonts w:ascii="Times New Roman" w:eastAsiaTheme="minorHAnsi" w:hAnsi="Times New Roman" w:cs="Times New Roman"/>
                <w:sz w:val="20"/>
                <w:szCs w:val="20"/>
                <w:lang w:val="en-US" w:eastAsia="en-US"/>
              </w:rPr>
            </w:pPr>
            <w:r w:rsidRPr="00F61B46">
              <w:rPr>
                <w:rFonts w:ascii="Times New Roman" w:eastAsiaTheme="minorHAnsi" w:hAnsi="Times New Roman" w:cs="Times New Roman"/>
                <w:sz w:val="20"/>
                <w:szCs w:val="20"/>
                <w:lang w:val="en-US" w:eastAsia="en-US"/>
              </w:rPr>
              <w:t>Alluvial silt</w:t>
            </w:r>
          </w:p>
        </w:tc>
        <w:tc>
          <w:tcPr>
            <w:tcW w:w="1134" w:type="dxa"/>
          </w:tcPr>
          <w:p w14:paraId="084E5BCB"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0.60</w:t>
            </w:r>
          </w:p>
        </w:tc>
        <w:tc>
          <w:tcPr>
            <w:tcW w:w="1134" w:type="dxa"/>
          </w:tcPr>
          <w:p w14:paraId="41243484"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0- 5</w:t>
            </w:r>
          </w:p>
        </w:tc>
      </w:tr>
      <w:tr w:rsidR="009E2137" w:rsidRPr="008232D1" w14:paraId="63188FEA" w14:textId="77777777" w:rsidTr="00EC4960">
        <w:trPr>
          <w:trHeight w:hRule="exact" w:val="389"/>
        </w:trPr>
        <w:tc>
          <w:tcPr>
            <w:tcW w:w="1991" w:type="dxa"/>
          </w:tcPr>
          <w:p w14:paraId="79FEAB71" w14:textId="77777777" w:rsidR="009E2137" w:rsidRPr="008232D1" w:rsidRDefault="00F61B46" w:rsidP="009E2137">
            <w:pPr>
              <w:widowControl w:val="0"/>
              <w:autoSpaceDE w:val="0"/>
              <w:autoSpaceDN w:val="0"/>
              <w:adjustRightInd w:val="0"/>
              <w:spacing w:after="0" w:line="250" w:lineRule="exact"/>
              <w:rPr>
                <w:rFonts w:ascii="Times New Roman" w:eastAsiaTheme="minorHAnsi" w:hAnsi="Times New Roman" w:cs="Times New Roman"/>
                <w:sz w:val="20"/>
                <w:szCs w:val="20"/>
                <w:lang w:val="en-US" w:eastAsia="en-US"/>
              </w:rPr>
            </w:pPr>
            <w:r w:rsidRPr="00F61B46">
              <w:rPr>
                <w:rFonts w:ascii="Times New Roman" w:eastAsiaTheme="minorHAnsi" w:hAnsi="Times New Roman" w:cs="Times New Roman"/>
                <w:sz w:val="20"/>
                <w:szCs w:val="20"/>
                <w:lang w:val="en-US" w:eastAsia="en-US"/>
              </w:rPr>
              <w:t>Fine gravel</w:t>
            </w:r>
          </w:p>
        </w:tc>
        <w:tc>
          <w:tcPr>
            <w:tcW w:w="1134" w:type="dxa"/>
          </w:tcPr>
          <w:p w14:paraId="3A03FBBF"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0.75</w:t>
            </w:r>
          </w:p>
        </w:tc>
        <w:tc>
          <w:tcPr>
            <w:tcW w:w="1134" w:type="dxa"/>
          </w:tcPr>
          <w:p w14:paraId="45DDA53B"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0- 5</w:t>
            </w:r>
          </w:p>
        </w:tc>
      </w:tr>
      <w:tr w:rsidR="009E2137" w:rsidRPr="008232D1" w14:paraId="148CD672" w14:textId="77777777" w:rsidTr="00EC4960">
        <w:trPr>
          <w:trHeight w:hRule="exact" w:val="391"/>
        </w:trPr>
        <w:tc>
          <w:tcPr>
            <w:tcW w:w="1991" w:type="dxa"/>
          </w:tcPr>
          <w:p w14:paraId="4055E8C9" w14:textId="77777777" w:rsidR="009E2137" w:rsidRPr="008232D1" w:rsidRDefault="00F61B46" w:rsidP="009E2137">
            <w:pPr>
              <w:widowControl w:val="0"/>
              <w:autoSpaceDE w:val="0"/>
              <w:autoSpaceDN w:val="0"/>
              <w:adjustRightInd w:val="0"/>
              <w:spacing w:after="0" w:line="250" w:lineRule="exact"/>
              <w:rPr>
                <w:rFonts w:ascii="Times New Roman" w:eastAsiaTheme="minorHAnsi" w:hAnsi="Times New Roman" w:cs="Times New Roman"/>
                <w:sz w:val="20"/>
                <w:szCs w:val="20"/>
                <w:lang w:val="en-US" w:eastAsia="en-US"/>
              </w:rPr>
            </w:pPr>
            <w:r w:rsidRPr="00F61B46">
              <w:rPr>
                <w:rFonts w:ascii="Times New Roman" w:eastAsiaTheme="minorHAnsi" w:hAnsi="Times New Roman" w:cs="Times New Roman"/>
                <w:sz w:val="20"/>
                <w:szCs w:val="20"/>
                <w:lang w:val="en-US" w:eastAsia="en-US"/>
              </w:rPr>
              <w:t>Sturdy clay</w:t>
            </w:r>
          </w:p>
        </w:tc>
        <w:tc>
          <w:tcPr>
            <w:tcW w:w="1134" w:type="dxa"/>
          </w:tcPr>
          <w:p w14:paraId="3AD04C9F"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0.75</w:t>
            </w:r>
          </w:p>
        </w:tc>
        <w:tc>
          <w:tcPr>
            <w:tcW w:w="1134" w:type="dxa"/>
          </w:tcPr>
          <w:p w14:paraId="6418554A"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5- 10</w:t>
            </w:r>
          </w:p>
        </w:tc>
      </w:tr>
      <w:tr w:rsidR="009E2137" w:rsidRPr="008232D1" w14:paraId="1CE1F5FB" w14:textId="77777777" w:rsidTr="00EC4960">
        <w:trPr>
          <w:trHeight w:hRule="exact" w:val="389"/>
        </w:trPr>
        <w:tc>
          <w:tcPr>
            <w:tcW w:w="1991" w:type="dxa"/>
          </w:tcPr>
          <w:p w14:paraId="7A0B8FBA" w14:textId="77777777" w:rsidR="009E2137" w:rsidRPr="008232D1" w:rsidRDefault="00F61B46" w:rsidP="009E2137">
            <w:pPr>
              <w:widowControl w:val="0"/>
              <w:autoSpaceDE w:val="0"/>
              <w:autoSpaceDN w:val="0"/>
              <w:adjustRightInd w:val="0"/>
              <w:spacing w:after="0" w:line="250" w:lineRule="exact"/>
              <w:rPr>
                <w:rFonts w:ascii="Times New Roman" w:eastAsiaTheme="minorHAnsi" w:hAnsi="Times New Roman" w:cs="Times New Roman"/>
                <w:sz w:val="20"/>
                <w:szCs w:val="20"/>
                <w:lang w:val="en-US" w:eastAsia="en-US"/>
              </w:rPr>
            </w:pPr>
            <w:r w:rsidRPr="00F61B46">
              <w:rPr>
                <w:rFonts w:ascii="Times New Roman" w:eastAsiaTheme="minorHAnsi" w:hAnsi="Times New Roman" w:cs="Times New Roman"/>
                <w:sz w:val="20"/>
                <w:szCs w:val="20"/>
                <w:lang w:val="en-US" w:eastAsia="en-US"/>
              </w:rPr>
              <w:t>Solid clay</w:t>
            </w:r>
          </w:p>
        </w:tc>
        <w:tc>
          <w:tcPr>
            <w:tcW w:w="1134" w:type="dxa"/>
          </w:tcPr>
          <w:p w14:paraId="2895DB3E"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1.10</w:t>
            </w:r>
          </w:p>
        </w:tc>
        <w:tc>
          <w:tcPr>
            <w:tcW w:w="1134" w:type="dxa"/>
          </w:tcPr>
          <w:p w14:paraId="180898FE"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5- 10</w:t>
            </w:r>
          </w:p>
        </w:tc>
      </w:tr>
      <w:tr w:rsidR="009E2137" w:rsidRPr="008232D1" w14:paraId="7ABC4F08" w14:textId="77777777" w:rsidTr="00EC4960">
        <w:trPr>
          <w:trHeight w:hRule="exact" w:val="389"/>
        </w:trPr>
        <w:tc>
          <w:tcPr>
            <w:tcW w:w="1991" w:type="dxa"/>
          </w:tcPr>
          <w:p w14:paraId="23A67062" w14:textId="77777777" w:rsidR="009E2137" w:rsidRPr="008232D1" w:rsidRDefault="00F61B46" w:rsidP="009E2137">
            <w:pPr>
              <w:widowControl w:val="0"/>
              <w:autoSpaceDE w:val="0"/>
              <w:autoSpaceDN w:val="0"/>
              <w:adjustRightInd w:val="0"/>
              <w:spacing w:after="0" w:line="250" w:lineRule="exact"/>
              <w:rPr>
                <w:rFonts w:ascii="Times New Roman" w:eastAsiaTheme="minorHAnsi" w:hAnsi="Times New Roman" w:cs="Times New Roman"/>
                <w:sz w:val="20"/>
                <w:szCs w:val="20"/>
                <w:lang w:val="en-US" w:eastAsia="en-US"/>
              </w:rPr>
            </w:pPr>
            <w:r w:rsidRPr="00F61B46">
              <w:rPr>
                <w:rFonts w:ascii="Times New Roman" w:eastAsiaTheme="minorHAnsi" w:hAnsi="Times New Roman" w:cs="Times New Roman"/>
                <w:sz w:val="20"/>
                <w:szCs w:val="20"/>
                <w:lang w:val="en-US" w:eastAsia="en-US"/>
              </w:rPr>
              <w:t>Coarse gravel</w:t>
            </w:r>
          </w:p>
        </w:tc>
        <w:tc>
          <w:tcPr>
            <w:tcW w:w="1134" w:type="dxa"/>
          </w:tcPr>
          <w:p w14:paraId="43321D0B"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1.20</w:t>
            </w:r>
          </w:p>
        </w:tc>
        <w:tc>
          <w:tcPr>
            <w:tcW w:w="1134" w:type="dxa"/>
          </w:tcPr>
          <w:p w14:paraId="749106BC"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5- 10</w:t>
            </w:r>
          </w:p>
        </w:tc>
      </w:tr>
      <w:tr w:rsidR="009E2137" w:rsidRPr="008232D1" w14:paraId="2B42040A" w14:textId="77777777" w:rsidTr="00EC4960">
        <w:trPr>
          <w:trHeight w:hRule="exact" w:val="389"/>
        </w:trPr>
        <w:tc>
          <w:tcPr>
            <w:tcW w:w="1991" w:type="dxa"/>
          </w:tcPr>
          <w:p w14:paraId="2530E61C" w14:textId="77777777" w:rsidR="009E2137" w:rsidRPr="008232D1" w:rsidRDefault="00F61B46" w:rsidP="009E2137">
            <w:pPr>
              <w:widowControl w:val="0"/>
              <w:autoSpaceDE w:val="0"/>
              <w:autoSpaceDN w:val="0"/>
              <w:adjustRightInd w:val="0"/>
              <w:spacing w:after="0" w:line="250" w:lineRule="exact"/>
              <w:rPr>
                <w:rFonts w:ascii="Times New Roman" w:eastAsiaTheme="minorHAnsi" w:hAnsi="Times New Roman" w:cs="Times New Roman"/>
                <w:sz w:val="20"/>
                <w:szCs w:val="20"/>
                <w:lang w:val="en-US" w:eastAsia="en-US"/>
              </w:rPr>
            </w:pPr>
            <w:r w:rsidRPr="00F61B46">
              <w:rPr>
                <w:rFonts w:ascii="Times New Roman" w:eastAsiaTheme="minorHAnsi" w:hAnsi="Times New Roman" w:cs="Times New Roman"/>
                <w:sz w:val="20"/>
                <w:szCs w:val="20"/>
                <w:lang w:val="en-US" w:eastAsia="en-US"/>
              </w:rPr>
              <w:t>Big stones</w:t>
            </w:r>
          </w:p>
        </w:tc>
        <w:tc>
          <w:tcPr>
            <w:tcW w:w="1134" w:type="dxa"/>
          </w:tcPr>
          <w:p w14:paraId="5FF891EB"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1.50</w:t>
            </w:r>
          </w:p>
        </w:tc>
        <w:tc>
          <w:tcPr>
            <w:tcW w:w="1134" w:type="dxa"/>
          </w:tcPr>
          <w:p w14:paraId="5E02C4BA"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5- 10</w:t>
            </w:r>
          </w:p>
        </w:tc>
      </w:tr>
      <w:tr w:rsidR="009E2137" w:rsidRPr="008232D1" w14:paraId="030A71DC" w14:textId="77777777" w:rsidTr="00EC4960">
        <w:trPr>
          <w:trHeight w:hRule="exact" w:val="391"/>
        </w:trPr>
        <w:tc>
          <w:tcPr>
            <w:tcW w:w="1991" w:type="dxa"/>
          </w:tcPr>
          <w:p w14:paraId="1EA1BFC3" w14:textId="77777777" w:rsidR="009E2137" w:rsidRPr="008232D1" w:rsidRDefault="00F61B46" w:rsidP="009E2137">
            <w:pPr>
              <w:widowControl w:val="0"/>
              <w:autoSpaceDE w:val="0"/>
              <w:autoSpaceDN w:val="0"/>
              <w:adjustRightInd w:val="0"/>
              <w:spacing w:after="0" w:line="252" w:lineRule="exact"/>
              <w:rPr>
                <w:rFonts w:ascii="Times New Roman" w:eastAsiaTheme="minorHAnsi" w:hAnsi="Times New Roman" w:cs="Times New Roman"/>
                <w:sz w:val="20"/>
                <w:szCs w:val="20"/>
                <w:lang w:val="en-US" w:eastAsia="en-US"/>
              </w:rPr>
            </w:pPr>
            <w:r>
              <w:rPr>
                <w:rFonts w:ascii="Times New Roman" w:eastAsiaTheme="minorHAnsi" w:hAnsi="Times New Roman" w:cs="Times New Roman"/>
                <w:sz w:val="20"/>
                <w:szCs w:val="20"/>
                <w:lang w:val="en-US" w:eastAsia="en-US"/>
              </w:rPr>
              <w:t>Cemented rubble</w:t>
            </w:r>
          </w:p>
        </w:tc>
        <w:tc>
          <w:tcPr>
            <w:tcW w:w="1134" w:type="dxa"/>
          </w:tcPr>
          <w:p w14:paraId="3E46644C" w14:textId="77777777" w:rsidR="009E2137" w:rsidRPr="008232D1" w:rsidRDefault="009E2137" w:rsidP="009E2137">
            <w:pPr>
              <w:widowControl w:val="0"/>
              <w:autoSpaceDE w:val="0"/>
              <w:autoSpaceDN w:val="0"/>
              <w:adjustRightInd w:val="0"/>
              <w:spacing w:after="0" w:line="252"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1.50</w:t>
            </w:r>
          </w:p>
        </w:tc>
        <w:tc>
          <w:tcPr>
            <w:tcW w:w="1134" w:type="dxa"/>
          </w:tcPr>
          <w:p w14:paraId="2D8283E3" w14:textId="77777777" w:rsidR="009E2137" w:rsidRPr="008232D1" w:rsidRDefault="009E2137" w:rsidP="009E2137">
            <w:pPr>
              <w:widowControl w:val="0"/>
              <w:autoSpaceDE w:val="0"/>
              <w:autoSpaceDN w:val="0"/>
              <w:adjustRightInd w:val="0"/>
              <w:spacing w:after="0" w:line="252"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10</w:t>
            </w:r>
          </w:p>
        </w:tc>
      </w:tr>
      <w:tr w:rsidR="009E2137" w:rsidRPr="008232D1" w14:paraId="445C3AB3" w14:textId="77777777" w:rsidTr="00EC4960">
        <w:trPr>
          <w:trHeight w:hRule="exact" w:val="389"/>
        </w:trPr>
        <w:tc>
          <w:tcPr>
            <w:tcW w:w="1991" w:type="dxa"/>
          </w:tcPr>
          <w:p w14:paraId="42BEC8F5" w14:textId="77777777" w:rsidR="009E2137" w:rsidRPr="008232D1" w:rsidRDefault="00F61B46" w:rsidP="009E2137">
            <w:pPr>
              <w:widowControl w:val="0"/>
              <w:autoSpaceDE w:val="0"/>
              <w:autoSpaceDN w:val="0"/>
              <w:adjustRightInd w:val="0"/>
              <w:spacing w:after="0" w:line="250" w:lineRule="exact"/>
              <w:rPr>
                <w:rFonts w:ascii="Times New Roman" w:eastAsiaTheme="minorHAnsi" w:hAnsi="Times New Roman" w:cs="Times New Roman"/>
                <w:sz w:val="20"/>
                <w:szCs w:val="20"/>
                <w:lang w:val="en-US" w:eastAsia="en-US"/>
              </w:rPr>
            </w:pPr>
            <w:r w:rsidRPr="00F61B46">
              <w:rPr>
                <w:rFonts w:ascii="Times New Roman" w:eastAsiaTheme="minorHAnsi" w:hAnsi="Times New Roman" w:cs="Times New Roman"/>
                <w:sz w:val="20"/>
                <w:szCs w:val="20"/>
                <w:lang w:val="en-US" w:eastAsia="en-US"/>
              </w:rPr>
              <w:t>Concrete</w:t>
            </w:r>
          </w:p>
        </w:tc>
        <w:tc>
          <w:tcPr>
            <w:tcW w:w="1134" w:type="dxa"/>
          </w:tcPr>
          <w:p w14:paraId="2C303626"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1.50</w:t>
            </w:r>
          </w:p>
        </w:tc>
        <w:tc>
          <w:tcPr>
            <w:tcW w:w="1134" w:type="dxa"/>
          </w:tcPr>
          <w:p w14:paraId="509A23CC"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10</w:t>
            </w:r>
          </w:p>
        </w:tc>
      </w:tr>
      <w:tr w:rsidR="009E2137" w:rsidRPr="008232D1" w14:paraId="56A74C0E" w14:textId="77777777" w:rsidTr="00EC4960">
        <w:trPr>
          <w:trHeight w:hRule="exact" w:val="389"/>
        </w:trPr>
        <w:tc>
          <w:tcPr>
            <w:tcW w:w="1991" w:type="dxa"/>
            <w:tcBorders>
              <w:bottom w:val="single" w:sz="4" w:space="0" w:color="auto"/>
            </w:tcBorders>
          </w:tcPr>
          <w:p w14:paraId="2144CCF5" w14:textId="77777777" w:rsidR="009E2137" w:rsidRPr="008232D1" w:rsidRDefault="00F61B46" w:rsidP="009E2137">
            <w:pPr>
              <w:widowControl w:val="0"/>
              <w:autoSpaceDE w:val="0"/>
              <w:autoSpaceDN w:val="0"/>
              <w:adjustRightInd w:val="0"/>
              <w:spacing w:after="0" w:line="250" w:lineRule="exact"/>
              <w:rPr>
                <w:rFonts w:ascii="Times New Roman" w:eastAsiaTheme="minorHAnsi" w:hAnsi="Times New Roman" w:cs="Times New Roman"/>
                <w:sz w:val="20"/>
                <w:szCs w:val="20"/>
                <w:lang w:val="en-US" w:eastAsia="en-US"/>
              </w:rPr>
            </w:pPr>
            <w:r w:rsidRPr="00F61B46">
              <w:rPr>
                <w:rFonts w:ascii="Times New Roman" w:eastAsiaTheme="minorHAnsi" w:hAnsi="Times New Roman" w:cs="Times New Roman"/>
                <w:sz w:val="20"/>
                <w:szCs w:val="20"/>
                <w:lang w:val="en-US" w:eastAsia="en-US"/>
              </w:rPr>
              <w:t>Reinforced concrete</w:t>
            </w:r>
          </w:p>
        </w:tc>
        <w:tc>
          <w:tcPr>
            <w:tcW w:w="1134" w:type="dxa"/>
            <w:tcBorders>
              <w:bottom w:val="single" w:sz="4" w:space="0" w:color="auto"/>
            </w:tcBorders>
          </w:tcPr>
          <w:p w14:paraId="67778401"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1.50</w:t>
            </w:r>
          </w:p>
        </w:tc>
        <w:tc>
          <w:tcPr>
            <w:tcW w:w="1134" w:type="dxa"/>
            <w:tcBorders>
              <w:bottom w:val="single" w:sz="4" w:space="0" w:color="auto"/>
            </w:tcBorders>
          </w:tcPr>
          <w:p w14:paraId="6F10129F"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10</w:t>
            </w:r>
          </w:p>
        </w:tc>
      </w:tr>
    </w:tbl>
    <w:p w14:paraId="6B1D9D4F" w14:textId="77777777" w:rsidR="009E2137" w:rsidRPr="008232D1" w:rsidRDefault="009E2137" w:rsidP="009E2137">
      <w:pPr>
        <w:widowControl w:val="0"/>
        <w:autoSpaceDE w:val="0"/>
        <w:autoSpaceDN w:val="0"/>
        <w:adjustRightInd w:val="0"/>
        <w:spacing w:after="0" w:line="140" w:lineRule="exact"/>
        <w:rPr>
          <w:rFonts w:ascii="Times New Roman" w:eastAsiaTheme="minorHAnsi" w:hAnsi="Times New Roman"/>
          <w:sz w:val="14"/>
          <w:szCs w:val="14"/>
          <w:lang w:val="en-US" w:eastAsia="en-US"/>
        </w:rPr>
      </w:pPr>
    </w:p>
    <w:p w14:paraId="6A28D2F0" w14:textId="77777777" w:rsidR="009E2137" w:rsidRPr="008232D1" w:rsidRDefault="003C4B97" w:rsidP="009E2137">
      <w:pPr>
        <w:widowControl w:val="0"/>
        <w:tabs>
          <w:tab w:val="left" w:pos="1320"/>
        </w:tabs>
        <w:autoSpaceDE w:val="0"/>
        <w:autoSpaceDN w:val="0"/>
        <w:adjustRightInd w:val="0"/>
        <w:spacing w:after="0" w:line="360" w:lineRule="auto"/>
        <w:jc w:val="both"/>
        <w:rPr>
          <w:rFonts w:ascii="Times New Roman" w:eastAsiaTheme="minorHAnsi" w:hAnsi="Times New Roman" w:cs="Times New Roman"/>
          <w:i/>
          <w:sz w:val="20"/>
          <w:szCs w:val="20"/>
          <w:lang w:val="en-US" w:eastAsia="en-US"/>
        </w:rPr>
      </w:pPr>
      <w:r>
        <w:rPr>
          <w:rFonts w:ascii="Times New Roman" w:eastAsiaTheme="minorHAnsi" w:hAnsi="Times New Roman" w:cs="Times New Roman"/>
          <w:i/>
          <w:sz w:val="20"/>
          <w:szCs w:val="20"/>
          <w:lang w:val="en-US" w:eastAsia="en-US"/>
        </w:rPr>
        <w:t>Source</w:t>
      </w:r>
      <w:r w:rsidR="009E2137" w:rsidRPr="008232D1">
        <w:rPr>
          <w:rFonts w:ascii="Times New Roman" w:eastAsiaTheme="minorHAnsi" w:hAnsi="Times New Roman" w:cs="Times New Roman"/>
          <w:i/>
          <w:sz w:val="20"/>
          <w:szCs w:val="20"/>
          <w:lang w:val="en-US" w:eastAsia="en-US"/>
        </w:rPr>
        <w:t>:</w:t>
      </w:r>
      <w:r w:rsidR="00976BDE" w:rsidRPr="008232D1">
        <w:rPr>
          <w:rFonts w:ascii="Times New Roman" w:eastAsiaTheme="minorHAnsi" w:hAnsi="Times New Roman" w:cs="Times New Roman"/>
          <w:i/>
          <w:sz w:val="20"/>
          <w:szCs w:val="20"/>
          <w:lang w:val="en-US" w:eastAsia="en-US"/>
        </w:rPr>
        <w:t xml:space="preserve"> </w:t>
      </w:r>
      <w:r w:rsidR="009E2137" w:rsidRPr="008232D1">
        <w:rPr>
          <w:rFonts w:ascii="Times New Roman" w:eastAsiaTheme="minorHAnsi" w:hAnsi="Times New Roman"/>
          <w:i/>
          <w:iCs/>
          <w:spacing w:val="1"/>
          <w:sz w:val="20"/>
          <w:szCs w:val="20"/>
          <w:lang w:val="en-US" w:eastAsia="en-US"/>
        </w:rPr>
        <w:t>S</w:t>
      </w:r>
      <w:r w:rsidR="009E2137" w:rsidRPr="008232D1">
        <w:rPr>
          <w:rFonts w:ascii="Times New Roman" w:eastAsiaTheme="minorHAnsi" w:hAnsi="Times New Roman"/>
          <w:i/>
          <w:iCs/>
          <w:spacing w:val="-1"/>
          <w:sz w:val="20"/>
          <w:szCs w:val="20"/>
          <w:lang w:val="en-US" w:eastAsia="en-US"/>
        </w:rPr>
        <w:t>N</w:t>
      </w:r>
      <w:r w:rsidR="009E2137" w:rsidRPr="008232D1">
        <w:rPr>
          <w:rFonts w:ascii="Times New Roman" w:eastAsiaTheme="minorHAnsi" w:hAnsi="Times New Roman"/>
          <w:i/>
          <w:iCs/>
          <w:sz w:val="20"/>
          <w:szCs w:val="20"/>
          <w:lang w:val="en-US" w:eastAsia="en-US"/>
        </w:rPr>
        <w:t>I</w:t>
      </w:r>
      <w:r w:rsidR="009E2137" w:rsidRPr="008232D1">
        <w:rPr>
          <w:rFonts w:ascii="Times New Roman" w:eastAsiaTheme="minorHAnsi" w:hAnsi="Times New Roman"/>
          <w:i/>
          <w:iCs/>
          <w:spacing w:val="-1"/>
          <w:sz w:val="20"/>
          <w:szCs w:val="20"/>
          <w:lang w:val="en-US" w:eastAsia="en-US"/>
        </w:rPr>
        <w:t>0</w:t>
      </w:r>
      <w:r w:rsidR="009E2137" w:rsidRPr="008232D1">
        <w:rPr>
          <w:rFonts w:ascii="Times New Roman" w:eastAsiaTheme="minorHAnsi" w:hAnsi="Times New Roman"/>
          <w:i/>
          <w:iCs/>
          <w:spacing w:val="3"/>
          <w:sz w:val="20"/>
          <w:szCs w:val="20"/>
          <w:lang w:val="en-US" w:eastAsia="en-US"/>
        </w:rPr>
        <w:t>3</w:t>
      </w:r>
      <w:r w:rsidR="009E2137" w:rsidRPr="008232D1">
        <w:rPr>
          <w:rFonts w:ascii="Times New Roman" w:eastAsiaTheme="minorHAnsi" w:hAnsi="Times New Roman"/>
          <w:i/>
          <w:iCs/>
          <w:spacing w:val="1"/>
          <w:sz w:val="20"/>
          <w:szCs w:val="20"/>
          <w:lang w:val="en-US" w:eastAsia="en-US"/>
        </w:rPr>
        <w:t>-</w:t>
      </w:r>
      <w:r w:rsidR="009E2137" w:rsidRPr="008232D1">
        <w:rPr>
          <w:rFonts w:ascii="Times New Roman" w:eastAsiaTheme="minorHAnsi" w:hAnsi="Times New Roman"/>
          <w:i/>
          <w:iCs/>
          <w:spacing w:val="-1"/>
          <w:sz w:val="20"/>
          <w:szCs w:val="20"/>
          <w:lang w:val="en-US" w:eastAsia="en-US"/>
        </w:rPr>
        <w:t>3</w:t>
      </w:r>
      <w:r w:rsidR="009E2137" w:rsidRPr="008232D1">
        <w:rPr>
          <w:rFonts w:ascii="Times New Roman" w:eastAsiaTheme="minorHAnsi" w:hAnsi="Times New Roman"/>
          <w:i/>
          <w:iCs/>
          <w:spacing w:val="1"/>
          <w:sz w:val="20"/>
          <w:szCs w:val="20"/>
          <w:lang w:val="en-US" w:eastAsia="en-US"/>
        </w:rPr>
        <w:t>42</w:t>
      </w:r>
      <w:r w:rsidR="009E2137" w:rsidRPr="008232D1">
        <w:rPr>
          <w:rFonts w:ascii="Times New Roman" w:eastAsiaTheme="minorHAnsi" w:hAnsi="Times New Roman"/>
          <w:i/>
          <w:iCs/>
          <w:spacing w:val="2"/>
          <w:sz w:val="20"/>
          <w:szCs w:val="20"/>
          <w:lang w:val="en-US" w:eastAsia="en-US"/>
        </w:rPr>
        <w:t>4</w:t>
      </w:r>
      <w:r w:rsidR="009E2137" w:rsidRPr="008232D1">
        <w:rPr>
          <w:rFonts w:ascii="Times New Roman" w:eastAsiaTheme="minorHAnsi" w:hAnsi="Times New Roman"/>
          <w:i/>
          <w:iCs/>
          <w:spacing w:val="-2"/>
          <w:sz w:val="20"/>
          <w:szCs w:val="20"/>
          <w:lang w:val="en-US" w:eastAsia="en-US"/>
        </w:rPr>
        <w:t>-</w:t>
      </w:r>
      <w:r w:rsidR="009E2137" w:rsidRPr="008232D1">
        <w:rPr>
          <w:rFonts w:ascii="Times New Roman" w:eastAsiaTheme="minorHAnsi" w:hAnsi="Times New Roman"/>
          <w:i/>
          <w:iCs/>
          <w:spacing w:val="1"/>
          <w:sz w:val="20"/>
          <w:szCs w:val="20"/>
          <w:lang w:val="en-US" w:eastAsia="en-US"/>
        </w:rPr>
        <w:t>19</w:t>
      </w:r>
      <w:r w:rsidR="009E2137" w:rsidRPr="008232D1">
        <w:rPr>
          <w:rFonts w:ascii="Times New Roman" w:eastAsiaTheme="minorHAnsi" w:hAnsi="Times New Roman"/>
          <w:i/>
          <w:iCs/>
          <w:spacing w:val="-1"/>
          <w:sz w:val="20"/>
          <w:szCs w:val="20"/>
          <w:lang w:val="en-US" w:eastAsia="en-US"/>
        </w:rPr>
        <w:t>9</w:t>
      </w:r>
      <w:r w:rsidR="009E2137" w:rsidRPr="008232D1">
        <w:rPr>
          <w:rFonts w:ascii="Times New Roman" w:eastAsiaTheme="minorHAnsi" w:hAnsi="Times New Roman"/>
          <w:i/>
          <w:iCs/>
          <w:sz w:val="20"/>
          <w:szCs w:val="20"/>
          <w:lang w:val="en-US" w:eastAsia="en-US"/>
        </w:rPr>
        <w:t>4</w:t>
      </w:r>
    </w:p>
    <w:p w14:paraId="3B31291D" w14:textId="77777777" w:rsidR="00073F5A" w:rsidRPr="008232D1" w:rsidRDefault="00073F5A" w:rsidP="00A74FFE">
      <w:pPr>
        <w:pStyle w:val="ListParagraph"/>
        <w:spacing w:after="0" w:line="240" w:lineRule="auto"/>
        <w:ind w:left="0"/>
        <w:jc w:val="both"/>
        <w:rPr>
          <w:rFonts w:ascii="Times New Roman" w:hAnsi="Times New Roman" w:cs="Times New Roman"/>
          <w:b/>
          <w:sz w:val="20"/>
          <w:szCs w:val="20"/>
          <w:lang w:val="en-US"/>
        </w:rPr>
      </w:pPr>
    </w:p>
    <w:p w14:paraId="680314E6" w14:textId="77DDF90A" w:rsidR="009E2137" w:rsidRPr="008232D1" w:rsidRDefault="00102E8D" w:rsidP="004062FF">
      <w:pPr>
        <w:pStyle w:val="ListParagraph"/>
        <w:spacing w:after="0" w:line="240" w:lineRule="auto"/>
        <w:ind w:left="426"/>
        <w:jc w:val="both"/>
        <w:rPr>
          <w:rFonts w:ascii="Times New Roman" w:hAnsi="Times New Roman" w:cs="Times New Roman"/>
          <w:bCs/>
          <w:sz w:val="20"/>
          <w:szCs w:val="20"/>
          <w:lang w:val="en-US"/>
        </w:rPr>
      </w:pPr>
      <w:r w:rsidRPr="00102E8D">
        <w:rPr>
          <w:rFonts w:ascii="Times New Roman" w:hAnsi="Times New Roman" w:cs="Times New Roman"/>
          <w:bCs/>
          <w:sz w:val="20"/>
          <w:szCs w:val="20"/>
          <w:lang w:val="en-US"/>
        </w:rPr>
        <w:t>U</w:t>
      </w:r>
      <w:r>
        <w:rPr>
          <w:rFonts w:ascii="Times New Roman" w:hAnsi="Times New Roman" w:cs="Times New Roman"/>
          <w:bCs/>
          <w:sz w:val="20"/>
          <w:szCs w:val="20"/>
          <w:lang w:val="en-US"/>
        </w:rPr>
        <w:t>-</w:t>
      </w:r>
      <w:r w:rsidRPr="00102E8D">
        <w:rPr>
          <w:rFonts w:ascii="Times New Roman" w:hAnsi="Times New Roman" w:cs="Times New Roman"/>
          <w:bCs/>
          <w:sz w:val="20"/>
          <w:szCs w:val="20"/>
          <w:lang w:val="en-US"/>
        </w:rPr>
        <w:t>Ditch Concrete is a channel of reinforced concrete with a U</w:t>
      </w:r>
      <w:r>
        <w:rPr>
          <w:rFonts w:ascii="Times New Roman" w:hAnsi="Times New Roman" w:cs="Times New Roman"/>
          <w:bCs/>
          <w:sz w:val="20"/>
          <w:szCs w:val="20"/>
          <w:lang w:val="en-US"/>
        </w:rPr>
        <w:t>-shaped</w:t>
      </w:r>
      <w:r w:rsidRPr="00102E8D">
        <w:rPr>
          <w:rFonts w:ascii="Times New Roman" w:hAnsi="Times New Roman" w:cs="Times New Roman"/>
          <w:bCs/>
          <w:sz w:val="20"/>
          <w:szCs w:val="20"/>
          <w:lang w:val="en-US"/>
        </w:rPr>
        <w:t xml:space="preserve"> cross section and can also be covered.</w:t>
      </w:r>
      <w:r w:rsidR="009E2137" w:rsidRPr="008232D1">
        <w:rPr>
          <w:rFonts w:ascii="Times New Roman" w:hAnsi="Times New Roman" w:cs="Times New Roman"/>
          <w:bCs/>
          <w:sz w:val="20"/>
          <w:szCs w:val="20"/>
          <w:lang w:val="en-US"/>
        </w:rPr>
        <w:t xml:space="preserve"> </w:t>
      </w:r>
      <w:r>
        <w:rPr>
          <w:rFonts w:ascii="Times New Roman" w:hAnsi="Times New Roman" w:cs="Times New Roman"/>
          <w:bCs/>
          <w:sz w:val="20"/>
          <w:szCs w:val="20"/>
          <w:lang w:val="en-US"/>
        </w:rPr>
        <w:t>It is g</w:t>
      </w:r>
      <w:r w:rsidRPr="00102E8D">
        <w:rPr>
          <w:rFonts w:ascii="Times New Roman" w:hAnsi="Times New Roman" w:cs="Times New Roman"/>
          <w:bCs/>
          <w:sz w:val="20"/>
          <w:szCs w:val="20"/>
          <w:lang w:val="en-US"/>
        </w:rPr>
        <w:t>enerally used as</w:t>
      </w:r>
      <w:r w:rsidR="00B73011">
        <w:rPr>
          <w:rFonts w:ascii="Times New Roman" w:hAnsi="Times New Roman" w:cs="Times New Roman"/>
          <w:bCs/>
          <w:sz w:val="20"/>
          <w:szCs w:val="20"/>
          <w:lang w:val="en-US"/>
        </w:rPr>
        <w:t xml:space="preserve"> drainage or irrigation channel</w:t>
      </w:r>
      <w:r w:rsidRPr="00102E8D">
        <w:rPr>
          <w:rFonts w:ascii="Times New Roman" w:hAnsi="Times New Roman" w:cs="Times New Roman"/>
          <w:bCs/>
          <w:sz w:val="20"/>
          <w:szCs w:val="20"/>
          <w:lang w:val="en-US"/>
        </w:rPr>
        <w:t xml:space="preserve"> </w:t>
      </w:r>
      <w:r w:rsidR="00B73011">
        <w:rPr>
          <w:rFonts w:ascii="Times New Roman" w:hAnsi="Times New Roman" w:cs="Times New Roman"/>
          <w:bCs/>
          <w:sz w:val="20"/>
          <w:szCs w:val="20"/>
          <w:lang w:val="en-US"/>
        </w:rPr>
        <w:t>(</w:t>
      </w:r>
      <w:proofErr w:type="spellStart"/>
      <w:r w:rsidR="00641570" w:rsidRPr="008232D1">
        <w:rPr>
          <w:rFonts w:ascii="Times New Roman" w:hAnsi="Times New Roman" w:cs="Times New Roman"/>
          <w:bCs/>
          <w:sz w:val="20"/>
          <w:szCs w:val="20"/>
          <w:lang w:val="en-US"/>
        </w:rPr>
        <w:fldChar w:fldCharType="begin" w:fldLock="1"/>
      </w:r>
      <w:r w:rsidR="00651C28">
        <w:rPr>
          <w:rFonts w:ascii="Times New Roman" w:hAnsi="Times New Roman" w:cs="Times New Roman"/>
          <w:bCs/>
          <w:sz w:val="20"/>
          <w:szCs w:val="20"/>
          <w:lang w:val="en-US"/>
        </w:rPr>
        <w:instrText>ADDIN CSL_CITATION {"citationItems":[{"id":"ITEM-1","itemData":{"author":[{"dropping-particle":"","family":"Kasus","given":"Studi","non-dropping-particle":"","parse-names":false,"suffix":""},{"dropping-particle":"","family":"Jalan","given":"Drainase","non-dropping-particle":"","parse-names":false,"suffix":""},{"dropping-particle":"","family":"Kota","given":"Sisingamangaraja","non-dropping-particle":"","parse-names":false,"suffix":""}],"id":"ITEM-1","issue":"1","issued":{"date-parts":[["0"]]},"title":"DRAINASE PERKOTAAN ( Studi Kasus Drainase Jalan Sisingamangaraja Kota Sibolga )","type":"article-journal"},"uris":["http://www.mendeley.com/documents/?uuid=9eaa961f-a2f4-49ae-8f35-bd323a9a3055"]}],"mendeley":{"formattedCitation":"(8)","manualFormatting":"Lubis, 2012)","plainTextFormattedCitation":"(8)","previouslyFormattedCitation":"(Kasus, Jalan and Kota, no date)"},"properties":{"noteIndex":0},"schema":"https://github.com/citation-style-language/schema/raw/master/csl-citation.json"}</w:instrText>
      </w:r>
      <w:r w:rsidR="00641570" w:rsidRPr="008232D1">
        <w:rPr>
          <w:rFonts w:ascii="Times New Roman" w:hAnsi="Times New Roman" w:cs="Times New Roman"/>
          <w:bCs/>
          <w:sz w:val="20"/>
          <w:szCs w:val="20"/>
          <w:lang w:val="en-US"/>
        </w:rPr>
        <w:fldChar w:fldCharType="separate"/>
      </w:r>
      <w:r w:rsidR="00B73011">
        <w:rPr>
          <w:rFonts w:ascii="Times New Roman" w:hAnsi="Times New Roman" w:cs="Times New Roman"/>
          <w:bCs/>
          <w:noProof/>
          <w:sz w:val="20"/>
          <w:szCs w:val="20"/>
          <w:lang w:val="en-US"/>
        </w:rPr>
        <w:t>Lubis</w:t>
      </w:r>
      <w:proofErr w:type="spellEnd"/>
      <w:r w:rsidR="00B73011">
        <w:rPr>
          <w:rFonts w:ascii="Times New Roman" w:hAnsi="Times New Roman" w:cs="Times New Roman"/>
          <w:bCs/>
          <w:noProof/>
          <w:sz w:val="20"/>
          <w:szCs w:val="20"/>
          <w:lang w:val="en-US"/>
        </w:rPr>
        <w:t>, 2012</w:t>
      </w:r>
      <w:r w:rsidR="00CB7D6C" w:rsidRPr="008232D1">
        <w:rPr>
          <w:rFonts w:ascii="Times New Roman" w:hAnsi="Times New Roman" w:cs="Times New Roman"/>
          <w:bCs/>
          <w:noProof/>
          <w:sz w:val="20"/>
          <w:szCs w:val="20"/>
          <w:lang w:val="en-US"/>
        </w:rPr>
        <w:t>)</w:t>
      </w:r>
      <w:r w:rsidR="00641570" w:rsidRPr="008232D1">
        <w:rPr>
          <w:rFonts w:ascii="Times New Roman" w:hAnsi="Times New Roman" w:cs="Times New Roman"/>
          <w:bCs/>
          <w:sz w:val="20"/>
          <w:szCs w:val="20"/>
          <w:lang w:val="en-US"/>
        </w:rPr>
        <w:fldChar w:fldCharType="end"/>
      </w:r>
      <w:r w:rsidR="009E2137" w:rsidRPr="008232D1">
        <w:rPr>
          <w:rFonts w:ascii="Times New Roman" w:hAnsi="Times New Roman" w:cs="Times New Roman"/>
          <w:bCs/>
          <w:sz w:val="20"/>
          <w:szCs w:val="20"/>
          <w:lang w:val="en-US"/>
        </w:rPr>
        <w:t xml:space="preserve">. </w:t>
      </w:r>
      <w:r w:rsidR="00B73011" w:rsidRPr="00B73011">
        <w:rPr>
          <w:rFonts w:ascii="Times New Roman" w:hAnsi="Times New Roman" w:cs="Times New Roman"/>
          <w:bCs/>
          <w:sz w:val="20"/>
          <w:szCs w:val="20"/>
          <w:lang w:val="en-US"/>
        </w:rPr>
        <w:t xml:space="preserve">The height of this open channel </w:t>
      </w:r>
      <w:r w:rsidR="00325ED0">
        <w:rPr>
          <w:rFonts w:ascii="Times New Roman" w:hAnsi="Times New Roman" w:cs="Times New Roman"/>
          <w:bCs/>
          <w:sz w:val="20"/>
          <w:szCs w:val="20"/>
          <w:lang w:val="en-US"/>
        </w:rPr>
        <w:t>may vary</w:t>
      </w:r>
      <w:r w:rsidR="00B73011" w:rsidRPr="00B73011">
        <w:rPr>
          <w:rFonts w:ascii="Times New Roman" w:hAnsi="Times New Roman" w:cs="Times New Roman"/>
          <w:bCs/>
          <w:sz w:val="20"/>
          <w:szCs w:val="20"/>
          <w:lang w:val="en-US"/>
        </w:rPr>
        <w:t xml:space="preserve"> according to the needs in the field or the desired channel elevation.</w:t>
      </w:r>
      <w:r w:rsidR="00325ED0">
        <w:rPr>
          <w:rFonts w:ascii="Times New Roman" w:hAnsi="Times New Roman" w:cs="Times New Roman"/>
          <w:bCs/>
          <w:sz w:val="20"/>
          <w:szCs w:val="20"/>
          <w:lang w:val="en-US"/>
        </w:rPr>
        <w:t xml:space="preserve"> </w:t>
      </w:r>
      <w:r w:rsidR="004F3BE7" w:rsidRPr="004F3BE7">
        <w:rPr>
          <w:rFonts w:ascii="Times New Roman" w:hAnsi="Times New Roman" w:cs="Times New Roman"/>
          <w:bCs/>
          <w:sz w:val="20"/>
          <w:szCs w:val="20"/>
          <w:lang w:val="en-US"/>
        </w:rPr>
        <w:t>U</w:t>
      </w:r>
      <w:r w:rsidR="004F3BE7">
        <w:rPr>
          <w:rFonts w:ascii="Times New Roman" w:hAnsi="Times New Roman" w:cs="Times New Roman"/>
          <w:bCs/>
          <w:sz w:val="20"/>
          <w:szCs w:val="20"/>
          <w:lang w:val="en-US"/>
        </w:rPr>
        <w:t>-</w:t>
      </w:r>
      <w:r w:rsidR="00F80BC0">
        <w:rPr>
          <w:rFonts w:ascii="Times New Roman" w:hAnsi="Times New Roman" w:cs="Times New Roman"/>
          <w:bCs/>
          <w:sz w:val="20"/>
          <w:szCs w:val="20"/>
          <w:lang w:val="en-US"/>
        </w:rPr>
        <w:t>D</w:t>
      </w:r>
      <w:r w:rsidR="004F3BE7" w:rsidRPr="004F3BE7">
        <w:rPr>
          <w:rFonts w:ascii="Times New Roman" w:hAnsi="Times New Roman" w:cs="Times New Roman"/>
          <w:bCs/>
          <w:sz w:val="20"/>
          <w:szCs w:val="20"/>
          <w:lang w:val="en-US"/>
        </w:rPr>
        <w:t xml:space="preserve">itch </w:t>
      </w:r>
      <w:r w:rsidR="004F3BE7">
        <w:rPr>
          <w:rFonts w:ascii="Times New Roman" w:hAnsi="Times New Roman" w:cs="Times New Roman"/>
          <w:bCs/>
          <w:sz w:val="20"/>
          <w:szCs w:val="20"/>
          <w:lang w:val="en-US"/>
        </w:rPr>
        <w:t xml:space="preserve">cover </w:t>
      </w:r>
      <w:r w:rsidR="004F3BE7" w:rsidRPr="004F3BE7">
        <w:rPr>
          <w:rFonts w:ascii="Times New Roman" w:hAnsi="Times New Roman" w:cs="Times New Roman"/>
          <w:bCs/>
          <w:sz w:val="20"/>
          <w:szCs w:val="20"/>
          <w:lang w:val="en-US"/>
        </w:rPr>
        <w:t>is a concrete material that functions a</w:t>
      </w:r>
      <w:r w:rsidR="00B96F62">
        <w:rPr>
          <w:rFonts w:ascii="Times New Roman" w:hAnsi="Times New Roman" w:cs="Times New Roman"/>
          <w:bCs/>
          <w:sz w:val="20"/>
          <w:szCs w:val="20"/>
          <w:lang w:val="en-US"/>
        </w:rPr>
        <w:t>s a cover for drainage channels</w:t>
      </w:r>
      <w:r w:rsidR="004F3BE7" w:rsidRPr="004F3BE7">
        <w:rPr>
          <w:rFonts w:ascii="Times New Roman" w:hAnsi="Times New Roman" w:cs="Times New Roman"/>
          <w:bCs/>
          <w:sz w:val="20"/>
          <w:szCs w:val="20"/>
          <w:lang w:val="en-US"/>
        </w:rPr>
        <w:t xml:space="preserve"> which is very practical in the installation stage </w:t>
      </w:r>
      <w:r w:rsidR="004F3BE7">
        <w:rPr>
          <w:rFonts w:ascii="Times New Roman" w:hAnsi="Times New Roman" w:cs="Times New Roman"/>
          <w:bCs/>
          <w:sz w:val="20"/>
          <w:szCs w:val="20"/>
          <w:lang w:val="en-US"/>
        </w:rPr>
        <w:t xml:space="preserve">that </w:t>
      </w:r>
      <w:r w:rsidR="004F3BE7" w:rsidRPr="004F3BE7">
        <w:rPr>
          <w:rFonts w:ascii="Times New Roman" w:hAnsi="Times New Roman" w:cs="Times New Roman"/>
          <w:bCs/>
          <w:sz w:val="20"/>
          <w:szCs w:val="20"/>
          <w:lang w:val="en-US"/>
        </w:rPr>
        <w:t>does not take a long time</w:t>
      </w:r>
      <w:r w:rsidR="00B96F62">
        <w:rPr>
          <w:rFonts w:ascii="Times New Roman" w:hAnsi="Times New Roman" w:cs="Times New Roman"/>
          <w:bCs/>
          <w:sz w:val="20"/>
          <w:szCs w:val="20"/>
          <w:lang w:val="en-US"/>
        </w:rPr>
        <w:t>, thus</w:t>
      </w:r>
      <w:r w:rsidR="004F3BE7" w:rsidRPr="004F3BE7">
        <w:rPr>
          <w:rFonts w:ascii="Times New Roman" w:hAnsi="Times New Roman" w:cs="Times New Roman"/>
          <w:bCs/>
          <w:sz w:val="20"/>
          <w:szCs w:val="20"/>
          <w:lang w:val="en-US"/>
        </w:rPr>
        <w:t xml:space="preserve"> accelerat</w:t>
      </w:r>
      <w:r w:rsidR="00B96F62">
        <w:rPr>
          <w:rFonts w:ascii="Times New Roman" w:hAnsi="Times New Roman" w:cs="Times New Roman"/>
          <w:bCs/>
          <w:sz w:val="20"/>
          <w:szCs w:val="20"/>
          <w:lang w:val="en-US"/>
        </w:rPr>
        <w:t>ing</w:t>
      </w:r>
      <w:r w:rsidR="004F3BE7" w:rsidRPr="004F3BE7">
        <w:rPr>
          <w:rFonts w:ascii="Times New Roman" w:hAnsi="Times New Roman" w:cs="Times New Roman"/>
          <w:bCs/>
          <w:sz w:val="20"/>
          <w:szCs w:val="20"/>
          <w:lang w:val="en-US"/>
        </w:rPr>
        <w:t xml:space="preserve"> the work schedule on the project.</w:t>
      </w:r>
    </w:p>
    <w:p w14:paraId="5945B3D0" w14:textId="77777777" w:rsidR="009E2137" w:rsidRPr="008232D1" w:rsidRDefault="009E2137" w:rsidP="00A74FFE">
      <w:pPr>
        <w:pStyle w:val="ListParagraph"/>
        <w:spacing w:after="0" w:line="240" w:lineRule="auto"/>
        <w:ind w:left="0"/>
        <w:jc w:val="both"/>
        <w:rPr>
          <w:rFonts w:ascii="Times New Roman" w:hAnsi="Times New Roman" w:cs="Times New Roman"/>
          <w:bCs/>
          <w:sz w:val="20"/>
          <w:szCs w:val="20"/>
          <w:lang w:val="en-US"/>
        </w:rPr>
      </w:pPr>
    </w:p>
    <w:p w14:paraId="621020DB" w14:textId="77777777" w:rsidR="009E2137" w:rsidRPr="008232D1" w:rsidRDefault="009E2137" w:rsidP="004062FF">
      <w:pPr>
        <w:pStyle w:val="ListParagraph"/>
        <w:spacing w:after="0" w:line="240" w:lineRule="auto"/>
        <w:ind w:left="0"/>
        <w:jc w:val="center"/>
        <w:rPr>
          <w:rFonts w:ascii="Times New Roman" w:hAnsi="Times New Roman" w:cs="Times New Roman"/>
          <w:bCs/>
          <w:sz w:val="20"/>
          <w:szCs w:val="20"/>
          <w:lang w:val="en-US"/>
        </w:rPr>
      </w:pPr>
      <w:r w:rsidRPr="008232D1">
        <w:rPr>
          <w:rFonts w:ascii="Times New Roman" w:hAnsi="Times New Roman"/>
          <w:noProof/>
          <w:sz w:val="24"/>
          <w:szCs w:val="24"/>
          <w:lang w:val="en-US" w:eastAsia="en-US"/>
        </w:rPr>
        <w:drawing>
          <wp:inline distT="0" distB="0" distL="0" distR="0" wp14:anchorId="30BC34A3" wp14:editId="3F3C25F6">
            <wp:extent cx="2654935" cy="1434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654935" cy="1434340"/>
                    </a:xfrm>
                    <a:prstGeom prst="rect">
                      <a:avLst/>
                    </a:prstGeom>
                    <a:noFill/>
                    <a:ln w="9525">
                      <a:noFill/>
                      <a:miter lim="800000"/>
                      <a:headEnd/>
                      <a:tailEnd/>
                    </a:ln>
                  </pic:spPr>
                </pic:pic>
              </a:graphicData>
            </a:graphic>
          </wp:inline>
        </w:drawing>
      </w:r>
    </w:p>
    <w:p w14:paraId="1FC959C9" w14:textId="77777777" w:rsidR="009E2137" w:rsidRPr="008232D1" w:rsidRDefault="00102E8D" w:rsidP="004062FF">
      <w:pPr>
        <w:spacing w:line="240" w:lineRule="auto"/>
        <w:jc w:val="center"/>
        <w:rPr>
          <w:rFonts w:ascii="Times New Roman" w:hAnsi="Times New Roman" w:cs="Times New Roman"/>
          <w:bCs/>
          <w:sz w:val="20"/>
          <w:szCs w:val="20"/>
          <w:lang w:val="en-US"/>
        </w:rPr>
      </w:pPr>
      <w:r>
        <w:rPr>
          <w:rFonts w:ascii="Times New Roman" w:hAnsi="Times New Roman" w:cs="Times New Roman"/>
          <w:b/>
          <w:bCs/>
          <w:sz w:val="20"/>
          <w:szCs w:val="20"/>
          <w:lang w:val="en-US"/>
        </w:rPr>
        <w:t>Figure</w:t>
      </w:r>
      <w:r w:rsidR="00976BDE" w:rsidRPr="008232D1">
        <w:rPr>
          <w:rFonts w:ascii="Times New Roman" w:hAnsi="Times New Roman" w:cs="Times New Roman"/>
          <w:b/>
          <w:bCs/>
          <w:sz w:val="20"/>
          <w:szCs w:val="20"/>
          <w:lang w:val="en-US"/>
        </w:rPr>
        <w:t xml:space="preserve"> </w:t>
      </w:r>
      <w:r w:rsidR="009E2137" w:rsidRPr="008232D1">
        <w:rPr>
          <w:rFonts w:ascii="Times New Roman" w:hAnsi="Times New Roman" w:cs="Times New Roman"/>
          <w:b/>
          <w:bCs/>
          <w:sz w:val="20"/>
          <w:szCs w:val="20"/>
          <w:lang w:val="en-US"/>
        </w:rPr>
        <w:t>3</w:t>
      </w:r>
      <w:r w:rsidR="00976BDE" w:rsidRPr="008232D1">
        <w:rPr>
          <w:rFonts w:ascii="Times New Roman" w:hAnsi="Times New Roman" w:cs="Times New Roman"/>
          <w:b/>
          <w:bCs/>
          <w:sz w:val="20"/>
          <w:szCs w:val="20"/>
          <w:lang w:val="en-US"/>
        </w:rPr>
        <w:t xml:space="preserve"> </w:t>
      </w:r>
      <w:r>
        <w:rPr>
          <w:rFonts w:ascii="Times New Roman" w:hAnsi="Times New Roman" w:cs="Times New Roman"/>
          <w:bCs/>
          <w:sz w:val="20"/>
          <w:szCs w:val="20"/>
          <w:lang w:val="en-US"/>
        </w:rPr>
        <w:t>Standard Dimensions of U-Ditch</w:t>
      </w:r>
      <w:r w:rsidRPr="00102E8D">
        <w:rPr>
          <w:rFonts w:ascii="Times New Roman" w:hAnsi="Times New Roman" w:cs="Times New Roman"/>
          <w:bCs/>
          <w:sz w:val="20"/>
          <w:szCs w:val="20"/>
          <w:lang w:val="en-US"/>
        </w:rPr>
        <w:t xml:space="preserve"> Concrete</w:t>
      </w:r>
    </w:p>
    <w:p w14:paraId="0A8640E6" w14:textId="77777777" w:rsidR="009E2137" w:rsidRPr="008232D1" w:rsidRDefault="009E2137" w:rsidP="004062FF">
      <w:pPr>
        <w:pStyle w:val="ListParagraph"/>
        <w:spacing w:line="240" w:lineRule="auto"/>
        <w:ind w:left="0"/>
        <w:jc w:val="center"/>
        <w:rPr>
          <w:rFonts w:ascii="Times New Roman" w:hAnsi="Times New Roman" w:cs="Times New Roman"/>
          <w:bCs/>
          <w:sz w:val="20"/>
          <w:szCs w:val="20"/>
          <w:lang w:val="en-US"/>
        </w:rPr>
      </w:pPr>
      <w:r w:rsidRPr="008232D1">
        <w:rPr>
          <w:rFonts w:ascii="Times New Roman" w:hAnsi="Times New Roman" w:cs="Times New Roman"/>
          <w:bCs/>
          <w:noProof/>
          <w:sz w:val="20"/>
          <w:szCs w:val="20"/>
          <w:lang w:val="en-US" w:eastAsia="en-US"/>
        </w:rPr>
        <w:drawing>
          <wp:inline distT="0" distB="0" distL="0" distR="0" wp14:anchorId="0189128E" wp14:editId="0299904E">
            <wp:extent cx="2914038" cy="168402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18374" cy="1686526"/>
                    </a:xfrm>
                    <a:prstGeom prst="rect">
                      <a:avLst/>
                    </a:prstGeom>
                    <a:noFill/>
                  </pic:spPr>
                </pic:pic>
              </a:graphicData>
            </a:graphic>
          </wp:inline>
        </w:drawing>
      </w:r>
    </w:p>
    <w:p w14:paraId="5B7478F7" w14:textId="77777777" w:rsidR="009E2137" w:rsidRPr="008232D1" w:rsidRDefault="00B96F62" w:rsidP="004062FF">
      <w:pPr>
        <w:jc w:val="center"/>
        <w:rPr>
          <w:rFonts w:ascii="Times New Roman" w:hAnsi="Times New Roman" w:cs="Times New Roman"/>
          <w:bCs/>
          <w:i/>
          <w:iCs/>
          <w:sz w:val="20"/>
          <w:szCs w:val="20"/>
          <w:lang w:val="en-US"/>
        </w:rPr>
      </w:pPr>
      <w:r>
        <w:rPr>
          <w:rFonts w:ascii="Times New Roman" w:hAnsi="Times New Roman" w:cs="Times New Roman"/>
          <w:b/>
          <w:bCs/>
          <w:sz w:val="20"/>
          <w:szCs w:val="20"/>
          <w:lang w:val="en-US"/>
        </w:rPr>
        <w:t>Figure</w:t>
      </w:r>
      <w:r w:rsidR="00976BDE" w:rsidRPr="008232D1">
        <w:rPr>
          <w:rFonts w:ascii="Times New Roman" w:hAnsi="Times New Roman" w:cs="Times New Roman"/>
          <w:b/>
          <w:bCs/>
          <w:sz w:val="20"/>
          <w:szCs w:val="20"/>
          <w:lang w:val="en-US"/>
        </w:rPr>
        <w:t xml:space="preserve"> </w:t>
      </w:r>
      <w:r w:rsidR="009E2137" w:rsidRPr="008232D1">
        <w:rPr>
          <w:rFonts w:ascii="Times New Roman" w:hAnsi="Times New Roman" w:cs="Times New Roman"/>
          <w:b/>
          <w:bCs/>
          <w:sz w:val="20"/>
          <w:szCs w:val="20"/>
          <w:lang w:val="en-US"/>
        </w:rPr>
        <w:t>4</w:t>
      </w:r>
      <w:r w:rsidR="009E2137" w:rsidRPr="008232D1">
        <w:rPr>
          <w:rFonts w:ascii="Times New Roman" w:hAnsi="Times New Roman" w:cs="Times New Roman"/>
          <w:bCs/>
          <w:sz w:val="20"/>
          <w:szCs w:val="20"/>
          <w:lang w:val="en-US"/>
        </w:rPr>
        <w:t xml:space="preserve"> </w:t>
      </w:r>
      <w:r w:rsidRPr="00B96F62">
        <w:rPr>
          <w:rFonts w:ascii="Times New Roman" w:hAnsi="Times New Roman" w:cs="Times New Roman"/>
          <w:bCs/>
          <w:sz w:val="20"/>
          <w:szCs w:val="20"/>
          <w:lang w:val="en-US"/>
        </w:rPr>
        <w:t xml:space="preserve">U </w:t>
      </w:r>
      <w:r w:rsidR="00F80BC0">
        <w:rPr>
          <w:rFonts w:ascii="Times New Roman" w:hAnsi="Times New Roman" w:cs="Times New Roman"/>
          <w:bCs/>
          <w:sz w:val="20"/>
          <w:szCs w:val="20"/>
          <w:lang w:val="en-US"/>
        </w:rPr>
        <w:t>D</w:t>
      </w:r>
      <w:r w:rsidRPr="00B96F62">
        <w:rPr>
          <w:rFonts w:ascii="Times New Roman" w:hAnsi="Times New Roman" w:cs="Times New Roman"/>
          <w:bCs/>
          <w:sz w:val="20"/>
          <w:szCs w:val="20"/>
          <w:lang w:val="en-US"/>
        </w:rPr>
        <w:t>itch cover and cross section details</w:t>
      </w:r>
    </w:p>
    <w:p w14:paraId="1E518B87" w14:textId="77777777" w:rsidR="004062FF" w:rsidRDefault="004062FF" w:rsidP="00A74FFE">
      <w:pPr>
        <w:pStyle w:val="ListParagraph"/>
        <w:spacing w:after="0" w:line="240" w:lineRule="auto"/>
        <w:ind w:left="0"/>
        <w:jc w:val="both"/>
        <w:rPr>
          <w:rFonts w:ascii="Times New Roman" w:hAnsi="Times New Roman" w:cs="Times New Roman"/>
          <w:bCs/>
          <w:sz w:val="20"/>
          <w:szCs w:val="20"/>
          <w:lang w:val="en-US"/>
        </w:rPr>
      </w:pPr>
    </w:p>
    <w:p w14:paraId="39626DD2" w14:textId="77777777" w:rsidR="009E2137" w:rsidRPr="004062FF" w:rsidRDefault="004062FF" w:rsidP="00A74FFE">
      <w:pPr>
        <w:pStyle w:val="ListParagraph"/>
        <w:spacing w:after="0" w:line="240" w:lineRule="auto"/>
        <w:ind w:left="0"/>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RESEARCH METHOD</w:t>
      </w:r>
    </w:p>
    <w:p w14:paraId="101BD879" w14:textId="77777777" w:rsidR="009E2137" w:rsidRPr="008232D1" w:rsidRDefault="00653236" w:rsidP="00A74FFE">
      <w:pPr>
        <w:pStyle w:val="ListParagraph"/>
        <w:spacing w:after="0" w:line="240" w:lineRule="auto"/>
        <w:ind w:left="0"/>
        <w:jc w:val="both"/>
        <w:rPr>
          <w:rFonts w:ascii="Times New Roman" w:hAnsi="Times New Roman" w:cs="Times New Roman"/>
          <w:bCs/>
          <w:sz w:val="20"/>
          <w:szCs w:val="20"/>
          <w:lang w:val="en-US"/>
        </w:rPr>
      </w:pPr>
      <w:r w:rsidRPr="00653236">
        <w:rPr>
          <w:rFonts w:ascii="Times New Roman" w:hAnsi="Times New Roman" w:cs="Times New Roman"/>
          <w:bCs/>
          <w:sz w:val="20"/>
          <w:szCs w:val="20"/>
          <w:lang w:val="en-US"/>
        </w:rPr>
        <w:t xml:space="preserve">Data collection is the stage to determine the </w:t>
      </w:r>
      <w:r>
        <w:rPr>
          <w:rFonts w:ascii="Times New Roman" w:hAnsi="Times New Roman" w:cs="Times New Roman"/>
          <w:bCs/>
          <w:sz w:val="20"/>
          <w:szCs w:val="20"/>
          <w:lang w:val="en-US"/>
        </w:rPr>
        <w:t>solving</w:t>
      </w:r>
      <w:r w:rsidRPr="00653236">
        <w:rPr>
          <w:rFonts w:ascii="Times New Roman" w:hAnsi="Times New Roman" w:cs="Times New Roman"/>
          <w:bCs/>
          <w:sz w:val="20"/>
          <w:szCs w:val="20"/>
          <w:lang w:val="en-US"/>
        </w:rPr>
        <w:t xml:space="preserve"> of a problem scientifically.</w:t>
      </w:r>
      <w:r w:rsidR="00910CA3" w:rsidRPr="008232D1">
        <w:rPr>
          <w:rFonts w:ascii="Times New Roman" w:hAnsi="Times New Roman" w:cs="Times New Roman"/>
          <w:bCs/>
          <w:sz w:val="20"/>
          <w:szCs w:val="20"/>
          <w:lang w:val="en-US"/>
        </w:rPr>
        <w:t xml:space="preserve"> </w:t>
      </w:r>
      <w:r w:rsidRPr="00653236">
        <w:rPr>
          <w:rFonts w:ascii="Times New Roman" w:hAnsi="Times New Roman" w:cs="Times New Roman"/>
          <w:bCs/>
          <w:sz w:val="20"/>
          <w:szCs w:val="20"/>
          <w:lang w:val="en-US"/>
        </w:rPr>
        <w:t xml:space="preserve">In planning the drainage of the </w:t>
      </w:r>
      <w:proofErr w:type="spellStart"/>
      <w:r w:rsidRPr="00653236">
        <w:rPr>
          <w:rFonts w:ascii="Times New Roman" w:hAnsi="Times New Roman" w:cs="Times New Roman"/>
          <w:bCs/>
          <w:sz w:val="20"/>
          <w:szCs w:val="20"/>
          <w:lang w:val="en-US"/>
        </w:rPr>
        <w:t>Kuningan</w:t>
      </w:r>
      <w:proofErr w:type="spellEnd"/>
      <w:r w:rsidRPr="00653236">
        <w:rPr>
          <w:rFonts w:ascii="Times New Roman" w:hAnsi="Times New Roman" w:cs="Times New Roman"/>
          <w:bCs/>
          <w:sz w:val="20"/>
          <w:szCs w:val="20"/>
          <w:lang w:val="en-US"/>
        </w:rPr>
        <w:t xml:space="preserve"> East Ring Road</w:t>
      </w:r>
      <w:r w:rsidR="00DA3777">
        <w:rPr>
          <w:rFonts w:ascii="Times New Roman" w:hAnsi="Times New Roman" w:cs="Times New Roman"/>
          <w:bCs/>
          <w:sz w:val="20"/>
          <w:szCs w:val="20"/>
          <w:lang w:val="en-US"/>
        </w:rPr>
        <w:t>,</w:t>
      </w:r>
      <w:r w:rsidRPr="00653236">
        <w:rPr>
          <w:rFonts w:ascii="Times New Roman" w:hAnsi="Times New Roman" w:cs="Times New Roman"/>
          <w:bCs/>
          <w:sz w:val="20"/>
          <w:szCs w:val="20"/>
          <w:lang w:val="en-US"/>
        </w:rPr>
        <w:t xml:space="preserve"> there </w:t>
      </w:r>
      <w:r w:rsidR="00A1627F">
        <w:rPr>
          <w:rFonts w:ascii="Times New Roman" w:hAnsi="Times New Roman" w:cs="Times New Roman"/>
          <w:bCs/>
          <w:sz w:val="20"/>
          <w:szCs w:val="20"/>
          <w:lang w:val="en-US"/>
        </w:rPr>
        <w:t>we</w:t>
      </w:r>
      <w:r w:rsidRPr="00653236">
        <w:rPr>
          <w:rFonts w:ascii="Times New Roman" w:hAnsi="Times New Roman" w:cs="Times New Roman"/>
          <w:bCs/>
          <w:sz w:val="20"/>
          <w:szCs w:val="20"/>
          <w:lang w:val="en-US"/>
        </w:rPr>
        <w:t>re types and methods of data collection needed.</w:t>
      </w:r>
    </w:p>
    <w:p w14:paraId="174C62DD" w14:textId="77777777" w:rsidR="00910CA3" w:rsidRPr="008232D1" w:rsidRDefault="00910CA3" w:rsidP="00910CA3">
      <w:pPr>
        <w:pStyle w:val="ListParagraph"/>
        <w:spacing w:after="0" w:line="240" w:lineRule="auto"/>
        <w:ind w:left="0"/>
        <w:jc w:val="center"/>
        <w:rPr>
          <w:rFonts w:ascii="Times New Roman" w:hAnsi="Times New Roman" w:cs="Times New Roman"/>
          <w:bCs/>
          <w:sz w:val="20"/>
          <w:szCs w:val="20"/>
          <w:lang w:val="en-US"/>
        </w:rPr>
      </w:pPr>
      <w:r w:rsidRPr="008232D1">
        <w:rPr>
          <w:noProof/>
          <w:lang w:val="en-US" w:eastAsia="en-US"/>
        </w:rPr>
        <w:drawing>
          <wp:inline distT="0" distB="0" distL="0" distR="0" wp14:anchorId="5841B516" wp14:editId="6BCCED88">
            <wp:extent cx="2598420" cy="3345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04591" cy="3353124"/>
                    </a:xfrm>
                    <a:prstGeom prst="rect">
                      <a:avLst/>
                    </a:prstGeom>
                    <a:noFill/>
                    <a:ln>
                      <a:noFill/>
                    </a:ln>
                  </pic:spPr>
                </pic:pic>
              </a:graphicData>
            </a:graphic>
          </wp:inline>
        </w:drawing>
      </w:r>
    </w:p>
    <w:p w14:paraId="68798802" w14:textId="77777777" w:rsidR="00910CA3" w:rsidRPr="008232D1" w:rsidRDefault="00DA3777" w:rsidP="009F58B9">
      <w:pPr>
        <w:jc w:val="center"/>
        <w:rPr>
          <w:rFonts w:ascii="Times New Roman" w:hAnsi="Times New Roman" w:cs="Times New Roman"/>
          <w:bCs/>
          <w:i/>
          <w:iCs/>
          <w:sz w:val="20"/>
          <w:szCs w:val="20"/>
          <w:lang w:val="en-US"/>
        </w:rPr>
      </w:pPr>
      <w:r>
        <w:rPr>
          <w:rFonts w:ascii="Times New Roman" w:hAnsi="Times New Roman" w:cs="Times New Roman"/>
          <w:b/>
          <w:bCs/>
          <w:sz w:val="20"/>
          <w:szCs w:val="20"/>
          <w:lang w:val="en-US"/>
        </w:rPr>
        <w:t>Figure</w:t>
      </w:r>
      <w:r w:rsidR="00976BDE" w:rsidRPr="008232D1">
        <w:rPr>
          <w:rFonts w:ascii="Times New Roman" w:hAnsi="Times New Roman" w:cs="Times New Roman"/>
          <w:b/>
          <w:bCs/>
          <w:sz w:val="20"/>
          <w:szCs w:val="20"/>
          <w:lang w:val="en-US"/>
        </w:rPr>
        <w:t xml:space="preserve"> </w:t>
      </w:r>
      <w:r w:rsidR="00910CA3" w:rsidRPr="008232D1">
        <w:rPr>
          <w:rFonts w:ascii="Times New Roman" w:hAnsi="Times New Roman" w:cs="Times New Roman"/>
          <w:b/>
          <w:bCs/>
          <w:sz w:val="20"/>
          <w:szCs w:val="20"/>
          <w:lang w:val="en-US"/>
        </w:rPr>
        <w:t>5</w:t>
      </w:r>
      <w:r w:rsidR="00976BDE" w:rsidRPr="008232D1">
        <w:rPr>
          <w:rFonts w:ascii="Times New Roman" w:hAnsi="Times New Roman" w:cs="Times New Roman"/>
          <w:b/>
          <w:bCs/>
          <w:sz w:val="20"/>
          <w:szCs w:val="20"/>
          <w:lang w:val="en-US"/>
        </w:rPr>
        <w:t xml:space="preserve"> </w:t>
      </w:r>
      <w:r w:rsidRPr="00DA3777">
        <w:rPr>
          <w:rFonts w:ascii="Times New Roman" w:hAnsi="Times New Roman" w:cs="Times New Roman"/>
          <w:bCs/>
          <w:sz w:val="20"/>
          <w:szCs w:val="20"/>
          <w:lang w:val="en-US"/>
        </w:rPr>
        <w:t>Research Procedure Flowchart</w:t>
      </w:r>
    </w:p>
    <w:p w14:paraId="196398C2" w14:textId="77777777" w:rsidR="00910CA3" w:rsidRPr="008232D1" w:rsidRDefault="00DA3777" w:rsidP="00910CA3">
      <w:pPr>
        <w:shd w:val="clear" w:color="auto" w:fill="FFFFFF"/>
        <w:spacing w:after="0" w:line="240" w:lineRule="auto"/>
        <w:jc w:val="both"/>
        <w:rPr>
          <w:rFonts w:ascii="Times New Roman" w:hAnsi="Times New Roman" w:cs="Times New Roman"/>
          <w:sz w:val="20"/>
          <w:szCs w:val="20"/>
          <w:lang w:val="en-US"/>
        </w:rPr>
      </w:pPr>
      <w:r w:rsidRPr="00DA3777">
        <w:rPr>
          <w:rFonts w:ascii="Times New Roman" w:hAnsi="Times New Roman" w:cs="Times New Roman"/>
          <w:sz w:val="20"/>
          <w:szCs w:val="20"/>
          <w:lang w:val="en-US"/>
        </w:rPr>
        <w:t>Secondary data is supporting data in a plan</w:t>
      </w:r>
      <w:r>
        <w:rPr>
          <w:rFonts w:ascii="Times New Roman" w:hAnsi="Times New Roman" w:cs="Times New Roman"/>
          <w:sz w:val="20"/>
          <w:szCs w:val="20"/>
          <w:lang w:val="en-US"/>
        </w:rPr>
        <w:t>ning</w:t>
      </w:r>
      <w:r w:rsidRPr="00DA3777">
        <w:rPr>
          <w:rFonts w:ascii="Times New Roman" w:hAnsi="Times New Roman" w:cs="Times New Roman"/>
          <w:sz w:val="20"/>
          <w:szCs w:val="20"/>
          <w:lang w:val="en-US"/>
        </w:rPr>
        <w:t xml:space="preserve"> and</w:t>
      </w:r>
      <w:r>
        <w:rPr>
          <w:rFonts w:ascii="Times New Roman" w:hAnsi="Times New Roman" w:cs="Times New Roman"/>
          <w:sz w:val="20"/>
          <w:szCs w:val="20"/>
          <w:lang w:val="en-US"/>
        </w:rPr>
        <w:t xml:space="preserve"> gained</w:t>
      </w:r>
      <w:r w:rsidRPr="00DA3777">
        <w:rPr>
          <w:rFonts w:ascii="Times New Roman" w:hAnsi="Times New Roman" w:cs="Times New Roman"/>
          <w:sz w:val="20"/>
          <w:szCs w:val="20"/>
          <w:lang w:val="en-US"/>
        </w:rPr>
        <w:t xml:space="preserve"> not through direct observation in the field.</w:t>
      </w:r>
      <w:r w:rsidR="00910CA3" w:rsidRPr="008232D1">
        <w:rPr>
          <w:rFonts w:ascii="Times New Roman" w:hAnsi="Times New Roman" w:cs="Times New Roman"/>
          <w:sz w:val="20"/>
          <w:szCs w:val="20"/>
          <w:lang w:val="en-US"/>
        </w:rPr>
        <w:t xml:space="preserve"> </w:t>
      </w:r>
      <w:r>
        <w:rPr>
          <w:rFonts w:ascii="Times New Roman" w:hAnsi="Times New Roman" w:cs="Times New Roman"/>
          <w:sz w:val="20"/>
          <w:szCs w:val="20"/>
          <w:lang w:val="en-US"/>
        </w:rPr>
        <w:t>The s</w:t>
      </w:r>
      <w:r w:rsidRPr="00DA3777">
        <w:rPr>
          <w:rFonts w:ascii="Times New Roman" w:hAnsi="Times New Roman" w:cs="Times New Roman"/>
          <w:sz w:val="20"/>
          <w:szCs w:val="20"/>
          <w:lang w:val="en-US"/>
        </w:rPr>
        <w:t>econdary data</w:t>
      </w:r>
      <w:r>
        <w:rPr>
          <w:rFonts w:ascii="Times New Roman" w:hAnsi="Times New Roman" w:cs="Times New Roman"/>
          <w:sz w:val="20"/>
          <w:szCs w:val="20"/>
          <w:lang w:val="en-US"/>
        </w:rPr>
        <w:t xml:space="preserve"> of this study include</w:t>
      </w:r>
      <w:r w:rsidR="00A1627F">
        <w:rPr>
          <w:rFonts w:ascii="Times New Roman" w:hAnsi="Times New Roman" w:cs="Times New Roman"/>
          <w:sz w:val="20"/>
          <w:szCs w:val="20"/>
          <w:lang w:val="en-US"/>
        </w:rPr>
        <w:t>d</w:t>
      </w:r>
      <w:r w:rsidRPr="00DA3777">
        <w:rPr>
          <w:rFonts w:ascii="Times New Roman" w:hAnsi="Times New Roman" w:cs="Times New Roman"/>
          <w:sz w:val="20"/>
          <w:szCs w:val="20"/>
          <w:lang w:val="en-US"/>
        </w:rPr>
        <w:t>:</w:t>
      </w:r>
    </w:p>
    <w:p w14:paraId="1CE810C3" w14:textId="77777777" w:rsidR="00910CA3" w:rsidRPr="008232D1" w:rsidRDefault="00DA3777" w:rsidP="00910CA3">
      <w:pPr>
        <w:pStyle w:val="ListParagraph"/>
        <w:numPr>
          <w:ilvl w:val="0"/>
          <w:numId w:val="18"/>
        </w:numPr>
        <w:shd w:val="clear" w:color="auto" w:fill="FFFFFF"/>
        <w:spacing w:after="0" w:line="240" w:lineRule="auto"/>
        <w:ind w:left="567"/>
        <w:jc w:val="both"/>
        <w:rPr>
          <w:rFonts w:ascii="Times New Roman" w:hAnsi="Times New Roman" w:cs="Times New Roman"/>
          <w:sz w:val="20"/>
          <w:szCs w:val="20"/>
          <w:lang w:val="en-US"/>
        </w:rPr>
      </w:pPr>
      <w:r w:rsidRPr="00DA3777">
        <w:rPr>
          <w:rFonts w:ascii="Times New Roman" w:hAnsi="Times New Roman" w:cs="Times New Roman"/>
          <w:sz w:val="20"/>
          <w:szCs w:val="20"/>
          <w:lang w:val="en-US"/>
        </w:rPr>
        <w:t xml:space="preserve">Topographic </w:t>
      </w:r>
      <w:r>
        <w:rPr>
          <w:rFonts w:ascii="Times New Roman" w:hAnsi="Times New Roman" w:cs="Times New Roman"/>
          <w:sz w:val="20"/>
          <w:szCs w:val="20"/>
          <w:lang w:val="en-US"/>
        </w:rPr>
        <w:t>m</w:t>
      </w:r>
      <w:r w:rsidRPr="00DA3777">
        <w:rPr>
          <w:rFonts w:ascii="Times New Roman" w:hAnsi="Times New Roman" w:cs="Times New Roman"/>
          <w:sz w:val="20"/>
          <w:szCs w:val="20"/>
          <w:lang w:val="en-US"/>
        </w:rPr>
        <w:t>aps</w:t>
      </w:r>
    </w:p>
    <w:p w14:paraId="0DD7CADB" w14:textId="77777777" w:rsidR="00910CA3" w:rsidRPr="008232D1" w:rsidRDefault="00DA3777" w:rsidP="00910CA3">
      <w:pPr>
        <w:pStyle w:val="ListParagraph"/>
        <w:numPr>
          <w:ilvl w:val="0"/>
          <w:numId w:val="18"/>
        </w:numPr>
        <w:shd w:val="clear" w:color="auto" w:fill="FFFFFF"/>
        <w:spacing w:after="0" w:line="240" w:lineRule="auto"/>
        <w:ind w:left="567"/>
        <w:jc w:val="both"/>
        <w:rPr>
          <w:rFonts w:ascii="Times New Roman" w:hAnsi="Times New Roman" w:cs="Times New Roman"/>
          <w:sz w:val="20"/>
          <w:szCs w:val="20"/>
          <w:lang w:val="en-US"/>
        </w:rPr>
      </w:pPr>
      <w:r w:rsidRPr="00DA3777">
        <w:rPr>
          <w:rFonts w:ascii="Times New Roman" w:hAnsi="Times New Roman" w:cs="Times New Roman"/>
          <w:sz w:val="20"/>
          <w:szCs w:val="20"/>
          <w:lang w:val="en-US"/>
        </w:rPr>
        <w:t>H</w:t>
      </w:r>
      <w:r>
        <w:rPr>
          <w:rFonts w:ascii="Times New Roman" w:hAnsi="Times New Roman" w:cs="Times New Roman"/>
          <w:sz w:val="20"/>
          <w:szCs w:val="20"/>
          <w:lang w:val="en-US"/>
        </w:rPr>
        <w:t>ydraulic d</w:t>
      </w:r>
      <w:r w:rsidRPr="00DA3777">
        <w:rPr>
          <w:rFonts w:ascii="Times New Roman" w:hAnsi="Times New Roman" w:cs="Times New Roman"/>
          <w:sz w:val="20"/>
          <w:szCs w:val="20"/>
          <w:lang w:val="en-US"/>
        </w:rPr>
        <w:t>ata</w:t>
      </w:r>
    </w:p>
    <w:p w14:paraId="2A8DE803" w14:textId="77777777" w:rsidR="00910CA3" w:rsidRPr="008232D1" w:rsidRDefault="00DA3777" w:rsidP="00910CA3">
      <w:pPr>
        <w:pStyle w:val="ListParagraph"/>
        <w:numPr>
          <w:ilvl w:val="0"/>
          <w:numId w:val="18"/>
        </w:numPr>
        <w:shd w:val="clear" w:color="auto" w:fill="FFFFFF"/>
        <w:spacing w:after="0" w:line="240" w:lineRule="auto"/>
        <w:ind w:left="567"/>
        <w:jc w:val="both"/>
        <w:rPr>
          <w:rFonts w:ascii="Times New Roman" w:hAnsi="Times New Roman" w:cs="Times New Roman"/>
          <w:sz w:val="20"/>
          <w:szCs w:val="20"/>
          <w:lang w:val="en-US"/>
        </w:rPr>
      </w:pPr>
      <w:r w:rsidRPr="00DA3777">
        <w:rPr>
          <w:rFonts w:ascii="Times New Roman" w:hAnsi="Times New Roman" w:cs="Times New Roman"/>
          <w:sz w:val="20"/>
          <w:szCs w:val="20"/>
          <w:lang w:val="en-US"/>
        </w:rPr>
        <w:t>Rainfall data</w:t>
      </w:r>
    </w:p>
    <w:p w14:paraId="210A7443" w14:textId="77777777" w:rsidR="00910CA3" w:rsidRPr="008232D1" w:rsidRDefault="00A1627F" w:rsidP="00910CA3">
      <w:pPr>
        <w:shd w:val="clear" w:color="auto" w:fill="FFFFFF"/>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The s</w:t>
      </w:r>
      <w:r w:rsidR="00DA3777" w:rsidRPr="00DA3777">
        <w:rPr>
          <w:rFonts w:ascii="Times New Roman" w:hAnsi="Times New Roman" w:cs="Times New Roman"/>
          <w:sz w:val="20"/>
          <w:szCs w:val="20"/>
          <w:lang w:val="en-US"/>
        </w:rPr>
        <w:t xml:space="preserve">econdary data </w:t>
      </w:r>
      <w:r>
        <w:rPr>
          <w:rFonts w:ascii="Times New Roman" w:hAnsi="Times New Roman" w:cs="Times New Roman"/>
          <w:sz w:val="20"/>
          <w:szCs w:val="20"/>
          <w:lang w:val="en-US"/>
        </w:rPr>
        <w:t>we</w:t>
      </w:r>
      <w:r w:rsidR="00DA3777">
        <w:rPr>
          <w:rFonts w:ascii="Times New Roman" w:hAnsi="Times New Roman" w:cs="Times New Roman"/>
          <w:sz w:val="20"/>
          <w:szCs w:val="20"/>
          <w:lang w:val="en-US"/>
        </w:rPr>
        <w:t xml:space="preserve">re </w:t>
      </w:r>
      <w:r w:rsidR="00DA3777" w:rsidRPr="00DA3777">
        <w:rPr>
          <w:rFonts w:ascii="Times New Roman" w:hAnsi="Times New Roman" w:cs="Times New Roman"/>
          <w:sz w:val="20"/>
          <w:szCs w:val="20"/>
          <w:lang w:val="en-US"/>
        </w:rPr>
        <w:t xml:space="preserve">obtained from the collection of documents related to the </w:t>
      </w:r>
      <w:r w:rsidR="00DA3777">
        <w:rPr>
          <w:rFonts w:ascii="Times New Roman" w:hAnsi="Times New Roman" w:cs="Times New Roman"/>
          <w:sz w:val="20"/>
          <w:szCs w:val="20"/>
          <w:lang w:val="en-US"/>
        </w:rPr>
        <w:t>primary</w:t>
      </w:r>
      <w:r w:rsidR="00DA3777" w:rsidRPr="00DA3777">
        <w:rPr>
          <w:rFonts w:ascii="Times New Roman" w:hAnsi="Times New Roman" w:cs="Times New Roman"/>
          <w:sz w:val="20"/>
          <w:szCs w:val="20"/>
          <w:lang w:val="en-US"/>
        </w:rPr>
        <w:t xml:space="preserve"> data.</w:t>
      </w:r>
      <w:r w:rsidR="00910CA3" w:rsidRPr="008232D1">
        <w:rPr>
          <w:rFonts w:ascii="Times New Roman" w:hAnsi="Times New Roman" w:cs="Times New Roman"/>
          <w:sz w:val="20"/>
          <w:szCs w:val="20"/>
          <w:lang w:val="en-US"/>
        </w:rPr>
        <w:t xml:space="preserve"> </w:t>
      </w:r>
      <w:r w:rsidR="00DA3777" w:rsidRPr="00DA3777">
        <w:rPr>
          <w:rFonts w:ascii="Times New Roman" w:hAnsi="Times New Roman" w:cs="Times New Roman"/>
          <w:sz w:val="20"/>
          <w:szCs w:val="20"/>
          <w:lang w:val="en-US"/>
        </w:rPr>
        <w:t xml:space="preserve">Documents used as secondary data </w:t>
      </w:r>
      <w:r>
        <w:rPr>
          <w:rFonts w:ascii="Times New Roman" w:hAnsi="Times New Roman" w:cs="Times New Roman"/>
          <w:sz w:val="20"/>
          <w:szCs w:val="20"/>
          <w:lang w:val="en-US"/>
        </w:rPr>
        <w:t>we</w:t>
      </w:r>
      <w:r w:rsidR="00DA3777" w:rsidRPr="00DA3777">
        <w:rPr>
          <w:rFonts w:ascii="Times New Roman" w:hAnsi="Times New Roman" w:cs="Times New Roman"/>
          <w:sz w:val="20"/>
          <w:szCs w:val="20"/>
          <w:lang w:val="en-US"/>
        </w:rPr>
        <w:t>re written or compiled by other people.</w:t>
      </w:r>
      <w:r w:rsidR="00910CA3" w:rsidRPr="008232D1">
        <w:rPr>
          <w:rFonts w:ascii="Times New Roman" w:hAnsi="Times New Roman" w:cs="Times New Roman"/>
          <w:sz w:val="20"/>
          <w:szCs w:val="20"/>
          <w:lang w:val="en-US"/>
        </w:rPr>
        <w:t xml:space="preserve"> </w:t>
      </w:r>
      <w:r w:rsidR="00DA3777" w:rsidRPr="00DA3777">
        <w:rPr>
          <w:rFonts w:ascii="Times New Roman" w:hAnsi="Times New Roman" w:cs="Times New Roman"/>
          <w:sz w:val="20"/>
          <w:szCs w:val="20"/>
          <w:lang w:val="en-US"/>
        </w:rPr>
        <w:t xml:space="preserve">In this study, there </w:t>
      </w:r>
      <w:r>
        <w:rPr>
          <w:rFonts w:ascii="Times New Roman" w:hAnsi="Times New Roman" w:cs="Times New Roman"/>
          <w:sz w:val="20"/>
          <w:szCs w:val="20"/>
          <w:lang w:val="en-US"/>
        </w:rPr>
        <w:t>we</w:t>
      </w:r>
      <w:r w:rsidR="00DA3777" w:rsidRPr="00DA3777">
        <w:rPr>
          <w:rFonts w:ascii="Times New Roman" w:hAnsi="Times New Roman" w:cs="Times New Roman"/>
          <w:sz w:val="20"/>
          <w:szCs w:val="20"/>
          <w:lang w:val="en-US"/>
        </w:rPr>
        <w:t>re several sources use</w:t>
      </w:r>
      <w:r w:rsidR="00DA3777">
        <w:rPr>
          <w:rFonts w:ascii="Times New Roman" w:hAnsi="Times New Roman" w:cs="Times New Roman"/>
          <w:sz w:val="20"/>
          <w:szCs w:val="20"/>
          <w:lang w:val="en-US"/>
        </w:rPr>
        <w:t>d</w:t>
      </w:r>
      <w:r w:rsidR="00DA3777" w:rsidRPr="00DA3777">
        <w:rPr>
          <w:rFonts w:ascii="Times New Roman" w:hAnsi="Times New Roman" w:cs="Times New Roman"/>
          <w:sz w:val="20"/>
          <w:szCs w:val="20"/>
          <w:lang w:val="en-US"/>
        </w:rPr>
        <w:t xml:space="preserve"> as a reference/guideline</w:t>
      </w:r>
      <w:r w:rsidR="00DA3777">
        <w:rPr>
          <w:rFonts w:ascii="Times New Roman" w:hAnsi="Times New Roman" w:cs="Times New Roman"/>
          <w:sz w:val="20"/>
          <w:szCs w:val="20"/>
          <w:lang w:val="en-US"/>
        </w:rPr>
        <w:t>,</w:t>
      </w:r>
      <w:r w:rsidR="00DA3777" w:rsidRPr="00DA3777">
        <w:rPr>
          <w:rFonts w:ascii="Times New Roman" w:hAnsi="Times New Roman" w:cs="Times New Roman"/>
          <w:sz w:val="20"/>
          <w:szCs w:val="20"/>
          <w:lang w:val="en-US"/>
        </w:rPr>
        <w:t xml:space="preserve"> including:</w:t>
      </w:r>
    </w:p>
    <w:p w14:paraId="291AF885" w14:textId="77777777" w:rsidR="00910CA3" w:rsidRPr="008232D1" w:rsidRDefault="00CC3DFE" w:rsidP="00910CA3">
      <w:pPr>
        <w:pStyle w:val="ListParagraph"/>
        <w:numPr>
          <w:ilvl w:val="0"/>
          <w:numId w:val="19"/>
        </w:numPr>
        <w:shd w:val="clear" w:color="auto" w:fill="FFFFFF"/>
        <w:spacing w:after="0" w:line="240" w:lineRule="auto"/>
        <w:ind w:left="567"/>
        <w:jc w:val="both"/>
        <w:rPr>
          <w:rFonts w:ascii="Times New Roman" w:hAnsi="Times New Roman" w:cs="Times New Roman"/>
          <w:sz w:val="20"/>
          <w:szCs w:val="20"/>
          <w:lang w:val="en-US"/>
        </w:rPr>
      </w:pPr>
      <w:r w:rsidRPr="00CC3DFE">
        <w:rPr>
          <w:rFonts w:ascii="Times New Roman" w:hAnsi="Times New Roman" w:cs="Times New Roman"/>
          <w:sz w:val="20"/>
          <w:szCs w:val="20"/>
          <w:lang w:val="en-US"/>
        </w:rPr>
        <w:t xml:space="preserve">Road Design Engineer Module-07 </w:t>
      </w:r>
      <w:r>
        <w:rPr>
          <w:rFonts w:ascii="Times New Roman" w:hAnsi="Times New Roman" w:cs="Times New Roman"/>
          <w:sz w:val="20"/>
          <w:szCs w:val="20"/>
          <w:lang w:val="en-US"/>
        </w:rPr>
        <w:t>Department</w:t>
      </w:r>
      <w:r w:rsidRPr="00CC3DFE">
        <w:rPr>
          <w:rFonts w:ascii="Times New Roman" w:hAnsi="Times New Roman" w:cs="Times New Roman"/>
          <w:sz w:val="20"/>
          <w:szCs w:val="20"/>
          <w:lang w:val="en-US"/>
        </w:rPr>
        <w:t xml:space="preserve"> of Public Works on </w:t>
      </w:r>
      <w:r w:rsidRPr="00CC3DFE">
        <w:rPr>
          <w:rFonts w:ascii="Times New Roman" w:hAnsi="Times New Roman" w:cs="Times New Roman"/>
          <w:sz w:val="20"/>
          <w:szCs w:val="20"/>
          <w:lang w:val="en-US"/>
        </w:rPr>
        <w:lastRenderedPageBreak/>
        <w:t>Fundamentals of Road Drainage Planning in 2005</w:t>
      </w:r>
    </w:p>
    <w:p w14:paraId="0ABCD96A" w14:textId="77777777" w:rsidR="00910CA3" w:rsidRPr="008232D1" w:rsidRDefault="00CC3DFE" w:rsidP="00910CA3">
      <w:pPr>
        <w:pStyle w:val="ListParagraph"/>
        <w:numPr>
          <w:ilvl w:val="0"/>
          <w:numId w:val="19"/>
        </w:numPr>
        <w:shd w:val="clear" w:color="auto" w:fill="FFFFFF"/>
        <w:spacing w:after="0" w:line="240" w:lineRule="auto"/>
        <w:ind w:left="567"/>
        <w:jc w:val="both"/>
        <w:rPr>
          <w:rFonts w:ascii="Times New Roman" w:hAnsi="Times New Roman" w:cs="Times New Roman"/>
          <w:sz w:val="20"/>
          <w:szCs w:val="20"/>
          <w:lang w:val="en-US"/>
        </w:rPr>
      </w:pPr>
      <w:r w:rsidRPr="00CC3DFE">
        <w:rPr>
          <w:rFonts w:ascii="Times New Roman" w:hAnsi="Times New Roman" w:cs="Times New Roman"/>
          <w:sz w:val="20"/>
          <w:szCs w:val="20"/>
          <w:lang w:val="en-US"/>
        </w:rPr>
        <w:t>Specifications for Drainage Works of the Ministry of Public Works and Housing in 2016</w:t>
      </w:r>
    </w:p>
    <w:p w14:paraId="09ED7BD9" w14:textId="77777777" w:rsidR="00910CA3" w:rsidRPr="008232D1" w:rsidRDefault="00D86B96" w:rsidP="00910CA3">
      <w:pPr>
        <w:pStyle w:val="ListParagraph"/>
        <w:numPr>
          <w:ilvl w:val="0"/>
          <w:numId w:val="19"/>
        </w:numPr>
        <w:shd w:val="clear" w:color="auto" w:fill="FFFFFF"/>
        <w:spacing w:after="0" w:line="240" w:lineRule="auto"/>
        <w:ind w:left="567"/>
        <w:jc w:val="both"/>
        <w:rPr>
          <w:rFonts w:ascii="Times New Roman" w:hAnsi="Times New Roman" w:cs="Times New Roman"/>
          <w:sz w:val="20"/>
          <w:szCs w:val="20"/>
          <w:lang w:val="en-US"/>
        </w:rPr>
      </w:pPr>
      <w:r w:rsidRPr="00D86B96">
        <w:rPr>
          <w:rFonts w:ascii="Times New Roman" w:hAnsi="Times New Roman" w:cs="Times New Roman"/>
          <w:sz w:val="20"/>
          <w:szCs w:val="20"/>
          <w:lang w:val="en-US"/>
        </w:rPr>
        <w:t>General Specifications of the Ministry of Public Works and Housing regarding Road Drainage in 2016</w:t>
      </w:r>
    </w:p>
    <w:p w14:paraId="76B4DA1E" w14:textId="77777777" w:rsidR="00910CA3" w:rsidRPr="008232D1" w:rsidRDefault="00D86B96" w:rsidP="00910CA3">
      <w:pPr>
        <w:pStyle w:val="ListParagraph"/>
        <w:numPr>
          <w:ilvl w:val="0"/>
          <w:numId w:val="19"/>
        </w:numPr>
        <w:shd w:val="clear" w:color="auto" w:fill="FFFFFF"/>
        <w:spacing w:after="0" w:line="240" w:lineRule="auto"/>
        <w:ind w:left="567"/>
        <w:jc w:val="both"/>
        <w:rPr>
          <w:rFonts w:ascii="Times New Roman" w:hAnsi="Times New Roman" w:cs="Times New Roman"/>
          <w:sz w:val="20"/>
          <w:szCs w:val="20"/>
          <w:lang w:val="en-US"/>
        </w:rPr>
      </w:pPr>
      <w:r w:rsidRPr="00D86B96">
        <w:rPr>
          <w:rFonts w:ascii="Times New Roman" w:hAnsi="Times New Roman" w:cs="Times New Roman"/>
          <w:sz w:val="20"/>
          <w:szCs w:val="20"/>
          <w:lang w:val="en-US"/>
        </w:rPr>
        <w:t xml:space="preserve">Road Surface Drainage Planning Module by </w:t>
      </w:r>
      <w:proofErr w:type="spellStart"/>
      <w:r w:rsidRPr="00D86B96">
        <w:rPr>
          <w:rFonts w:ascii="Times New Roman" w:hAnsi="Times New Roman" w:cs="Times New Roman"/>
          <w:sz w:val="20"/>
          <w:szCs w:val="20"/>
          <w:lang w:val="en-US"/>
        </w:rPr>
        <w:t>Adiwijaya</w:t>
      </w:r>
      <w:proofErr w:type="spellEnd"/>
      <w:r>
        <w:rPr>
          <w:rFonts w:ascii="Times New Roman" w:hAnsi="Times New Roman" w:cs="Times New Roman"/>
          <w:sz w:val="20"/>
          <w:szCs w:val="20"/>
          <w:lang w:val="en-US"/>
        </w:rPr>
        <w:t>,</w:t>
      </w:r>
      <w:r w:rsidRPr="00D86B96">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Pr="00D86B96">
        <w:rPr>
          <w:rFonts w:ascii="Times New Roman" w:hAnsi="Times New Roman" w:cs="Times New Roman"/>
          <w:sz w:val="20"/>
          <w:szCs w:val="20"/>
          <w:lang w:val="en-US"/>
        </w:rPr>
        <w:t>2016</w:t>
      </w:r>
      <w:r>
        <w:rPr>
          <w:rFonts w:ascii="Times New Roman" w:hAnsi="Times New Roman" w:cs="Times New Roman"/>
          <w:sz w:val="20"/>
          <w:szCs w:val="20"/>
          <w:lang w:val="en-US"/>
        </w:rPr>
        <w:t>)</w:t>
      </w:r>
    </w:p>
    <w:p w14:paraId="1320AA23" w14:textId="77777777" w:rsidR="004062FF" w:rsidRDefault="004062FF" w:rsidP="00910CA3">
      <w:pPr>
        <w:shd w:val="clear" w:color="auto" w:fill="FFFFFF"/>
        <w:spacing w:after="0" w:line="240" w:lineRule="auto"/>
        <w:jc w:val="both"/>
        <w:rPr>
          <w:rFonts w:ascii="Times New Roman" w:hAnsi="Times New Roman" w:cs="Times New Roman"/>
          <w:sz w:val="20"/>
          <w:szCs w:val="20"/>
          <w:lang w:val="en-US"/>
        </w:rPr>
      </w:pPr>
    </w:p>
    <w:p w14:paraId="672BB04B" w14:textId="77777777" w:rsidR="00910CA3" w:rsidRPr="004062FF" w:rsidRDefault="004062FF" w:rsidP="00910CA3">
      <w:pPr>
        <w:shd w:val="clear" w:color="auto" w:fill="FFFFFF"/>
        <w:spacing w:after="0" w:line="240" w:lineRule="auto"/>
        <w:jc w:val="both"/>
        <w:rPr>
          <w:rFonts w:ascii="Times New Roman" w:hAnsi="Times New Roman" w:cs="Times New Roman"/>
          <w:b/>
          <w:sz w:val="20"/>
          <w:szCs w:val="20"/>
          <w:lang w:val="en-US"/>
        </w:rPr>
      </w:pPr>
      <w:r w:rsidRPr="004062FF">
        <w:rPr>
          <w:rFonts w:ascii="Times New Roman" w:hAnsi="Times New Roman" w:cs="Times New Roman"/>
          <w:b/>
          <w:sz w:val="20"/>
          <w:szCs w:val="20"/>
          <w:lang w:val="en-US"/>
        </w:rPr>
        <w:t>DISCUSSION</w:t>
      </w:r>
    </w:p>
    <w:p w14:paraId="12171433" w14:textId="77777777" w:rsidR="00C66E2F" w:rsidRPr="008232D1" w:rsidRDefault="0022475D" w:rsidP="00CC6233">
      <w:pPr>
        <w:pStyle w:val="ListParagraph"/>
        <w:numPr>
          <w:ilvl w:val="0"/>
          <w:numId w:val="20"/>
        </w:numPr>
        <w:shd w:val="clear" w:color="auto" w:fill="FFFFFF"/>
        <w:spacing w:after="0" w:line="240" w:lineRule="auto"/>
        <w:ind w:left="426" w:hanging="426"/>
        <w:jc w:val="both"/>
        <w:rPr>
          <w:rFonts w:ascii="Times New Roman" w:hAnsi="Times New Roman" w:cs="Times New Roman"/>
          <w:sz w:val="20"/>
          <w:szCs w:val="20"/>
          <w:lang w:val="en-US"/>
        </w:rPr>
      </w:pPr>
      <w:r w:rsidRPr="0022475D">
        <w:rPr>
          <w:rFonts w:ascii="Times New Roman" w:hAnsi="Times New Roman" w:cs="Times New Roman"/>
          <w:sz w:val="20"/>
          <w:szCs w:val="20"/>
          <w:lang w:val="en-US"/>
        </w:rPr>
        <w:t>Hydrological Analysis</w:t>
      </w:r>
    </w:p>
    <w:p w14:paraId="1A6EB209" w14:textId="77777777" w:rsidR="00167410" w:rsidRPr="008232D1" w:rsidRDefault="0022475D" w:rsidP="00C66E2F">
      <w:pPr>
        <w:pStyle w:val="ListParagraph"/>
        <w:shd w:val="clear" w:color="auto" w:fill="FFFFFF"/>
        <w:spacing w:after="0" w:line="240" w:lineRule="auto"/>
        <w:ind w:left="426"/>
        <w:jc w:val="both"/>
        <w:rPr>
          <w:rFonts w:ascii="Times New Roman" w:hAnsi="Times New Roman" w:cs="Times New Roman"/>
          <w:sz w:val="20"/>
          <w:szCs w:val="20"/>
          <w:lang w:val="en-US"/>
        </w:rPr>
      </w:pPr>
      <w:r w:rsidRPr="0022475D">
        <w:rPr>
          <w:rFonts w:ascii="Times New Roman" w:hAnsi="Times New Roman" w:cs="Times New Roman"/>
          <w:sz w:val="20"/>
          <w:szCs w:val="20"/>
          <w:lang w:val="en-US"/>
        </w:rPr>
        <w:t xml:space="preserve">The data needed in the hydrological analysis </w:t>
      </w:r>
      <w:r w:rsidR="00A1627F">
        <w:rPr>
          <w:rFonts w:ascii="Times New Roman" w:hAnsi="Times New Roman" w:cs="Times New Roman"/>
          <w:sz w:val="20"/>
          <w:szCs w:val="20"/>
          <w:lang w:val="en-US"/>
        </w:rPr>
        <w:t>wa</w:t>
      </w:r>
      <w:r w:rsidRPr="0022475D">
        <w:rPr>
          <w:rFonts w:ascii="Times New Roman" w:hAnsi="Times New Roman" w:cs="Times New Roman"/>
          <w:sz w:val="20"/>
          <w:szCs w:val="20"/>
          <w:lang w:val="en-US"/>
        </w:rPr>
        <w:t>s rainfall data obtained from the Department of Water Resou</w:t>
      </w:r>
      <w:r>
        <w:rPr>
          <w:rFonts w:ascii="Times New Roman" w:hAnsi="Times New Roman" w:cs="Times New Roman"/>
          <w:sz w:val="20"/>
          <w:szCs w:val="20"/>
          <w:lang w:val="en-US"/>
        </w:rPr>
        <w:t xml:space="preserve">rces Management for the </w:t>
      </w:r>
      <w:proofErr w:type="spellStart"/>
      <w:r>
        <w:rPr>
          <w:rFonts w:ascii="Times New Roman" w:hAnsi="Times New Roman" w:cs="Times New Roman"/>
          <w:sz w:val="20"/>
          <w:szCs w:val="20"/>
          <w:lang w:val="en-US"/>
        </w:rPr>
        <w:t>Cimanuk</w:t>
      </w:r>
      <w:proofErr w:type="spellEnd"/>
      <w:r>
        <w:rPr>
          <w:rFonts w:ascii="Times New Roman" w:hAnsi="Times New Roman" w:cs="Times New Roman"/>
          <w:sz w:val="20"/>
          <w:szCs w:val="20"/>
          <w:lang w:val="en-US"/>
        </w:rPr>
        <w:t>–</w:t>
      </w:r>
      <w:proofErr w:type="spellStart"/>
      <w:r w:rsidRPr="0022475D">
        <w:rPr>
          <w:rFonts w:ascii="Times New Roman" w:hAnsi="Times New Roman" w:cs="Times New Roman"/>
          <w:sz w:val="20"/>
          <w:szCs w:val="20"/>
          <w:lang w:val="en-US"/>
        </w:rPr>
        <w:t>Cisanggarung</w:t>
      </w:r>
      <w:proofErr w:type="spellEnd"/>
      <w:r w:rsidRPr="0022475D">
        <w:rPr>
          <w:rFonts w:ascii="Times New Roman" w:hAnsi="Times New Roman" w:cs="Times New Roman"/>
          <w:sz w:val="20"/>
          <w:szCs w:val="20"/>
          <w:lang w:val="en-US"/>
        </w:rPr>
        <w:t xml:space="preserve"> River Basin using two rainfall stations, namely the Lame </w:t>
      </w:r>
      <w:r>
        <w:rPr>
          <w:rFonts w:ascii="Times New Roman" w:hAnsi="Times New Roman" w:cs="Times New Roman"/>
          <w:sz w:val="20"/>
          <w:szCs w:val="20"/>
          <w:lang w:val="en-US"/>
        </w:rPr>
        <w:t>Dam</w:t>
      </w:r>
      <w:r w:rsidRPr="0022475D">
        <w:rPr>
          <w:rFonts w:ascii="Times New Roman" w:hAnsi="Times New Roman" w:cs="Times New Roman"/>
          <w:sz w:val="20"/>
          <w:szCs w:val="20"/>
          <w:lang w:val="en-US"/>
        </w:rPr>
        <w:t xml:space="preserve"> </w:t>
      </w:r>
      <w:r>
        <w:rPr>
          <w:rFonts w:ascii="Times New Roman" w:hAnsi="Times New Roman" w:cs="Times New Roman"/>
          <w:sz w:val="20"/>
          <w:szCs w:val="20"/>
          <w:lang w:val="en-US"/>
        </w:rPr>
        <w:t>S</w:t>
      </w:r>
      <w:r w:rsidRPr="0022475D">
        <w:rPr>
          <w:rFonts w:ascii="Times New Roman" w:hAnsi="Times New Roman" w:cs="Times New Roman"/>
          <w:sz w:val="20"/>
          <w:szCs w:val="20"/>
          <w:lang w:val="en-US"/>
        </w:rPr>
        <w:t xml:space="preserve">tation in </w:t>
      </w:r>
      <w:proofErr w:type="spellStart"/>
      <w:r w:rsidRPr="0022475D">
        <w:rPr>
          <w:rFonts w:ascii="Times New Roman" w:hAnsi="Times New Roman" w:cs="Times New Roman"/>
          <w:sz w:val="20"/>
          <w:szCs w:val="20"/>
          <w:lang w:val="en-US"/>
        </w:rPr>
        <w:t>Ciniru</w:t>
      </w:r>
      <w:proofErr w:type="spellEnd"/>
      <w:r w:rsidRPr="0022475D">
        <w:rPr>
          <w:rFonts w:ascii="Times New Roman" w:hAnsi="Times New Roman" w:cs="Times New Roman"/>
          <w:sz w:val="20"/>
          <w:szCs w:val="20"/>
          <w:lang w:val="en-US"/>
        </w:rPr>
        <w:t xml:space="preserve"> Village, </w:t>
      </w:r>
      <w:r>
        <w:rPr>
          <w:rFonts w:ascii="Times New Roman" w:hAnsi="Times New Roman" w:cs="Times New Roman"/>
          <w:sz w:val="20"/>
          <w:szCs w:val="20"/>
          <w:lang w:val="en-US"/>
        </w:rPr>
        <w:t>the Regional Technical Implementation Unit (</w:t>
      </w:r>
      <w:r w:rsidRPr="0022475D">
        <w:rPr>
          <w:rFonts w:ascii="Times New Roman" w:hAnsi="Times New Roman" w:cs="Times New Roman"/>
          <w:sz w:val="20"/>
          <w:szCs w:val="20"/>
          <w:lang w:val="en-US"/>
        </w:rPr>
        <w:t>UPTD</w:t>
      </w:r>
      <w:r>
        <w:rPr>
          <w:rFonts w:ascii="Times New Roman" w:hAnsi="Times New Roman" w:cs="Times New Roman"/>
          <w:sz w:val="20"/>
          <w:szCs w:val="20"/>
          <w:lang w:val="en-US"/>
        </w:rPr>
        <w:t>)</w:t>
      </w:r>
      <w:r w:rsidRPr="0022475D">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for the </w:t>
      </w:r>
      <w:proofErr w:type="spellStart"/>
      <w:r w:rsidRPr="0022475D">
        <w:rPr>
          <w:rFonts w:ascii="Times New Roman" w:hAnsi="Times New Roman" w:cs="Times New Roman"/>
          <w:sz w:val="20"/>
          <w:szCs w:val="20"/>
          <w:lang w:val="en-US"/>
        </w:rPr>
        <w:t>Cilimus</w:t>
      </w:r>
      <w:proofErr w:type="spellEnd"/>
      <w:r w:rsidRPr="0022475D">
        <w:rPr>
          <w:rFonts w:ascii="Times New Roman" w:hAnsi="Times New Roman" w:cs="Times New Roman"/>
          <w:sz w:val="20"/>
          <w:szCs w:val="20"/>
          <w:lang w:val="en-US"/>
        </w:rPr>
        <w:t xml:space="preserve"> Region and </w:t>
      </w:r>
      <w:proofErr w:type="spellStart"/>
      <w:r w:rsidRPr="0022475D">
        <w:rPr>
          <w:rFonts w:ascii="Times New Roman" w:hAnsi="Times New Roman" w:cs="Times New Roman"/>
          <w:sz w:val="20"/>
          <w:szCs w:val="20"/>
          <w:lang w:val="en-US"/>
        </w:rPr>
        <w:t>Linggarjati</w:t>
      </w:r>
      <w:proofErr w:type="spellEnd"/>
      <w:r w:rsidRPr="0022475D">
        <w:rPr>
          <w:rFonts w:ascii="Times New Roman" w:hAnsi="Times New Roman" w:cs="Times New Roman"/>
          <w:sz w:val="20"/>
          <w:szCs w:val="20"/>
          <w:lang w:val="en-US"/>
        </w:rPr>
        <w:t xml:space="preserve"> </w:t>
      </w:r>
      <w:r>
        <w:rPr>
          <w:rFonts w:ascii="Times New Roman" w:hAnsi="Times New Roman" w:cs="Times New Roman"/>
          <w:sz w:val="20"/>
          <w:szCs w:val="20"/>
          <w:lang w:val="en-US"/>
        </w:rPr>
        <w:t>S</w:t>
      </w:r>
      <w:r w:rsidRPr="0022475D">
        <w:rPr>
          <w:rFonts w:ascii="Times New Roman" w:hAnsi="Times New Roman" w:cs="Times New Roman"/>
          <w:sz w:val="20"/>
          <w:szCs w:val="20"/>
          <w:lang w:val="en-US"/>
        </w:rPr>
        <w:t xml:space="preserve">tation, UPTD </w:t>
      </w:r>
      <w:r>
        <w:rPr>
          <w:rFonts w:ascii="Times New Roman" w:hAnsi="Times New Roman" w:cs="Times New Roman"/>
          <w:sz w:val="20"/>
          <w:szCs w:val="20"/>
          <w:lang w:val="en-US"/>
        </w:rPr>
        <w:t xml:space="preserve">for the </w:t>
      </w:r>
      <w:proofErr w:type="spellStart"/>
      <w:r w:rsidRPr="0022475D">
        <w:rPr>
          <w:rFonts w:ascii="Times New Roman" w:hAnsi="Times New Roman" w:cs="Times New Roman"/>
          <w:sz w:val="20"/>
          <w:szCs w:val="20"/>
          <w:lang w:val="en-US"/>
        </w:rPr>
        <w:t>Cilimus</w:t>
      </w:r>
      <w:proofErr w:type="spellEnd"/>
      <w:r w:rsidRPr="0022475D">
        <w:rPr>
          <w:rFonts w:ascii="Times New Roman" w:hAnsi="Times New Roman" w:cs="Times New Roman"/>
          <w:sz w:val="20"/>
          <w:szCs w:val="20"/>
          <w:lang w:val="en-US"/>
        </w:rPr>
        <w:t xml:space="preserve"> Region.</w:t>
      </w:r>
      <w:r w:rsidR="00C66E2F" w:rsidRPr="008232D1">
        <w:rPr>
          <w:rFonts w:ascii="Times New Roman" w:hAnsi="Times New Roman" w:cs="Times New Roman"/>
          <w:sz w:val="20"/>
          <w:szCs w:val="20"/>
          <w:lang w:val="en-US"/>
        </w:rPr>
        <w:t xml:space="preserve"> </w:t>
      </w:r>
      <w:r w:rsidRPr="0022475D">
        <w:rPr>
          <w:rFonts w:ascii="Times New Roman" w:hAnsi="Times New Roman" w:cs="Times New Roman"/>
          <w:sz w:val="20"/>
          <w:szCs w:val="20"/>
          <w:lang w:val="en-US"/>
        </w:rPr>
        <w:t xml:space="preserve">Data collection </w:t>
      </w:r>
      <w:r w:rsidR="00137394">
        <w:rPr>
          <w:rFonts w:ascii="Times New Roman" w:hAnsi="Times New Roman" w:cs="Times New Roman"/>
          <w:sz w:val="20"/>
          <w:szCs w:val="20"/>
          <w:lang w:val="en-US"/>
        </w:rPr>
        <w:t>wa</w:t>
      </w:r>
      <w:r w:rsidRPr="0022475D">
        <w:rPr>
          <w:rFonts w:ascii="Times New Roman" w:hAnsi="Times New Roman" w:cs="Times New Roman"/>
          <w:sz w:val="20"/>
          <w:szCs w:val="20"/>
          <w:lang w:val="en-US"/>
        </w:rPr>
        <w:t>s carried out in a span of 10 years, namely from 2012 to 2021.</w:t>
      </w:r>
    </w:p>
    <w:p w14:paraId="23B0BE04" w14:textId="77777777" w:rsidR="00C66E2F" w:rsidRPr="008232D1" w:rsidRDefault="00C66E2F" w:rsidP="00C66E2F">
      <w:pPr>
        <w:pStyle w:val="ListParagraph"/>
        <w:shd w:val="clear" w:color="auto" w:fill="FFFFFF"/>
        <w:spacing w:after="0" w:line="240" w:lineRule="auto"/>
        <w:ind w:left="426"/>
        <w:jc w:val="both"/>
        <w:rPr>
          <w:rFonts w:ascii="Times New Roman" w:hAnsi="Times New Roman" w:cs="Times New Roman"/>
          <w:sz w:val="20"/>
          <w:szCs w:val="20"/>
          <w:lang w:val="en-US"/>
        </w:rPr>
      </w:pPr>
    </w:p>
    <w:p w14:paraId="4E766283" w14:textId="77777777" w:rsidR="00EC4960" w:rsidRPr="008232D1" w:rsidRDefault="00C66E2F" w:rsidP="00CC6233">
      <w:pPr>
        <w:jc w:val="center"/>
        <w:rPr>
          <w:rFonts w:ascii="Times New Roman" w:hAnsi="Times New Roman" w:cs="Times New Roman"/>
          <w:sz w:val="20"/>
          <w:szCs w:val="20"/>
          <w:lang w:val="en-US"/>
        </w:rPr>
      </w:pPr>
      <w:r w:rsidRPr="008232D1">
        <w:rPr>
          <w:rFonts w:ascii="Times New Roman" w:hAnsi="Times New Roman" w:cs="Times New Roman"/>
          <w:b/>
          <w:bCs/>
          <w:sz w:val="20"/>
          <w:szCs w:val="20"/>
          <w:lang w:val="en-US"/>
        </w:rPr>
        <w:t>Tab</w:t>
      </w:r>
      <w:r w:rsidR="0022475D">
        <w:rPr>
          <w:rFonts w:ascii="Times New Roman" w:hAnsi="Times New Roman" w:cs="Times New Roman"/>
          <w:b/>
          <w:bCs/>
          <w:sz w:val="20"/>
          <w:szCs w:val="20"/>
          <w:lang w:val="en-US"/>
        </w:rPr>
        <w:t>le</w:t>
      </w:r>
      <w:r w:rsidR="007628D7" w:rsidRPr="008232D1">
        <w:rPr>
          <w:rFonts w:ascii="Times New Roman" w:hAnsi="Times New Roman" w:cs="Times New Roman"/>
          <w:b/>
          <w:bCs/>
          <w:sz w:val="20"/>
          <w:szCs w:val="20"/>
          <w:lang w:val="en-US"/>
        </w:rPr>
        <w:t xml:space="preserve"> </w:t>
      </w:r>
      <w:r w:rsidR="00EC4960" w:rsidRPr="008232D1">
        <w:rPr>
          <w:rFonts w:ascii="Times New Roman" w:hAnsi="Times New Roman" w:cs="Times New Roman"/>
          <w:b/>
          <w:bCs/>
          <w:sz w:val="20"/>
          <w:szCs w:val="20"/>
          <w:lang w:val="en-US"/>
        </w:rPr>
        <w:t>3</w:t>
      </w:r>
      <w:r w:rsidR="00EC4960" w:rsidRPr="008232D1">
        <w:rPr>
          <w:rFonts w:ascii="Times New Roman" w:hAnsi="Times New Roman" w:cs="Times New Roman"/>
          <w:sz w:val="20"/>
          <w:szCs w:val="20"/>
          <w:lang w:val="en-US"/>
        </w:rPr>
        <w:t xml:space="preserve"> </w:t>
      </w:r>
      <w:r w:rsidR="0022475D" w:rsidRPr="0022475D">
        <w:rPr>
          <w:rFonts w:ascii="Times New Roman" w:hAnsi="Times New Roman" w:cs="Times New Roman"/>
          <w:sz w:val="20"/>
          <w:szCs w:val="20"/>
          <w:lang w:val="en-US"/>
        </w:rPr>
        <w:t>Calculation Results of the Regional Annual Maximum Rainfall</w:t>
      </w:r>
    </w:p>
    <w:tbl>
      <w:tblPr>
        <w:tblStyle w:val="TableGrid"/>
        <w:tblW w:w="526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845"/>
        <w:gridCol w:w="874"/>
        <w:gridCol w:w="1265"/>
        <w:gridCol w:w="1414"/>
      </w:tblGrid>
      <w:tr w:rsidR="00905F5C" w:rsidRPr="008232D1" w14:paraId="11F2C242" w14:textId="77777777" w:rsidTr="00EC4960">
        <w:trPr>
          <w:trHeight w:hRule="exact" w:val="657"/>
        </w:trPr>
        <w:tc>
          <w:tcPr>
            <w:tcW w:w="960" w:type="pct"/>
            <w:tcBorders>
              <w:top w:val="single" w:sz="4" w:space="0" w:color="auto"/>
              <w:bottom w:val="single" w:sz="4" w:space="0" w:color="auto"/>
            </w:tcBorders>
            <w:vAlign w:val="center"/>
          </w:tcPr>
          <w:p w14:paraId="2EAE2B3C" w14:textId="77777777" w:rsidR="00C66E2F" w:rsidRPr="008232D1" w:rsidRDefault="00C66E2F" w:rsidP="00EC4960">
            <w:pPr>
              <w:widowControl w:val="0"/>
              <w:autoSpaceDE w:val="0"/>
              <w:autoSpaceDN w:val="0"/>
              <w:adjustRightInd w:val="0"/>
              <w:spacing w:before="7" w:line="130" w:lineRule="exact"/>
              <w:rPr>
                <w:rFonts w:ascii="Times New Roman" w:eastAsiaTheme="minorHAnsi" w:hAnsi="Times New Roman" w:cs="Times New Roman"/>
                <w:sz w:val="16"/>
                <w:szCs w:val="16"/>
                <w:lang w:val="en-US" w:eastAsia="en-US"/>
              </w:rPr>
            </w:pPr>
          </w:p>
          <w:p w14:paraId="6ABD68FF" w14:textId="77777777" w:rsidR="00C66E2F" w:rsidRPr="008232D1" w:rsidRDefault="0022475D" w:rsidP="00EC4960">
            <w:pPr>
              <w:widowControl w:val="0"/>
              <w:autoSpaceDE w:val="0"/>
              <w:autoSpaceDN w:val="0"/>
              <w:adjustRightInd w:val="0"/>
              <w:jc w:val="center"/>
              <w:rPr>
                <w:rFonts w:ascii="Times New Roman" w:eastAsiaTheme="minorHAnsi" w:hAnsi="Times New Roman" w:cs="Times New Roman"/>
                <w:sz w:val="16"/>
                <w:szCs w:val="16"/>
                <w:lang w:val="en-US" w:eastAsia="en-US"/>
              </w:rPr>
            </w:pPr>
            <w:r>
              <w:rPr>
                <w:rFonts w:ascii="Times New Roman" w:eastAsiaTheme="minorHAnsi" w:hAnsi="Times New Roman" w:cs="Times New Roman"/>
                <w:b/>
                <w:bCs/>
                <w:sz w:val="16"/>
                <w:szCs w:val="16"/>
                <w:lang w:val="en-US" w:eastAsia="en-US"/>
              </w:rPr>
              <w:t>Year</w:t>
            </w:r>
          </w:p>
        </w:tc>
        <w:tc>
          <w:tcPr>
            <w:tcW w:w="994" w:type="pct"/>
            <w:tcBorders>
              <w:top w:val="single" w:sz="4" w:space="0" w:color="auto"/>
              <w:bottom w:val="single" w:sz="4" w:space="0" w:color="auto"/>
            </w:tcBorders>
            <w:vAlign w:val="center"/>
          </w:tcPr>
          <w:p w14:paraId="7F71F46C" w14:textId="77777777" w:rsidR="00EC4960" w:rsidRPr="008232D1" w:rsidRDefault="00C66E2F" w:rsidP="00EC4960">
            <w:pPr>
              <w:widowControl w:val="0"/>
              <w:autoSpaceDE w:val="0"/>
              <w:autoSpaceDN w:val="0"/>
              <w:adjustRightInd w:val="0"/>
              <w:ind w:left="-179" w:right="-247"/>
              <w:jc w:val="center"/>
              <w:rPr>
                <w:rFonts w:ascii="Times New Roman" w:eastAsiaTheme="minorHAnsi" w:hAnsi="Times New Roman" w:cs="Times New Roman"/>
                <w:b/>
                <w:bCs/>
                <w:spacing w:val="-1"/>
                <w:sz w:val="16"/>
                <w:szCs w:val="16"/>
                <w:lang w:val="en-US" w:eastAsia="en-US"/>
              </w:rPr>
            </w:pPr>
            <w:r w:rsidRPr="008232D1">
              <w:rPr>
                <w:rFonts w:ascii="Times New Roman" w:eastAsiaTheme="minorHAnsi" w:hAnsi="Times New Roman" w:cs="Times New Roman"/>
                <w:b/>
                <w:bCs/>
                <w:spacing w:val="-1"/>
                <w:sz w:val="16"/>
                <w:szCs w:val="16"/>
                <w:lang w:val="en-US" w:eastAsia="en-US"/>
              </w:rPr>
              <w:t>Lame</w:t>
            </w:r>
            <w:r w:rsidR="0022475D" w:rsidRPr="008232D1">
              <w:rPr>
                <w:rFonts w:ascii="Times New Roman" w:eastAsiaTheme="minorHAnsi" w:hAnsi="Times New Roman" w:cs="Times New Roman"/>
                <w:b/>
                <w:bCs/>
                <w:spacing w:val="1"/>
                <w:sz w:val="16"/>
                <w:szCs w:val="16"/>
                <w:lang w:val="en-US" w:eastAsia="en-US"/>
              </w:rPr>
              <w:t xml:space="preserve"> S</w:t>
            </w:r>
            <w:r w:rsidR="0022475D" w:rsidRPr="008232D1">
              <w:rPr>
                <w:rFonts w:ascii="Times New Roman" w:eastAsiaTheme="minorHAnsi" w:hAnsi="Times New Roman" w:cs="Times New Roman"/>
                <w:b/>
                <w:bCs/>
                <w:sz w:val="16"/>
                <w:szCs w:val="16"/>
                <w:lang w:val="en-US" w:eastAsia="en-US"/>
              </w:rPr>
              <w:t>t.</w:t>
            </w:r>
          </w:p>
          <w:p w14:paraId="51BAC1C1" w14:textId="77777777" w:rsidR="00C66E2F" w:rsidRPr="008232D1" w:rsidRDefault="00C66E2F" w:rsidP="00EC4960">
            <w:pPr>
              <w:widowControl w:val="0"/>
              <w:autoSpaceDE w:val="0"/>
              <w:autoSpaceDN w:val="0"/>
              <w:adjustRightInd w:val="0"/>
              <w:ind w:left="-37" w:right="-247" w:hanging="142"/>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b/>
                <w:bCs/>
                <w:spacing w:val="1"/>
                <w:sz w:val="16"/>
                <w:szCs w:val="16"/>
                <w:lang w:val="en-US" w:eastAsia="en-US"/>
              </w:rPr>
              <w:t>(</w:t>
            </w:r>
            <w:r w:rsidRPr="008232D1">
              <w:rPr>
                <w:rFonts w:ascii="Times New Roman" w:eastAsiaTheme="minorHAnsi" w:hAnsi="Times New Roman" w:cs="Times New Roman"/>
                <w:b/>
                <w:bCs/>
                <w:spacing w:val="-1"/>
                <w:sz w:val="16"/>
                <w:szCs w:val="16"/>
                <w:lang w:val="en-US" w:eastAsia="en-US"/>
              </w:rPr>
              <w:t>m</w:t>
            </w:r>
            <w:r w:rsidRPr="008232D1">
              <w:rPr>
                <w:rFonts w:ascii="Times New Roman" w:eastAsiaTheme="minorHAnsi" w:hAnsi="Times New Roman" w:cs="Times New Roman"/>
                <w:b/>
                <w:bCs/>
                <w:spacing w:val="-3"/>
                <w:sz w:val="16"/>
                <w:szCs w:val="16"/>
                <w:lang w:val="en-US" w:eastAsia="en-US"/>
              </w:rPr>
              <w:t>m</w:t>
            </w:r>
            <w:r w:rsidRPr="008232D1">
              <w:rPr>
                <w:rFonts w:ascii="Times New Roman" w:eastAsiaTheme="minorHAnsi" w:hAnsi="Times New Roman" w:cs="Times New Roman"/>
                <w:b/>
                <w:bCs/>
                <w:sz w:val="16"/>
                <w:szCs w:val="16"/>
                <w:lang w:val="en-US" w:eastAsia="en-US"/>
              </w:rPr>
              <w:t>)</w:t>
            </w:r>
          </w:p>
        </w:tc>
        <w:tc>
          <w:tcPr>
            <w:tcW w:w="1438" w:type="pct"/>
            <w:tcBorders>
              <w:top w:val="single" w:sz="4" w:space="0" w:color="auto"/>
              <w:bottom w:val="single" w:sz="4" w:space="0" w:color="auto"/>
            </w:tcBorders>
            <w:vAlign w:val="center"/>
          </w:tcPr>
          <w:p w14:paraId="04A7DFF6" w14:textId="77777777" w:rsidR="00C66E2F" w:rsidRPr="008232D1" w:rsidRDefault="00C66E2F" w:rsidP="00EC4960">
            <w:pPr>
              <w:widowControl w:val="0"/>
              <w:autoSpaceDE w:val="0"/>
              <w:autoSpaceDN w:val="0"/>
              <w:adjustRightInd w:val="0"/>
              <w:ind w:left="-111"/>
              <w:jc w:val="center"/>
              <w:rPr>
                <w:rFonts w:ascii="Times New Roman" w:eastAsiaTheme="minorHAnsi" w:hAnsi="Times New Roman" w:cs="Times New Roman"/>
                <w:sz w:val="16"/>
                <w:szCs w:val="16"/>
                <w:lang w:val="en-US" w:eastAsia="en-US"/>
              </w:rPr>
            </w:pPr>
            <w:proofErr w:type="spellStart"/>
            <w:r w:rsidRPr="008232D1">
              <w:rPr>
                <w:rFonts w:ascii="Times New Roman" w:eastAsiaTheme="minorHAnsi" w:hAnsi="Times New Roman" w:cs="Times New Roman"/>
                <w:b/>
                <w:bCs/>
                <w:sz w:val="16"/>
                <w:szCs w:val="16"/>
                <w:lang w:val="en-US" w:eastAsia="en-US"/>
              </w:rPr>
              <w:t>Linggarjati</w:t>
            </w:r>
            <w:proofErr w:type="spellEnd"/>
            <w:r w:rsidR="0022475D" w:rsidRPr="008232D1">
              <w:rPr>
                <w:rFonts w:ascii="Times New Roman" w:eastAsiaTheme="minorHAnsi" w:hAnsi="Times New Roman" w:cs="Times New Roman"/>
                <w:b/>
                <w:bCs/>
                <w:spacing w:val="1"/>
                <w:sz w:val="16"/>
                <w:szCs w:val="16"/>
                <w:lang w:val="en-US" w:eastAsia="en-US"/>
              </w:rPr>
              <w:t xml:space="preserve"> S</w:t>
            </w:r>
            <w:r w:rsidR="0022475D" w:rsidRPr="008232D1">
              <w:rPr>
                <w:rFonts w:ascii="Times New Roman" w:eastAsiaTheme="minorHAnsi" w:hAnsi="Times New Roman" w:cs="Times New Roman"/>
                <w:b/>
                <w:bCs/>
                <w:sz w:val="16"/>
                <w:szCs w:val="16"/>
                <w:lang w:val="en-US" w:eastAsia="en-US"/>
              </w:rPr>
              <w:t>t.</w:t>
            </w:r>
          </w:p>
          <w:p w14:paraId="3747817D" w14:textId="77777777" w:rsidR="00C66E2F" w:rsidRPr="008232D1" w:rsidRDefault="00C66E2F" w:rsidP="00EC4960">
            <w:pPr>
              <w:widowControl w:val="0"/>
              <w:autoSpaceDE w:val="0"/>
              <w:autoSpaceDN w:val="0"/>
              <w:adjustRightInd w:val="0"/>
              <w:ind w:right="93"/>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b/>
                <w:bCs/>
                <w:spacing w:val="1"/>
                <w:sz w:val="16"/>
                <w:szCs w:val="16"/>
                <w:lang w:val="en-US" w:eastAsia="en-US"/>
              </w:rPr>
              <w:t>(</w:t>
            </w:r>
            <w:r w:rsidRPr="008232D1">
              <w:rPr>
                <w:rFonts w:ascii="Times New Roman" w:eastAsiaTheme="minorHAnsi" w:hAnsi="Times New Roman" w:cs="Times New Roman"/>
                <w:b/>
                <w:bCs/>
                <w:spacing w:val="-1"/>
                <w:sz w:val="16"/>
                <w:szCs w:val="16"/>
                <w:lang w:val="en-US" w:eastAsia="en-US"/>
              </w:rPr>
              <w:t>m</w:t>
            </w:r>
            <w:r w:rsidRPr="008232D1">
              <w:rPr>
                <w:rFonts w:ascii="Times New Roman" w:eastAsiaTheme="minorHAnsi" w:hAnsi="Times New Roman" w:cs="Times New Roman"/>
                <w:b/>
                <w:bCs/>
                <w:spacing w:val="-3"/>
                <w:sz w:val="16"/>
                <w:szCs w:val="16"/>
                <w:lang w:val="en-US" w:eastAsia="en-US"/>
              </w:rPr>
              <w:t>m</w:t>
            </w:r>
            <w:r w:rsidRPr="008232D1">
              <w:rPr>
                <w:rFonts w:ascii="Times New Roman" w:eastAsiaTheme="minorHAnsi" w:hAnsi="Times New Roman" w:cs="Times New Roman"/>
                <w:b/>
                <w:bCs/>
                <w:sz w:val="16"/>
                <w:szCs w:val="16"/>
                <w:lang w:val="en-US" w:eastAsia="en-US"/>
              </w:rPr>
              <w:t>)</w:t>
            </w:r>
          </w:p>
        </w:tc>
        <w:tc>
          <w:tcPr>
            <w:tcW w:w="1608" w:type="pct"/>
            <w:tcBorders>
              <w:top w:val="single" w:sz="4" w:space="0" w:color="auto"/>
              <w:bottom w:val="single" w:sz="4" w:space="0" w:color="auto"/>
            </w:tcBorders>
            <w:vAlign w:val="center"/>
          </w:tcPr>
          <w:p w14:paraId="4D3F56D3" w14:textId="77777777" w:rsidR="00C66E2F" w:rsidRPr="008232D1" w:rsidRDefault="0022475D" w:rsidP="00EC4960">
            <w:pPr>
              <w:widowControl w:val="0"/>
              <w:autoSpaceDE w:val="0"/>
              <w:autoSpaceDN w:val="0"/>
              <w:adjustRightInd w:val="0"/>
              <w:ind w:right="-120"/>
              <w:jc w:val="center"/>
              <w:rPr>
                <w:rFonts w:ascii="Times New Roman" w:eastAsiaTheme="minorHAnsi" w:hAnsi="Times New Roman" w:cs="Times New Roman"/>
                <w:sz w:val="16"/>
                <w:szCs w:val="16"/>
                <w:lang w:val="en-US" w:eastAsia="en-US"/>
              </w:rPr>
            </w:pPr>
            <w:r w:rsidRPr="0022475D">
              <w:rPr>
                <w:rFonts w:ascii="Times New Roman" w:eastAsiaTheme="minorHAnsi" w:hAnsi="Times New Roman" w:cs="Times New Roman"/>
                <w:b/>
                <w:bCs/>
                <w:sz w:val="16"/>
                <w:szCs w:val="16"/>
                <w:lang w:val="en-US" w:eastAsia="en-US"/>
              </w:rPr>
              <w:t>Maximum Average Rainfall</w:t>
            </w:r>
            <w:r w:rsidR="007628D7" w:rsidRPr="008232D1">
              <w:rPr>
                <w:rFonts w:ascii="Times New Roman" w:eastAsiaTheme="minorHAnsi" w:hAnsi="Times New Roman" w:cs="Times New Roman"/>
                <w:b/>
                <w:bCs/>
                <w:sz w:val="16"/>
                <w:szCs w:val="16"/>
                <w:lang w:val="en-US" w:eastAsia="en-US"/>
              </w:rPr>
              <w:t xml:space="preserve"> </w:t>
            </w:r>
            <w:r w:rsidR="00C66E2F" w:rsidRPr="008232D1">
              <w:rPr>
                <w:rFonts w:ascii="Times New Roman" w:eastAsiaTheme="minorHAnsi" w:hAnsi="Times New Roman" w:cs="Times New Roman"/>
                <w:b/>
                <w:bCs/>
                <w:spacing w:val="1"/>
                <w:sz w:val="16"/>
                <w:szCs w:val="16"/>
                <w:lang w:val="en-US" w:eastAsia="en-US"/>
              </w:rPr>
              <w:t>(</w:t>
            </w:r>
            <w:r w:rsidR="00C66E2F" w:rsidRPr="008232D1">
              <w:rPr>
                <w:rFonts w:ascii="Times New Roman" w:eastAsiaTheme="minorHAnsi" w:hAnsi="Times New Roman" w:cs="Times New Roman"/>
                <w:b/>
                <w:bCs/>
                <w:spacing w:val="-1"/>
                <w:sz w:val="16"/>
                <w:szCs w:val="16"/>
                <w:lang w:val="en-US" w:eastAsia="en-US"/>
              </w:rPr>
              <w:t>mm</w:t>
            </w:r>
            <w:r w:rsidR="00C66E2F" w:rsidRPr="008232D1">
              <w:rPr>
                <w:rFonts w:ascii="Times New Roman" w:eastAsiaTheme="minorHAnsi" w:hAnsi="Times New Roman" w:cs="Times New Roman"/>
                <w:b/>
                <w:bCs/>
                <w:sz w:val="16"/>
                <w:szCs w:val="16"/>
                <w:lang w:val="en-US" w:eastAsia="en-US"/>
              </w:rPr>
              <w:t>)</w:t>
            </w:r>
          </w:p>
        </w:tc>
      </w:tr>
      <w:tr w:rsidR="00C66E2F" w:rsidRPr="008232D1" w14:paraId="276E77F7" w14:textId="77777777" w:rsidTr="00EC4960">
        <w:trPr>
          <w:trHeight w:hRule="exact" w:val="294"/>
        </w:trPr>
        <w:tc>
          <w:tcPr>
            <w:tcW w:w="960" w:type="pct"/>
            <w:tcBorders>
              <w:top w:val="single" w:sz="4" w:space="0" w:color="auto"/>
            </w:tcBorders>
          </w:tcPr>
          <w:p w14:paraId="29131D25" w14:textId="77777777" w:rsidR="00C66E2F" w:rsidRPr="008232D1" w:rsidRDefault="00C66E2F" w:rsidP="00C66E2F">
            <w:pPr>
              <w:widowControl w:val="0"/>
              <w:autoSpaceDE w:val="0"/>
              <w:autoSpaceDN w:val="0"/>
              <w:adjustRightInd w:val="0"/>
              <w:ind w:left="254"/>
              <w:jc w:val="center"/>
              <w:rPr>
                <w:rFonts w:ascii="Times New Roman" w:eastAsiaTheme="minorHAnsi" w:hAnsi="Times New Roman" w:cs="Times New Roman"/>
                <w:b/>
                <w:sz w:val="16"/>
                <w:szCs w:val="16"/>
                <w:lang w:val="en-US" w:eastAsia="en-US"/>
              </w:rPr>
            </w:pPr>
            <w:r w:rsidRPr="008232D1">
              <w:rPr>
                <w:rFonts w:ascii="Times New Roman" w:eastAsiaTheme="minorHAnsi" w:hAnsi="Times New Roman" w:cs="Times New Roman"/>
                <w:b/>
                <w:sz w:val="16"/>
                <w:szCs w:val="16"/>
                <w:lang w:val="en-US" w:eastAsia="en-US"/>
              </w:rPr>
              <w:t>2012</w:t>
            </w:r>
          </w:p>
        </w:tc>
        <w:tc>
          <w:tcPr>
            <w:tcW w:w="994" w:type="pct"/>
            <w:tcBorders>
              <w:top w:val="single" w:sz="4" w:space="0" w:color="auto"/>
            </w:tcBorders>
            <w:vAlign w:val="center"/>
          </w:tcPr>
          <w:p w14:paraId="5D51CCA3" w14:textId="77777777" w:rsidR="00C66E2F" w:rsidRPr="008232D1" w:rsidRDefault="00C66E2F" w:rsidP="00EC4960">
            <w:pPr>
              <w:widowControl w:val="0"/>
              <w:autoSpaceDE w:val="0"/>
              <w:autoSpaceDN w:val="0"/>
              <w:adjustRightInd w:val="0"/>
              <w:ind w:left="464" w:hanging="283"/>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73</w:t>
            </w:r>
          </w:p>
        </w:tc>
        <w:tc>
          <w:tcPr>
            <w:tcW w:w="1438" w:type="pct"/>
            <w:tcBorders>
              <w:top w:val="single" w:sz="4" w:space="0" w:color="auto"/>
            </w:tcBorders>
            <w:vAlign w:val="center"/>
          </w:tcPr>
          <w:p w14:paraId="26246BE6" w14:textId="77777777" w:rsidR="00C66E2F" w:rsidRPr="008232D1" w:rsidRDefault="00C66E2F" w:rsidP="00EC4960">
            <w:pPr>
              <w:widowControl w:val="0"/>
              <w:autoSpaceDE w:val="0"/>
              <w:autoSpaceDN w:val="0"/>
              <w:adjustRightInd w:val="0"/>
              <w:ind w:right="234"/>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121</w:t>
            </w:r>
          </w:p>
        </w:tc>
        <w:tc>
          <w:tcPr>
            <w:tcW w:w="1608" w:type="pct"/>
            <w:tcBorders>
              <w:top w:val="single" w:sz="4" w:space="0" w:color="auto"/>
            </w:tcBorders>
          </w:tcPr>
          <w:p w14:paraId="5E4C127F" w14:textId="77777777" w:rsidR="00C66E2F" w:rsidRPr="008232D1" w:rsidRDefault="00C66E2F" w:rsidP="00C66E2F">
            <w:pPr>
              <w:widowControl w:val="0"/>
              <w:autoSpaceDE w:val="0"/>
              <w:autoSpaceDN w:val="0"/>
              <w:adjustRightInd w:val="0"/>
              <w:ind w:right="688"/>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97</w:t>
            </w:r>
          </w:p>
        </w:tc>
      </w:tr>
      <w:tr w:rsidR="00C66E2F" w:rsidRPr="008232D1" w14:paraId="13B7547C" w14:textId="77777777" w:rsidTr="00EC4960">
        <w:trPr>
          <w:trHeight w:hRule="exact" w:val="284"/>
        </w:trPr>
        <w:tc>
          <w:tcPr>
            <w:tcW w:w="960" w:type="pct"/>
          </w:tcPr>
          <w:p w14:paraId="53FD12CD" w14:textId="77777777" w:rsidR="00C66E2F" w:rsidRPr="008232D1" w:rsidRDefault="00C66E2F" w:rsidP="00C66E2F">
            <w:pPr>
              <w:widowControl w:val="0"/>
              <w:autoSpaceDE w:val="0"/>
              <w:autoSpaceDN w:val="0"/>
              <w:adjustRightInd w:val="0"/>
              <w:ind w:left="254"/>
              <w:jc w:val="center"/>
              <w:rPr>
                <w:rFonts w:ascii="Times New Roman" w:eastAsiaTheme="minorHAnsi" w:hAnsi="Times New Roman" w:cs="Times New Roman"/>
                <w:b/>
                <w:sz w:val="16"/>
                <w:szCs w:val="16"/>
                <w:lang w:val="en-US" w:eastAsia="en-US"/>
              </w:rPr>
            </w:pPr>
            <w:r w:rsidRPr="008232D1">
              <w:rPr>
                <w:rFonts w:ascii="Times New Roman" w:eastAsiaTheme="minorHAnsi" w:hAnsi="Times New Roman" w:cs="Times New Roman"/>
                <w:b/>
                <w:sz w:val="16"/>
                <w:szCs w:val="16"/>
                <w:lang w:val="en-US" w:eastAsia="en-US"/>
              </w:rPr>
              <w:t>2013</w:t>
            </w:r>
          </w:p>
        </w:tc>
        <w:tc>
          <w:tcPr>
            <w:tcW w:w="994" w:type="pct"/>
            <w:vAlign w:val="center"/>
          </w:tcPr>
          <w:p w14:paraId="2EC714AC" w14:textId="77777777" w:rsidR="00C66E2F" w:rsidRPr="008232D1" w:rsidRDefault="00C66E2F" w:rsidP="00EC4960">
            <w:pPr>
              <w:widowControl w:val="0"/>
              <w:autoSpaceDE w:val="0"/>
              <w:autoSpaceDN w:val="0"/>
              <w:adjustRightInd w:val="0"/>
              <w:ind w:left="464" w:hanging="283"/>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125</w:t>
            </w:r>
          </w:p>
        </w:tc>
        <w:tc>
          <w:tcPr>
            <w:tcW w:w="1438" w:type="pct"/>
            <w:vAlign w:val="center"/>
          </w:tcPr>
          <w:p w14:paraId="2670C7ED" w14:textId="77777777" w:rsidR="00C66E2F" w:rsidRPr="008232D1" w:rsidRDefault="00C66E2F" w:rsidP="00EC4960">
            <w:pPr>
              <w:widowControl w:val="0"/>
              <w:autoSpaceDE w:val="0"/>
              <w:autoSpaceDN w:val="0"/>
              <w:adjustRightInd w:val="0"/>
              <w:ind w:firstLine="296"/>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147</w:t>
            </w:r>
          </w:p>
        </w:tc>
        <w:tc>
          <w:tcPr>
            <w:tcW w:w="1608" w:type="pct"/>
          </w:tcPr>
          <w:p w14:paraId="4FB2A6D7" w14:textId="77777777" w:rsidR="00C66E2F" w:rsidRPr="008232D1" w:rsidRDefault="00C66E2F" w:rsidP="00C66E2F">
            <w:pPr>
              <w:widowControl w:val="0"/>
              <w:autoSpaceDE w:val="0"/>
              <w:autoSpaceDN w:val="0"/>
              <w:adjustRightInd w:val="0"/>
              <w:ind w:right="688"/>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136</w:t>
            </w:r>
          </w:p>
        </w:tc>
      </w:tr>
      <w:tr w:rsidR="00C66E2F" w:rsidRPr="008232D1" w14:paraId="2BF38382" w14:textId="77777777" w:rsidTr="00EC4960">
        <w:trPr>
          <w:trHeight w:hRule="exact" w:val="288"/>
        </w:trPr>
        <w:tc>
          <w:tcPr>
            <w:tcW w:w="960" w:type="pct"/>
          </w:tcPr>
          <w:p w14:paraId="7B30CC5F" w14:textId="77777777" w:rsidR="00C66E2F" w:rsidRPr="008232D1" w:rsidRDefault="00C66E2F" w:rsidP="00C66E2F">
            <w:pPr>
              <w:widowControl w:val="0"/>
              <w:autoSpaceDE w:val="0"/>
              <w:autoSpaceDN w:val="0"/>
              <w:adjustRightInd w:val="0"/>
              <w:ind w:left="254"/>
              <w:jc w:val="center"/>
              <w:rPr>
                <w:rFonts w:ascii="Times New Roman" w:eastAsiaTheme="minorHAnsi" w:hAnsi="Times New Roman" w:cs="Times New Roman"/>
                <w:b/>
                <w:sz w:val="16"/>
                <w:szCs w:val="16"/>
                <w:lang w:val="en-US" w:eastAsia="en-US"/>
              </w:rPr>
            </w:pPr>
            <w:r w:rsidRPr="008232D1">
              <w:rPr>
                <w:rFonts w:ascii="Times New Roman" w:eastAsiaTheme="minorHAnsi" w:hAnsi="Times New Roman" w:cs="Times New Roman"/>
                <w:b/>
                <w:sz w:val="16"/>
                <w:szCs w:val="16"/>
                <w:lang w:val="en-US" w:eastAsia="en-US"/>
              </w:rPr>
              <w:t>2014</w:t>
            </w:r>
          </w:p>
        </w:tc>
        <w:tc>
          <w:tcPr>
            <w:tcW w:w="994" w:type="pct"/>
            <w:vAlign w:val="center"/>
          </w:tcPr>
          <w:p w14:paraId="1A1D429D" w14:textId="77777777" w:rsidR="00C66E2F" w:rsidRPr="008232D1" w:rsidRDefault="00C66E2F" w:rsidP="00EC4960">
            <w:pPr>
              <w:widowControl w:val="0"/>
              <w:autoSpaceDE w:val="0"/>
              <w:autoSpaceDN w:val="0"/>
              <w:adjustRightInd w:val="0"/>
              <w:ind w:left="464" w:right="-99" w:hanging="283"/>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65</w:t>
            </w:r>
          </w:p>
        </w:tc>
        <w:tc>
          <w:tcPr>
            <w:tcW w:w="1438" w:type="pct"/>
            <w:vAlign w:val="center"/>
          </w:tcPr>
          <w:p w14:paraId="6F913C4D" w14:textId="77777777" w:rsidR="00C66E2F" w:rsidRPr="008232D1" w:rsidRDefault="00C66E2F" w:rsidP="00EC4960">
            <w:pPr>
              <w:widowControl w:val="0"/>
              <w:autoSpaceDE w:val="0"/>
              <w:autoSpaceDN w:val="0"/>
              <w:adjustRightInd w:val="0"/>
              <w:ind w:right="234"/>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115</w:t>
            </w:r>
          </w:p>
        </w:tc>
        <w:tc>
          <w:tcPr>
            <w:tcW w:w="1608" w:type="pct"/>
          </w:tcPr>
          <w:p w14:paraId="31C349D0" w14:textId="77777777" w:rsidR="00C66E2F" w:rsidRPr="008232D1" w:rsidRDefault="00C66E2F" w:rsidP="00C66E2F">
            <w:pPr>
              <w:widowControl w:val="0"/>
              <w:autoSpaceDE w:val="0"/>
              <w:autoSpaceDN w:val="0"/>
              <w:adjustRightInd w:val="0"/>
              <w:ind w:right="688"/>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90</w:t>
            </w:r>
          </w:p>
        </w:tc>
      </w:tr>
      <w:tr w:rsidR="00C66E2F" w:rsidRPr="008232D1" w14:paraId="1BB8AEF8" w14:textId="77777777" w:rsidTr="00EC4960">
        <w:trPr>
          <w:trHeight w:hRule="exact" w:val="277"/>
        </w:trPr>
        <w:tc>
          <w:tcPr>
            <w:tcW w:w="960" w:type="pct"/>
          </w:tcPr>
          <w:p w14:paraId="3808EEFD" w14:textId="77777777" w:rsidR="00C66E2F" w:rsidRPr="008232D1" w:rsidRDefault="00C66E2F" w:rsidP="00C66E2F">
            <w:pPr>
              <w:widowControl w:val="0"/>
              <w:autoSpaceDE w:val="0"/>
              <w:autoSpaceDN w:val="0"/>
              <w:adjustRightInd w:val="0"/>
              <w:ind w:left="254"/>
              <w:jc w:val="center"/>
              <w:rPr>
                <w:rFonts w:ascii="Times New Roman" w:eastAsiaTheme="minorHAnsi" w:hAnsi="Times New Roman" w:cs="Times New Roman"/>
                <w:b/>
                <w:sz w:val="16"/>
                <w:szCs w:val="16"/>
                <w:lang w:val="en-US" w:eastAsia="en-US"/>
              </w:rPr>
            </w:pPr>
            <w:r w:rsidRPr="008232D1">
              <w:rPr>
                <w:rFonts w:ascii="Times New Roman" w:eastAsiaTheme="minorHAnsi" w:hAnsi="Times New Roman" w:cs="Times New Roman"/>
                <w:b/>
                <w:sz w:val="16"/>
                <w:szCs w:val="16"/>
                <w:lang w:val="en-US" w:eastAsia="en-US"/>
              </w:rPr>
              <w:t>2015</w:t>
            </w:r>
          </w:p>
        </w:tc>
        <w:tc>
          <w:tcPr>
            <w:tcW w:w="994" w:type="pct"/>
            <w:vAlign w:val="center"/>
          </w:tcPr>
          <w:p w14:paraId="49C534CE" w14:textId="77777777" w:rsidR="00C66E2F" w:rsidRPr="008232D1" w:rsidRDefault="00C66E2F" w:rsidP="00EC4960">
            <w:pPr>
              <w:widowControl w:val="0"/>
              <w:autoSpaceDE w:val="0"/>
              <w:autoSpaceDN w:val="0"/>
              <w:adjustRightInd w:val="0"/>
              <w:ind w:left="464" w:right="-99" w:hanging="283"/>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95</w:t>
            </w:r>
          </w:p>
        </w:tc>
        <w:tc>
          <w:tcPr>
            <w:tcW w:w="1438" w:type="pct"/>
            <w:vAlign w:val="center"/>
          </w:tcPr>
          <w:p w14:paraId="2D8794F5" w14:textId="77777777" w:rsidR="00C66E2F" w:rsidRPr="008232D1" w:rsidRDefault="00C66E2F" w:rsidP="00EC4960">
            <w:pPr>
              <w:widowControl w:val="0"/>
              <w:autoSpaceDE w:val="0"/>
              <w:autoSpaceDN w:val="0"/>
              <w:adjustRightInd w:val="0"/>
              <w:ind w:right="234"/>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73</w:t>
            </w:r>
          </w:p>
        </w:tc>
        <w:tc>
          <w:tcPr>
            <w:tcW w:w="1608" w:type="pct"/>
          </w:tcPr>
          <w:p w14:paraId="456A57D7" w14:textId="77777777" w:rsidR="00C66E2F" w:rsidRPr="008232D1" w:rsidRDefault="00C66E2F" w:rsidP="00C66E2F">
            <w:pPr>
              <w:widowControl w:val="0"/>
              <w:autoSpaceDE w:val="0"/>
              <w:autoSpaceDN w:val="0"/>
              <w:adjustRightInd w:val="0"/>
              <w:ind w:right="688"/>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84</w:t>
            </w:r>
          </w:p>
        </w:tc>
      </w:tr>
      <w:tr w:rsidR="00C66E2F" w:rsidRPr="008232D1" w14:paraId="479AD784" w14:textId="77777777" w:rsidTr="00EC4960">
        <w:trPr>
          <w:trHeight w:hRule="exact" w:val="282"/>
        </w:trPr>
        <w:tc>
          <w:tcPr>
            <w:tcW w:w="960" w:type="pct"/>
          </w:tcPr>
          <w:p w14:paraId="171D2E19" w14:textId="77777777" w:rsidR="00C66E2F" w:rsidRPr="008232D1" w:rsidRDefault="00C66E2F" w:rsidP="00C66E2F">
            <w:pPr>
              <w:widowControl w:val="0"/>
              <w:autoSpaceDE w:val="0"/>
              <w:autoSpaceDN w:val="0"/>
              <w:adjustRightInd w:val="0"/>
              <w:ind w:left="254"/>
              <w:jc w:val="center"/>
              <w:rPr>
                <w:rFonts w:ascii="Times New Roman" w:eastAsiaTheme="minorHAnsi" w:hAnsi="Times New Roman" w:cs="Times New Roman"/>
                <w:b/>
                <w:sz w:val="16"/>
                <w:szCs w:val="16"/>
                <w:lang w:val="en-US" w:eastAsia="en-US"/>
              </w:rPr>
            </w:pPr>
            <w:r w:rsidRPr="008232D1">
              <w:rPr>
                <w:rFonts w:ascii="Times New Roman" w:eastAsiaTheme="minorHAnsi" w:hAnsi="Times New Roman" w:cs="Times New Roman"/>
                <w:b/>
                <w:sz w:val="16"/>
                <w:szCs w:val="16"/>
                <w:lang w:val="en-US" w:eastAsia="en-US"/>
              </w:rPr>
              <w:t>2016</w:t>
            </w:r>
          </w:p>
        </w:tc>
        <w:tc>
          <w:tcPr>
            <w:tcW w:w="994" w:type="pct"/>
            <w:vAlign w:val="center"/>
          </w:tcPr>
          <w:p w14:paraId="557E2BEE" w14:textId="77777777" w:rsidR="00C66E2F" w:rsidRPr="008232D1" w:rsidRDefault="00C66E2F" w:rsidP="00EC4960">
            <w:pPr>
              <w:widowControl w:val="0"/>
              <w:autoSpaceDE w:val="0"/>
              <w:autoSpaceDN w:val="0"/>
              <w:adjustRightInd w:val="0"/>
              <w:ind w:left="464" w:hanging="283"/>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34</w:t>
            </w:r>
          </w:p>
        </w:tc>
        <w:tc>
          <w:tcPr>
            <w:tcW w:w="1438" w:type="pct"/>
            <w:vAlign w:val="center"/>
          </w:tcPr>
          <w:p w14:paraId="646821CD" w14:textId="77777777" w:rsidR="00C66E2F" w:rsidRPr="008232D1" w:rsidRDefault="00C66E2F" w:rsidP="00EC4960">
            <w:pPr>
              <w:widowControl w:val="0"/>
              <w:autoSpaceDE w:val="0"/>
              <w:autoSpaceDN w:val="0"/>
              <w:adjustRightInd w:val="0"/>
              <w:ind w:right="234"/>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78</w:t>
            </w:r>
          </w:p>
        </w:tc>
        <w:tc>
          <w:tcPr>
            <w:tcW w:w="1608" w:type="pct"/>
          </w:tcPr>
          <w:p w14:paraId="09E5953C" w14:textId="77777777" w:rsidR="00C66E2F" w:rsidRPr="008232D1" w:rsidRDefault="00C66E2F" w:rsidP="00C66E2F">
            <w:pPr>
              <w:widowControl w:val="0"/>
              <w:autoSpaceDE w:val="0"/>
              <w:autoSpaceDN w:val="0"/>
              <w:adjustRightInd w:val="0"/>
              <w:ind w:right="688"/>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56</w:t>
            </w:r>
          </w:p>
        </w:tc>
      </w:tr>
      <w:tr w:rsidR="00C66E2F" w:rsidRPr="008232D1" w14:paraId="57A65342" w14:textId="77777777" w:rsidTr="00EC4960">
        <w:trPr>
          <w:trHeight w:hRule="exact" w:val="285"/>
        </w:trPr>
        <w:tc>
          <w:tcPr>
            <w:tcW w:w="960" w:type="pct"/>
          </w:tcPr>
          <w:p w14:paraId="1A4AD00D" w14:textId="77777777" w:rsidR="00C66E2F" w:rsidRPr="008232D1" w:rsidRDefault="00C66E2F" w:rsidP="00C66E2F">
            <w:pPr>
              <w:widowControl w:val="0"/>
              <w:autoSpaceDE w:val="0"/>
              <w:autoSpaceDN w:val="0"/>
              <w:adjustRightInd w:val="0"/>
              <w:ind w:left="254"/>
              <w:jc w:val="center"/>
              <w:rPr>
                <w:rFonts w:ascii="Times New Roman" w:eastAsiaTheme="minorHAnsi" w:hAnsi="Times New Roman" w:cs="Times New Roman"/>
                <w:b/>
                <w:sz w:val="16"/>
                <w:szCs w:val="16"/>
                <w:lang w:val="en-US" w:eastAsia="en-US"/>
              </w:rPr>
            </w:pPr>
            <w:r w:rsidRPr="008232D1">
              <w:rPr>
                <w:rFonts w:ascii="Times New Roman" w:eastAsiaTheme="minorHAnsi" w:hAnsi="Times New Roman" w:cs="Times New Roman"/>
                <w:b/>
                <w:sz w:val="16"/>
                <w:szCs w:val="16"/>
                <w:lang w:val="en-US" w:eastAsia="en-US"/>
              </w:rPr>
              <w:t>2017</w:t>
            </w:r>
          </w:p>
        </w:tc>
        <w:tc>
          <w:tcPr>
            <w:tcW w:w="994" w:type="pct"/>
            <w:vAlign w:val="center"/>
          </w:tcPr>
          <w:p w14:paraId="431C482E" w14:textId="77777777" w:rsidR="00C66E2F" w:rsidRPr="008232D1" w:rsidRDefault="00C66E2F" w:rsidP="00EC4960">
            <w:pPr>
              <w:widowControl w:val="0"/>
              <w:autoSpaceDE w:val="0"/>
              <w:autoSpaceDN w:val="0"/>
              <w:adjustRightInd w:val="0"/>
              <w:ind w:left="464" w:right="43" w:hanging="283"/>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70</w:t>
            </w:r>
          </w:p>
        </w:tc>
        <w:tc>
          <w:tcPr>
            <w:tcW w:w="1438" w:type="pct"/>
            <w:vAlign w:val="center"/>
          </w:tcPr>
          <w:p w14:paraId="2F09F52A" w14:textId="77777777" w:rsidR="00C66E2F" w:rsidRPr="008232D1" w:rsidRDefault="00C66E2F" w:rsidP="00EC4960">
            <w:pPr>
              <w:widowControl w:val="0"/>
              <w:autoSpaceDE w:val="0"/>
              <w:autoSpaceDN w:val="0"/>
              <w:adjustRightInd w:val="0"/>
              <w:ind w:right="234"/>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102</w:t>
            </w:r>
          </w:p>
        </w:tc>
        <w:tc>
          <w:tcPr>
            <w:tcW w:w="1608" w:type="pct"/>
          </w:tcPr>
          <w:p w14:paraId="2C0F07AD" w14:textId="77777777" w:rsidR="00C66E2F" w:rsidRPr="008232D1" w:rsidRDefault="00C66E2F" w:rsidP="00C66E2F">
            <w:pPr>
              <w:widowControl w:val="0"/>
              <w:autoSpaceDE w:val="0"/>
              <w:autoSpaceDN w:val="0"/>
              <w:adjustRightInd w:val="0"/>
              <w:ind w:right="688"/>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86</w:t>
            </w:r>
          </w:p>
        </w:tc>
      </w:tr>
      <w:tr w:rsidR="00C66E2F" w:rsidRPr="008232D1" w14:paraId="4C5651FA" w14:textId="77777777" w:rsidTr="00EC4960">
        <w:trPr>
          <w:trHeight w:hRule="exact" w:val="290"/>
        </w:trPr>
        <w:tc>
          <w:tcPr>
            <w:tcW w:w="960" w:type="pct"/>
          </w:tcPr>
          <w:p w14:paraId="22D4FBE5" w14:textId="77777777" w:rsidR="00C66E2F" w:rsidRPr="008232D1" w:rsidRDefault="00C66E2F" w:rsidP="00C66E2F">
            <w:pPr>
              <w:widowControl w:val="0"/>
              <w:autoSpaceDE w:val="0"/>
              <w:autoSpaceDN w:val="0"/>
              <w:adjustRightInd w:val="0"/>
              <w:ind w:left="254"/>
              <w:jc w:val="center"/>
              <w:rPr>
                <w:rFonts w:ascii="Times New Roman" w:eastAsiaTheme="minorHAnsi" w:hAnsi="Times New Roman" w:cs="Times New Roman"/>
                <w:b/>
                <w:sz w:val="16"/>
                <w:szCs w:val="16"/>
                <w:lang w:val="en-US" w:eastAsia="en-US"/>
              </w:rPr>
            </w:pPr>
            <w:r w:rsidRPr="008232D1">
              <w:rPr>
                <w:rFonts w:ascii="Times New Roman" w:eastAsiaTheme="minorHAnsi" w:hAnsi="Times New Roman" w:cs="Times New Roman"/>
                <w:b/>
                <w:sz w:val="16"/>
                <w:szCs w:val="16"/>
                <w:lang w:val="en-US" w:eastAsia="en-US"/>
              </w:rPr>
              <w:t>2018</w:t>
            </w:r>
          </w:p>
        </w:tc>
        <w:tc>
          <w:tcPr>
            <w:tcW w:w="994" w:type="pct"/>
            <w:vAlign w:val="center"/>
          </w:tcPr>
          <w:p w14:paraId="5FD04FC3" w14:textId="77777777" w:rsidR="00C66E2F" w:rsidRPr="008232D1" w:rsidRDefault="00C66E2F" w:rsidP="00EC4960">
            <w:pPr>
              <w:widowControl w:val="0"/>
              <w:autoSpaceDE w:val="0"/>
              <w:autoSpaceDN w:val="0"/>
              <w:adjustRightInd w:val="0"/>
              <w:ind w:left="464" w:hanging="283"/>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82</w:t>
            </w:r>
          </w:p>
        </w:tc>
        <w:tc>
          <w:tcPr>
            <w:tcW w:w="1438" w:type="pct"/>
            <w:vAlign w:val="center"/>
          </w:tcPr>
          <w:p w14:paraId="5590E84B" w14:textId="77777777" w:rsidR="00C66E2F" w:rsidRPr="008232D1" w:rsidRDefault="00C66E2F" w:rsidP="00EC4960">
            <w:pPr>
              <w:widowControl w:val="0"/>
              <w:autoSpaceDE w:val="0"/>
              <w:autoSpaceDN w:val="0"/>
              <w:adjustRightInd w:val="0"/>
              <w:ind w:right="234"/>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109</w:t>
            </w:r>
          </w:p>
        </w:tc>
        <w:tc>
          <w:tcPr>
            <w:tcW w:w="1608" w:type="pct"/>
          </w:tcPr>
          <w:p w14:paraId="332C7A23" w14:textId="77777777" w:rsidR="00C66E2F" w:rsidRPr="008232D1" w:rsidRDefault="00C66E2F" w:rsidP="00F80BC0">
            <w:pPr>
              <w:widowControl w:val="0"/>
              <w:autoSpaceDE w:val="0"/>
              <w:autoSpaceDN w:val="0"/>
              <w:adjustRightInd w:val="0"/>
              <w:ind w:right="688"/>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95</w:t>
            </w:r>
            <w:r w:rsidR="00F80BC0">
              <w:rPr>
                <w:rFonts w:ascii="Times New Roman" w:eastAsiaTheme="minorHAnsi" w:hAnsi="Times New Roman" w:cs="Times New Roman"/>
                <w:sz w:val="16"/>
                <w:szCs w:val="16"/>
                <w:lang w:val="en-US" w:eastAsia="en-US"/>
              </w:rPr>
              <w:t>.</w:t>
            </w:r>
            <w:r w:rsidRPr="008232D1">
              <w:rPr>
                <w:rFonts w:ascii="Times New Roman" w:eastAsiaTheme="minorHAnsi" w:hAnsi="Times New Roman" w:cs="Times New Roman"/>
                <w:sz w:val="16"/>
                <w:szCs w:val="16"/>
                <w:lang w:val="en-US" w:eastAsia="en-US"/>
              </w:rPr>
              <w:t>5</w:t>
            </w:r>
          </w:p>
        </w:tc>
      </w:tr>
      <w:tr w:rsidR="00C66E2F" w:rsidRPr="008232D1" w14:paraId="371B2927" w14:textId="77777777" w:rsidTr="00EC4960">
        <w:trPr>
          <w:trHeight w:hRule="exact" w:val="279"/>
        </w:trPr>
        <w:tc>
          <w:tcPr>
            <w:tcW w:w="960" w:type="pct"/>
          </w:tcPr>
          <w:p w14:paraId="2693C5AE" w14:textId="77777777" w:rsidR="00C66E2F" w:rsidRPr="008232D1" w:rsidRDefault="00C66E2F" w:rsidP="00C66E2F">
            <w:pPr>
              <w:widowControl w:val="0"/>
              <w:autoSpaceDE w:val="0"/>
              <w:autoSpaceDN w:val="0"/>
              <w:adjustRightInd w:val="0"/>
              <w:ind w:left="254"/>
              <w:jc w:val="center"/>
              <w:rPr>
                <w:rFonts w:ascii="Times New Roman" w:eastAsiaTheme="minorHAnsi" w:hAnsi="Times New Roman" w:cs="Times New Roman"/>
                <w:b/>
                <w:sz w:val="16"/>
                <w:szCs w:val="16"/>
                <w:lang w:val="en-US" w:eastAsia="en-US"/>
              </w:rPr>
            </w:pPr>
            <w:r w:rsidRPr="008232D1">
              <w:rPr>
                <w:rFonts w:ascii="Times New Roman" w:eastAsiaTheme="minorHAnsi" w:hAnsi="Times New Roman" w:cs="Times New Roman"/>
                <w:b/>
                <w:sz w:val="16"/>
                <w:szCs w:val="16"/>
                <w:lang w:val="en-US" w:eastAsia="en-US"/>
              </w:rPr>
              <w:t>2019</w:t>
            </w:r>
          </w:p>
        </w:tc>
        <w:tc>
          <w:tcPr>
            <w:tcW w:w="994" w:type="pct"/>
            <w:vAlign w:val="center"/>
          </w:tcPr>
          <w:p w14:paraId="0E13603B" w14:textId="77777777" w:rsidR="00C66E2F" w:rsidRPr="008232D1" w:rsidRDefault="00C66E2F" w:rsidP="00EC4960">
            <w:pPr>
              <w:widowControl w:val="0"/>
              <w:autoSpaceDE w:val="0"/>
              <w:autoSpaceDN w:val="0"/>
              <w:adjustRightInd w:val="0"/>
              <w:ind w:left="464" w:right="43" w:hanging="283"/>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175</w:t>
            </w:r>
          </w:p>
        </w:tc>
        <w:tc>
          <w:tcPr>
            <w:tcW w:w="1438" w:type="pct"/>
            <w:vAlign w:val="center"/>
          </w:tcPr>
          <w:p w14:paraId="185F7DDE" w14:textId="77777777" w:rsidR="00C66E2F" w:rsidRPr="008232D1" w:rsidRDefault="00C66E2F" w:rsidP="00EC4960">
            <w:pPr>
              <w:widowControl w:val="0"/>
              <w:autoSpaceDE w:val="0"/>
              <w:autoSpaceDN w:val="0"/>
              <w:adjustRightInd w:val="0"/>
              <w:ind w:right="234"/>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155</w:t>
            </w:r>
          </w:p>
        </w:tc>
        <w:tc>
          <w:tcPr>
            <w:tcW w:w="1608" w:type="pct"/>
          </w:tcPr>
          <w:p w14:paraId="226C7D99" w14:textId="77777777" w:rsidR="00C66E2F" w:rsidRPr="008232D1" w:rsidRDefault="00C66E2F" w:rsidP="00C66E2F">
            <w:pPr>
              <w:widowControl w:val="0"/>
              <w:autoSpaceDE w:val="0"/>
              <w:autoSpaceDN w:val="0"/>
              <w:adjustRightInd w:val="0"/>
              <w:ind w:right="688"/>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165</w:t>
            </w:r>
          </w:p>
        </w:tc>
      </w:tr>
      <w:tr w:rsidR="00C66E2F" w:rsidRPr="008232D1" w14:paraId="3FBFBF11" w14:textId="77777777" w:rsidTr="00EC4960">
        <w:trPr>
          <w:trHeight w:hRule="exact" w:val="284"/>
        </w:trPr>
        <w:tc>
          <w:tcPr>
            <w:tcW w:w="960" w:type="pct"/>
          </w:tcPr>
          <w:p w14:paraId="28069D74" w14:textId="77777777" w:rsidR="00C66E2F" w:rsidRPr="008232D1" w:rsidRDefault="00C66E2F" w:rsidP="00C66E2F">
            <w:pPr>
              <w:widowControl w:val="0"/>
              <w:autoSpaceDE w:val="0"/>
              <w:autoSpaceDN w:val="0"/>
              <w:adjustRightInd w:val="0"/>
              <w:ind w:left="254"/>
              <w:jc w:val="center"/>
              <w:rPr>
                <w:rFonts w:ascii="Times New Roman" w:eastAsiaTheme="minorHAnsi" w:hAnsi="Times New Roman" w:cs="Times New Roman"/>
                <w:b/>
                <w:sz w:val="16"/>
                <w:szCs w:val="16"/>
                <w:lang w:val="en-US" w:eastAsia="en-US"/>
              </w:rPr>
            </w:pPr>
            <w:r w:rsidRPr="008232D1">
              <w:rPr>
                <w:rFonts w:ascii="Times New Roman" w:eastAsiaTheme="minorHAnsi" w:hAnsi="Times New Roman" w:cs="Times New Roman"/>
                <w:b/>
                <w:sz w:val="16"/>
                <w:szCs w:val="16"/>
                <w:lang w:val="en-US" w:eastAsia="en-US"/>
              </w:rPr>
              <w:t>2020</w:t>
            </w:r>
          </w:p>
        </w:tc>
        <w:tc>
          <w:tcPr>
            <w:tcW w:w="994" w:type="pct"/>
            <w:vAlign w:val="center"/>
          </w:tcPr>
          <w:p w14:paraId="20D32E47" w14:textId="77777777" w:rsidR="00C66E2F" w:rsidRPr="008232D1" w:rsidRDefault="00C66E2F" w:rsidP="00EC4960">
            <w:pPr>
              <w:widowControl w:val="0"/>
              <w:autoSpaceDE w:val="0"/>
              <w:autoSpaceDN w:val="0"/>
              <w:adjustRightInd w:val="0"/>
              <w:ind w:right="-105"/>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67</w:t>
            </w:r>
          </w:p>
        </w:tc>
        <w:tc>
          <w:tcPr>
            <w:tcW w:w="1438" w:type="pct"/>
            <w:vAlign w:val="center"/>
          </w:tcPr>
          <w:p w14:paraId="60A32A0A" w14:textId="77777777" w:rsidR="00C66E2F" w:rsidRPr="008232D1" w:rsidRDefault="00C66E2F" w:rsidP="00EC4960">
            <w:pPr>
              <w:widowControl w:val="0"/>
              <w:autoSpaceDE w:val="0"/>
              <w:autoSpaceDN w:val="0"/>
              <w:adjustRightInd w:val="0"/>
              <w:ind w:right="234"/>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75</w:t>
            </w:r>
          </w:p>
        </w:tc>
        <w:tc>
          <w:tcPr>
            <w:tcW w:w="1608" w:type="pct"/>
          </w:tcPr>
          <w:p w14:paraId="6E90B013" w14:textId="77777777" w:rsidR="00C66E2F" w:rsidRPr="008232D1" w:rsidRDefault="00C66E2F" w:rsidP="00C66E2F">
            <w:pPr>
              <w:widowControl w:val="0"/>
              <w:autoSpaceDE w:val="0"/>
              <w:autoSpaceDN w:val="0"/>
              <w:adjustRightInd w:val="0"/>
              <w:ind w:right="688"/>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71</w:t>
            </w:r>
          </w:p>
        </w:tc>
      </w:tr>
      <w:tr w:rsidR="00C66E2F" w:rsidRPr="008232D1" w14:paraId="660CC8E8" w14:textId="77777777" w:rsidTr="00EC4960">
        <w:trPr>
          <w:trHeight w:hRule="exact" w:val="288"/>
        </w:trPr>
        <w:tc>
          <w:tcPr>
            <w:tcW w:w="960" w:type="pct"/>
          </w:tcPr>
          <w:p w14:paraId="3A11B3E3" w14:textId="77777777" w:rsidR="00C66E2F" w:rsidRPr="008232D1" w:rsidRDefault="00C66E2F" w:rsidP="00C66E2F">
            <w:pPr>
              <w:widowControl w:val="0"/>
              <w:autoSpaceDE w:val="0"/>
              <w:autoSpaceDN w:val="0"/>
              <w:adjustRightInd w:val="0"/>
              <w:ind w:left="254"/>
              <w:rPr>
                <w:rFonts w:ascii="Times New Roman" w:eastAsiaTheme="minorHAnsi" w:hAnsi="Times New Roman" w:cs="Times New Roman"/>
                <w:b/>
                <w:sz w:val="16"/>
                <w:szCs w:val="16"/>
                <w:lang w:val="en-US" w:eastAsia="en-US"/>
              </w:rPr>
            </w:pPr>
            <w:r w:rsidRPr="008232D1">
              <w:rPr>
                <w:rFonts w:ascii="Times New Roman" w:eastAsiaTheme="minorHAnsi" w:hAnsi="Times New Roman" w:cs="Times New Roman"/>
                <w:b/>
                <w:sz w:val="16"/>
                <w:szCs w:val="16"/>
                <w:lang w:val="en-US" w:eastAsia="en-US"/>
              </w:rPr>
              <w:t xml:space="preserve">  2021</w:t>
            </w:r>
          </w:p>
        </w:tc>
        <w:tc>
          <w:tcPr>
            <w:tcW w:w="994" w:type="pct"/>
            <w:vAlign w:val="center"/>
          </w:tcPr>
          <w:p w14:paraId="542ED498" w14:textId="77777777" w:rsidR="00C66E2F" w:rsidRPr="008232D1" w:rsidRDefault="00C66E2F" w:rsidP="00EC4960">
            <w:pPr>
              <w:widowControl w:val="0"/>
              <w:autoSpaceDE w:val="0"/>
              <w:autoSpaceDN w:val="0"/>
              <w:adjustRightInd w:val="0"/>
              <w:ind w:right="-105"/>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92</w:t>
            </w:r>
          </w:p>
        </w:tc>
        <w:tc>
          <w:tcPr>
            <w:tcW w:w="1438" w:type="pct"/>
            <w:vAlign w:val="center"/>
          </w:tcPr>
          <w:p w14:paraId="239EAFD9" w14:textId="77777777" w:rsidR="00C66E2F" w:rsidRPr="008232D1" w:rsidRDefault="00C66E2F" w:rsidP="00EC4960">
            <w:pPr>
              <w:widowControl w:val="0"/>
              <w:autoSpaceDE w:val="0"/>
              <w:autoSpaceDN w:val="0"/>
              <w:adjustRightInd w:val="0"/>
              <w:ind w:right="234"/>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103</w:t>
            </w:r>
          </w:p>
        </w:tc>
        <w:tc>
          <w:tcPr>
            <w:tcW w:w="1608" w:type="pct"/>
          </w:tcPr>
          <w:p w14:paraId="19CCEF80" w14:textId="77777777" w:rsidR="00C66E2F" w:rsidRPr="008232D1" w:rsidRDefault="00C66E2F" w:rsidP="00F80BC0">
            <w:pPr>
              <w:widowControl w:val="0"/>
              <w:autoSpaceDE w:val="0"/>
              <w:autoSpaceDN w:val="0"/>
              <w:adjustRightInd w:val="0"/>
              <w:ind w:right="688"/>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97</w:t>
            </w:r>
            <w:r w:rsidR="00F80BC0">
              <w:rPr>
                <w:rFonts w:ascii="Times New Roman" w:eastAsiaTheme="minorHAnsi" w:hAnsi="Times New Roman" w:cs="Times New Roman"/>
                <w:sz w:val="16"/>
                <w:szCs w:val="16"/>
                <w:lang w:val="en-US" w:eastAsia="en-US"/>
              </w:rPr>
              <w:t>.</w:t>
            </w:r>
            <w:r w:rsidRPr="008232D1">
              <w:rPr>
                <w:rFonts w:ascii="Times New Roman" w:eastAsiaTheme="minorHAnsi" w:hAnsi="Times New Roman" w:cs="Times New Roman"/>
                <w:sz w:val="16"/>
                <w:szCs w:val="16"/>
                <w:lang w:val="en-US" w:eastAsia="en-US"/>
              </w:rPr>
              <w:t>5</w:t>
            </w:r>
          </w:p>
        </w:tc>
      </w:tr>
      <w:tr w:rsidR="00C66E2F" w:rsidRPr="008232D1" w14:paraId="11296A6C" w14:textId="77777777" w:rsidTr="00EC4960">
        <w:trPr>
          <w:trHeight w:hRule="exact" w:val="278"/>
        </w:trPr>
        <w:tc>
          <w:tcPr>
            <w:tcW w:w="3392" w:type="pct"/>
            <w:gridSpan w:val="3"/>
            <w:tcBorders>
              <w:bottom w:val="single" w:sz="4" w:space="0" w:color="auto"/>
            </w:tcBorders>
          </w:tcPr>
          <w:p w14:paraId="13844A18" w14:textId="77777777" w:rsidR="00C66E2F" w:rsidRPr="008232D1" w:rsidRDefault="00C66E2F" w:rsidP="00C66E2F">
            <w:pPr>
              <w:widowControl w:val="0"/>
              <w:autoSpaceDE w:val="0"/>
              <w:autoSpaceDN w:val="0"/>
              <w:adjustRightInd w:val="0"/>
              <w:ind w:left="254"/>
              <w:jc w:val="center"/>
              <w:rPr>
                <w:rFonts w:ascii="Times New Roman" w:eastAsiaTheme="minorHAnsi" w:hAnsi="Times New Roman" w:cs="Times New Roman"/>
                <w:b/>
                <w:sz w:val="16"/>
                <w:szCs w:val="16"/>
                <w:lang w:val="en-US" w:eastAsia="en-US"/>
              </w:rPr>
            </w:pPr>
            <w:r w:rsidRPr="008232D1">
              <w:rPr>
                <w:rFonts w:ascii="Times New Roman" w:eastAsiaTheme="minorHAnsi" w:hAnsi="Times New Roman" w:cs="Times New Roman"/>
                <w:b/>
                <w:sz w:val="16"/>
                <w:szCs w:val="16"/>
                <w:lang w:val="en-US" w:eastAsia="en-US"/>
              </w:rPr>
              <w:t>∑</w:t>
            </w:r>
          </w:p>
        </w:tc>
        <w:tc>
          <w:tcPr>
            <w:tcW w:w="1608" w:type="pct"/>
            <w:tcBorders>
              <w:bottom w:val="single" w:sz="4" w:space="0" w:color="auto"/>
            </w:tcBorders>
          </w:tcPr>
          <w:p w14:paraId="551B3E14" w14:textId="77777777" w:rsidR="00C66E2F" w:rsidRPr="008232D1" w:rsidRDefault="00C66E2F" w:rsidP="00875870">
            <w:pPr>
              <w:widowControl w:val="0"/>
              <w:autoSpaceDE w:val="0"/>
              <w:autoSpaceDN w:val="0"/>
              <w:adjustRightInd w:val="0"/>
              <w:ind w:left="-450" w:right="467"/>
              <w:jc w:val="center"/>
              <w:rPr>
                <w:rFonts w:ascii="Times New Roman" w:eastAsiaTheme="minorHAnsi" w:hAnsi="Times New Roman" w:cs="Times New Roman"/>
                <w:b/>
                <w:sz w:val="16"/>
                <w:szCs w:val="16"/>
                <w:lang w:val="en-US" w:eastAsia="en-US"/>
              </w:rPr>
            </w:pPr>
            <w:r w:rsidRPr="008232D1">
              <w:rPr>
                <w:rFonts w:ascii="Times New Roman" w:eastAsiaTheme="minorHAnsi" w:hAnsi="Times New Roman" w:cs="Times New Roman"/>
                <w:b/>
                <w:sz w:val="16"/>
                <w:szCs w:val="16"/>
                <w:lang w:val="en-US" w:eastAsia="en-US"/>
              </w:rPr>
              <w:t>978</w:t>
            </w:r>
          </w:p>
        </w:tc>
      </w:tr>
    </w:tbl>
    <w:p w14:paraId="7CE46CF3" w14:textId="77777777" w:rsidR="00C66E2F" w:rsidRPr="008232D1" w:rsidRDefault="00A1627F" w:rsidP="00C66E2F">
      <w:pPr>
        <w:pStyle w:val="ListParagraph"/>
        <w:shd w:val="clear" w:color="auto" w:fill="FFFFFF"/>
        <w:spacing w:after="0" w:line="240" w:lineRule="auto"/>
        <w:ind w:left="426"/>
        <w:jc w:val="both"/>
        <w:rPr>
          <w:rFonts w:ascii="Times New Roman" w:hAnsi="Times New Roman" w:cs="Times New Roman"/>
          <w:sz w:val="20"/>
          <w:szCs w:val="20"/>
          <w:lang w:val="en-US"/>
        </w:rPr>
      </w:pPr>
      <w:r>
        <w:rPr>
          <w:rFonts w:ascii="Times New Roman" w:hAnsi="Times New Roman" w:cs="Times New Roman"/>
          <w:sz w:val="20"/>
          <w:szCs w:val="20"/>
          <w:lang w:val="en-US"/>
        </w:rPr>
        <w:t>Source</w:t>
      </w:r>
      <w:r w:rsidRPr="008232D1">
        <w:rPr>
          <w:rFonts w:ascii="Times New Roman" w:hAnsi="Times New Roman" w:cs="Times New Roman"/>
          <w:sz w:val="20"/>
          <w:szCs w:val="20"/>
          <w:lang w:val="en-US"/>
        </w:rPr>
        <w:t>: 2021</w:t>
      </w:r>
      <w:r>
        <w:rPr>
          <w:rFonts w:ascii="Times New Roman" w:hAnsi="Times New Roman" w:cs="Times New Roman"/>
          <w:sz w:val="20"/>
          <w:szCs w:val="20"/>
          <w:lang w:val="en-US"/>
        </w:rPr>
        <w:t xml:space="preserve"> Calculation</w:t>
      </w:r>
    </w:p>
    <w:p w14:paraId="62349D90" w14:textId="77777777" w:rsidR="007628D7" w:rsidRPr="008232D1" w:rsidRDefault="007628D7" w:rsidP="00C66E2F">
      <w:pPr>
        <w:pStyle w:val="ListParagraph"/>
        <w:shd w:val="clear" w:color="auto" w:fill="FFFFFF"/>
        <w:spacing w:after="0" w:line="240" w:lineRule="auto"/>
        <w:ind w:left="426"/>
        <w:jc w:val="both"/>
        <w:rPr>
          <w:rFonts w:ascii="Times New Roman" w:hAnsi="Times New Roman" w:cs="Times New Roman"/>
          <w:sz w:val="20"/>
          <w:szCs w:val="20"/>
          <w:lang w:val="en-US"/>
        </w:rPr>
      </w:pPr>
    </w:p>
    <w:p w14:paraId="178D7DBF" w14:textId="77777777" w:rsidR="00EC4960" w:rsidRPr="008232D1" w:rsidRDefault="0022475D" w:rsidP="00C66E2F">
      <w:pPr>
        <w:pStyle w:val="ListParagraph"/>
        <w:shd w:val="clear" w:color="auto" w:fill="FFFFFF"/>
        <w:spacing w:after="0" w:line="240" w:lineRule="auto"/>
        <w:ind w:left="426"/>
        <w:jc w:val="both"/>
        <w:rPr>
          <w:rFonts w:ascii="Times New Roman" w:hAnsi="Times New Roman" w:cs="Times New Roman"/>
          <w:sz w:val="20"/>
          <w:szCs w:val="20"/>
          <w:lang w:val="en-US"/>
        </w:rPr>
      </w:pPr>
      <w:r w:rsidRPr="0022475D">
        <w:rPr>
          <w:rFonts w:ascii="Times New Roman" w:hAnsi="Times New Roman" w:cs="Times New Roman"/>
          <w:sz w:val="20"/>
          <w:szCs w:val="20"/>
          <w:lang w:val="en-US"/>
        </w:rPr>
        <w:t>In determining the frequency distribution of rainfall</w:t>
      </w:r>
      <w:r>
        <w:rPr>
          <w:rFonts w:ascii="Times New Roman" w:hAnsi="Times New Roman" w:cs="Times New Roman"/>
          <w:sz w:val="20"/>
          <w:szCs w:val="20"/>
          <w:lang w:val="en-US"/>
        </w:rPr>
        <w:t>,</w:t>
      </w:r>
      <w:r w:rsidRPr="0022475D">
        <w:rPr>
          <w:rFonts w:ascii="Times New Roman" w:hAnsi="Times New Roman" w:cs="Times New Roman"/>
          <w:sz w:val="20"/>
          <w:szCs w:val="20"/>
          <w:lang w:val="en-US"/>
        </w:rPr>
        <w:t xml:space="preserve"> Normal Distribution, Log Normal, Log</w:t>
      </w:r>
      <w:r w:rsidR="00137394">
        <w:rPr>
          <w:rFonts w:ascii="Times New Roman" w:hAnsi="Times New Roman" w:cs="Times New Roman"/>
          <w:sz w:val="20"/>
          <w:szCs w:val="20"/>
          <w:lang w:val="en-US"/>
        </w:rPr>
        <w:t>-</w:t>
      </w:r>
      <w:r w:rsidRPr="0022475D">
        <w:rPr>
          <w:rFonts w:ascii="Times New Roman" w:hAnsi="Times New Roman" w:cs="Times New Roman"/>
          <w:sz w:val="20"/>
          <w:szCs w:val="20"/>
          <w:lang w:val="en-US"/>
        </w:rPr>
        <w:t>Pe</w:t>
      </w:r>
      <w:r w:rsidR="00137394">
        <w:rPr>
          <w:rFonts w:ascii="Times New Roman" w:hAnsi="Times New Roman" w:cs="Times New Roman"/>
          <w:sz w:val="20"/>
          <w:szCs w:val="20"/>
          <w:lang w:val="en-US"/>
        </w:rPr>
        <w:t>a</w:t>
      </w:r>
      <w:r w:rsidRPr="0022475D">
        <w:rPr>
          <w:rFonts w:ascii="Times New Roman" w:hAnsi="Times New Roman" w:cs="Times New Roman"/>
          <w:sz w:val="20"/>
          <w:szCs w:val="20"/>
          <w:lang w:val="en-US"/>
        </w:rPr>
        <w:t xml:space="preserve">rson </w:t>
      </w:r>
      <w:r w:rsidR="00137394">
        <w:rPr>
          <w:rFonts w:ascii="Times New Roman" w:hAnsi="Times New Roman" w:cs="Times New Roman"/>
          <w:sz w:val="20"/>
          <w:szCs w:val="20"/>
          <w:lang w:val="en-US"/>
        </w:rPr>
        <w:t xml:space="preserve">Type </w:t>
      </w:r>
      <w:r w:rsidRPr="0022475D">
        <w:rPr>
          <w:rFonts w:ascii="Times New Roman" w:hAnsi="Times New Roman" w:cs="Times New Roman"/>
          <w:sz w:val="20"/>
          <w:szCs w:val="20"/>
          <w:lang w:val="en-US"/>
        </w:rPr>
        <w:t>III, and Gumbel</w:t>
      </w:r>
      <w:r>
        <w:rPr>
          <w:rFonts w:ascii="Times New Roman" w:hAnsi="Times New Roman" w:cs="Times New Roman"/>
          <w:sz w:val="20"/>
          <w:szCs w:val="20"/>
          <w:lang w:val="en-US"/>
        </w:rPr>
        <w:t xml:space="preserve"> were used</w:t>
      </w:r>
      <w:r w:rsidRPr="0022475D">
        <w:rPr>
          <w:rFonts w:ascii="Times New Roman" w:hAnsi="Times New Roman" w:cs="Times New Roman"/>
          <w:sz w:val="20"/>
          <w:szCs w:val="20"/>
          <w:lang w:val="en-US"/>
        </w:rPr>
        <w:t>.</w:t>
      </w:r>
    </w:p>
    <w:p w14:paraId="2A1DD976" w14:textId="77777777" w:rsidR="000E6A26" w:rsidRPr="008232D1" w:rsidRDefault="000E6A26" w:rsidP="00C66E2F">
      <w:pPr>
        <w:pStyle w:val="ListParagraph"/>
        <w:shd w:val="clear" w:color="auto" w:fill="FFFFFF"/>
        <w:spacing w:after="0" w:line="240" w:lineRule="auto"/>
        <w:ind w:left="426"/>
        <w:jc w:val="both"/>
        <w:rPr>
          <w:rFonts w:ascii="Times New Roman" w:hAnsi="Times New Roman" w:cs="Times New Roman"/>
          <w:sz w:val="20"/>
          <w:szCs w:val="20"/>
          <w:lang w:val="en-US"/>
        </w:rPr>
      </w:pPr>
    </w:p>
    <w:p w14:paraId="562C4BDF" w14:textId="77777777" w:rsidR="000E6A26" w:rsidRPr="008232D1" w:rsidRDefault="000E6A26" w:rsidP="009F58B9">
      <w:pPr>
        <w:pStyle w:val="ListParagraph"/>
        <w:shd w:val="clear" w:color="auto" w:fill="FFFFFF"/>
        <w:spacing w:after="0" w:line="240" w:lineRule="auto"/>
        <w:ind w:left="0"/>
        <w:jc w:val="center"/>
        <w:rPr>
          <w:rFonts w:ascii="Times New Roman" w:hAnsi="Times New Roman" w:cs="Times New Roman"/>
          <w:sz w:val="20"/>
          <w:szCs w:val="20"/>
          <w:lang w:val="en-US"/>
        </w:rPr>
      </w:pPr>
      <w:r w:rsidRPr="008232D1">
        <w:rPr>
          <w:rFonts w:ascii="Times New Roman" w:hAnsi="Times New Roman" w:cs="Times New Roman"/>
          <w:b/>
          <w:bCs/>
          <w:sz w:val="20"/>
          <w:szCs w:val="20"/>
          <w:lang w:val="en-US"/>
        </w:rPr>
        <w:t>Tab</w:t>
      </w:r>
      <w:r w:rsidR="00137394">
        <w:rPr>
          <w:rFonts w:ascii="Times New Roman" w:hAnsi="Times New Roman" w:cs="Times New Roman"/>
          <w:b/>
          <w:bCs/>
          <w:sz w:val="20"/>
          <w:szCs w:val="20"/>
          <w:lang w:val="en-US"/>
        </w:rPr>
        <w:t>le</w:t>
      </w:r>
      <w:r w:rsidRPr="008232D1">
        <w:rPr>
          <w:rFonts w:ascii="Times New Roman" w:hAnsi="Times New Roman" w:cs="Times New Roman"/>
          <w:b/>
          <w:bCs/>
          <w:sz w:val="20"/>
          <w:szCs w:val="20"/>
          <w:lang w:val="en-US"/>
        </w:rPr>
        <w:t xml:space="preserve"> 4</w:t>
      </w:r>
      <w:r w:rsidRPr="008232D1">
        <w:rPr>
          <w:rFonts w:ascii="Times New Roman" w:hAnsi="Times New Roman" w:cs="Times New Roman"/>
          <w:sz w:val="20"/>
          <w:szCs w:val="20"/>
          <w:lang w:val="en-US"/>
        </w:rPr>
        <w:t xml:space="preserve"> </w:t>
      </w:r>
      <w:r w:rsidR="00137394" w:rsidRPr="00137394">
        <w:rPr>
          <w:rFonts w:ascii="Times New Roman" w:hAnsi="Times New Roman" w:cs="Times New Roman"/>
          <w:sz w:val="20"/>
          <w:szCs w:val="20"/>
          <w:lang w:val="en-US"/>
        </w:rPr>
        <w:t>Normal Distribution Frequency Analysis</w:t>
      </w:r>
    </w:p>
    <w:tbl>
      <w:tblPr>
        <w:tblStyle w:val="TableGrid"/>
        <w:tblW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533"/>
        <w:gridCol w:w="851"/>
        <w:gridCol w:w="992"/>
        <w:gridCol w:w="1134"/>
        <w:gridCol w:w="1276"/>
      </w:tblGrid>
      <w:tr w:rsidR="000E6A26" w:rsidRPr="008232D1" w14:paraId="320CCBED" w14:textId="77777777" w:rsidTr="000E6A26">
        <w:trPr>
          <w:trHeight w:hRule="exact" w:val="698"/>
        </w:trPr>
        <w:tc>
          <w:tcPr>
            <w:tcW w:w="533" w:type="dxa"/>
            <w:tcBorders>
              <w:top w:val="single" w:sz="4" w:space="0" w:color="auto"/>
              <w:bottom w:val="single" w:sz="4" w:space="0" w:color="auto"/>
            </w:tcBorders>
          </w:tcPr>
          <w:p w14:paraId="7C679934"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No.</w:t>
            </w:r>
          </w:p>
        </w:tc>
        <w:tc>
          <w:tcPr>
            <w:tcW w:w="851" w:type="dxa"/>
            <w:tcBorders>
              <w:top w:val="single" w:sz="4" w:space="0" w:color="auto"/>
              <w:bottom w:val="single" w:sz="4" w:space="0" w:color="auto"/>
            </w:tcBorders>
          </w:tcPr>
          <w:p w14:paraId="2D6D4F03" w14:textId="77777777" w:rsidR="00875870" w:rsidRPr="008232D1" w:rsidRDefault="00137394" w:rsidP="000E6A26">
            <w:pPr>
              <w:pStyle w:val="NoSpacing"/>
              <w:jc w:val="center"/>
              <w:rPr>
                <w:rFonts w:ascii="Times New Roman" w:hAnsi="Times New Roman" w:cs="Times New Roman"/>
                <w:sz w:val="20"/>
                <w:szCs w:val="20"/>
                <w:lang w:val="en-US"/>
              </w:rPr>
            </w:pPr>
            <w:r>
              <w:rPr>
                <w:rFonts w:ascii="Times New Roman" w:hAnsi="Times New Roman" w:cs="Times New Roman"/>
                <w:sz w:val="20"/>
                <w:szCs w:val="20"/>
                <w:lang w:val="en-US"/>
              </w:rPr>
              <w:t>Year</w:t>
            </w:r>
          </w:p>
        </w:tc>
        <w:tc>
          <w:tcPr>
            <w:tcW w:w="992" w:type="dxa"/>
            <w:tcBorders>
              <w:top w:val="single" w:sz="4" w:space="0" w:color="auto"/>
              <w:bottom w:val="single" w:sz="4" w:space="0" w:color="auto"/>
            </w:tcBorders>
          </w:tcPr>
          <w:p w14:paraId="557CE7F3" w14:textId="77777777" w:rsidR="00875870" w:rsidRPr="008232D1" w:rsidRDefault="00137394" w:rsidP="000E6A26">
            <w:pPr>
              <w:pStyle w:val="NoSpacing"/>
              <w:jc w:val="center"/>
              <w:rPr>
                <w:rFonts w:ascii="Times New Roman" w:hAnsi="Times New Roman" w:cs="Times New Roman"/>
                <w:sz w:val="20"/>
                <w:szCs w:val="20"/>
                <w:lang w:val="en-US"/>
              </w:rPr>
            </w:pPr>
            <w:r w:rsidRPr="00137394">
              <w:rPr>
                <w:rFonts w:ascii="Times New Roman" w:hAnsi="Times New Roman" w:cs="Times New Roman"/>
                <w:sz w:val="20"/>
                <w:szCs w:val="20"/>
                <w:lang w:val="en-US"/>
              </w:rPr>
              <w:t>Rainfall</w:t>
            </w:r>
          </w:p>
          <w:p w14:paraId="33DB4885"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(Xi) (mm)</w:t>
            </w:r>
          </w:p>
        </w:tc>
        <w:tc>
          <w:tcPr>
            <w:tcW w:w="1134" w:type="dxa"/>
            <w:tcBorders>
              <w:top w:val="single" w:sz="4" w:space="0" w:color="auto"/>
              <w:bottom w:val="single" w:sz="4" w:space="0" w:color="auto"/>
            </w:tcBorders>
          </w:tcPr>
          <w:p w14:paraId="7E79D7BA"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Xi - X</w:t>
            </w:r>
          </w:p>
        </w:tc>
        <w:tc>
          <w:tcPr>
            <w:tcW w:w="1276" w:type="dxa"/>
            <w:tcBorders>
              <w:top w:val="single" w:sz="4" w:space="0" w:color="auto"/>
              <w:bottom w:val="single" w:sz="4" w:space="0" w:color="auto"/>
            </w:tcBorders>
          </w:tcPr>
          <w:p w14:paraId="2355EA5E" w14:textId="77777777" w:rsidR="00875870" w:rsidRPr="008232D1" w:rsidRDefault="00875870" w:rsidP="000E6A26">
            <w:pPr>
              <w:pStyle w:val="NoSpacing"/>
              <w:widowControl w:val="0"/>
              <w:ind w:left="141"/>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(Xi - X)2</w:t>
            </w:r>
          </w:p>
        </w:tc>
      </w:tr>
      <w:tr w:rsidR="000E6A26" w:rsidRPr="008232D1" w14:paraId="2AF7EB7E" w14:textId="77777777" w:rsidTr="000E6A26">
        <w:trPr>
          <w:trHeight w:hRule="exact" w:val="329"/>
        </w:trPr>
        <w:tc>
          <w:tcPr>
            <w:tcW w:w="533" w:type="dxa"/>
            <w:tcBorders>
              <w:top w:val="single" w:sz="4" w:space="0" w:color="auto"/>
            </w:tcBorders>
          </w:tcPr>
          <w:p w14:paraId="2FF80A48"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1</w:t>
            </w:r>
          </w:p>
        </w:tc>
        <w:tc>
          <w:tcPr>
            <w:tcW w:w="851" w:type="dxa"/>
            <w:tcBorders>
              <w:top w:val="single" w:sz="4" w:space="0" w:color="auto"/>
            </w:tcBorders>
          </w:tcPr>
          <w:p w14:paraId="59AF350F"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2019</w:t>
            </w:r>
          </w:p>
        </w:tc>
        <w:tc>
          <w:tcPr>
            <w:tcW w:w="992" w:type="dxa"/>
            <w:tcBorders>
              <w:top w:val="single" w:sz="4" w:space="0" w:color="auto"/>
            </w:tcBorders>
          </w:tcPr>
          <w:p w14:paraId="3193768A"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165</w:t>
            </w:r>
          </w:p>
        </w:tc>
        <w:tc>
          <w:tcPr>
            <w:tcW w:w="1134" w:type="dxa"/>
            <w:tcBorders>
              <w:top w:val="single" w:sz="4" w:space="0" w:color="auto"/>
            </w:tcBorders>
          </w:tcPr>
          <w:p w14:paraId="013749CE"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67</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2</w:t>
            </w:r>
          </w:p>
        </w:tc>
        <w:tc>
          <w:tcPr>
            <w:tcW w:w="1276" w:type="dxa"/>
            <w:tcBorders>
              <w:top w:val="single" w:sz="4" w:space="0" w:color="auto"/>
            </w:tcBorders>
          </w:tcPr>
          <w:p w14:paraId="411703C1"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4515</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84</w:t>
            </w:r>
          </w:p>
        </w:tc>
      </w:tr>
      <w:tr w:rsidR="00875870" w:rsidRPr="008232D1" w14:paraId="072976BA" w14:textId="77777777" w:rsidTr="000E6A26">
        <w:trPr>
          <w:trHeight w:hRule="exact" w:val="326"/>
        </w:trPr>
        <w:tc>
          <w:tcPr>
            <w:tcW w:w="533" w:type="dxa"/>
          </w:tcPr>
          <w:p w14:paraId="041200B1"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2</w:t>
            </w:r>
          </w:p>
        </w:tc>
        <w:tc>
          <w:tcPr>
            <w:tcW w:w="851" w:type="dxa"/>
          </w:tcPr>
          <w:p w14:paraId="41B13774"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2013</w:t>
            </w:r>
          </w:p>
        </w:tc>
        <w:tc>
          <w:tcPr>
            <w:tcW w:w="992" w:type="dxa"/>
          </w:tcPr>
          <w:p w14:paraId="46A93CF9"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136</w:t>
            </w:r>
          </w:p>
        </w:tc>
        <w:tc>
          <w:tcPr>
            <w:tcW w:w="1134" w:type="dxa"/>
          </w:tcPr>
          <w:p w14:paraId="65950282"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38</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2</w:t>
            </w:r>
          </w:p>
        </w:tc>
        <w:tc>
          <w:tcPr>
            <w:tcW w:w="1276" w:type="dxa"/>
          </w:tcPr>
          <w:p w14:paraId="208E1E34"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1459</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24</w:t>
            </w:r>
          </w:p>
        </w:tc>
      </w:tr>
      <w:tr w:rsidR="00875870" w:rsidRPr="008232D1" w14:paraId="581C1B45" w14:textId="77777777" w:rsidTr="000E6A26">
        <w:trPr>
          <w:trHeight w:hRule="exact" w:val="324"/>
        </w:trPr>
        <w:tc>
          <w:tcPr>
            <w:tcW w:w="533" w:type="dxa"/>
          </w:tcPr>
          <w:p w14:paraId="5CBC7C22"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3</w:t>
            </w:r>
          </w:p>
        </w:tc>
        <w:tc>
          <w:tcPr>
            <w:tcW w:w="851" w:type="dxa"/>
          </w:tcPr>
          <w:p w14:paraId="45F317E4"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2021</w:t>
            </w:r>
          </w:p>
        </w:tc>
        <w:tc>
          <w:tcPr>
            <w:tcW w:w="992" w:type="dxa"/>
          </w:tcPr>
          <w:p w14:paraId="19E8631E"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97</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5</w:t>
            </w:r>
          </w:p>
        </w:tc>
        <w:tc>
          <w:tcPr>
            <w:tcW w:w="1134" w:type="dxa"/>
          </w:tcPr>
          <w:p w14:paraId="032F2ED9"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- 0</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3</w:t>
            </w:r>
          </w:p>
        </w:tc>
        <w:tc>
          <w:tcPr>
            <w:tcW w:w="1276" w:type="dxa"/>
          </w:tcPr>
          <w:p w14:paraId="4424F01B"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0</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09</w:t>
            </w:r>
          </w:p>
        </w:tc>
      </w:tr>
      <w:tr w:rsidR="00875870" w:rsidRPr="008232D1" w14:paraId="5DA96119" w14:textId="77777777" w:rsidTr="000E6A26">
        <w:trPr>
          <w:trHeight w:hRule="exact" w:val="327"/>
        </w:trPr>
        <w:tc>
          <w:tcPr>
            <w:tcW w:w="533" w:type="dxa"/>
          </w:tcPr>
          <w:p w14:paraId="494F0048"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4</w:t>
            </w:r>
          </w:p>
        </w:tc>
        <w:tc>
          <w:tcPr>
            <w:tcW w:w="851" w:type="dxa"/>
          </w:tcPr>
          <w:p w14:paraId="76CA984E"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2012</w:t>
            </w:r>
          </w:p>
        </w:tc>
        <w:tc>
          <w:tcPr>
            <w:tcW w:w="992" w:type="dxa"/>
          </w:tcPr>
          <w:p w14:paraId="5541D37C"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97</w:t>
            </w:r>
          </w:p>
        </w:tc>
        <w:tc>
          <w:tcPr>
            <w:tcW w:w="1134" w:type="dxa"/>
          </w:tcPr>
          <w:p w14:paraId="595B0C4B"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- 0</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8</w:t>
            </w:r>
          </w:p>
        </w:tc>
        <w:tc>
          <w:tcPr>
            <w:tcW w:w="1276" w:type="dxa"/>
          </w:tcPr>
          <w:p w14:paraId="14F387B1"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0</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64</w:t>
            </w:r>
          </w:p>
        </w:tc>
      </w:tr>
      <w:tr w:rsidR="00875870" w:rsidRPr="008232D1" w14:paraId="65432A10" w14:textId="77777777" w:rsidTr="000E6A26">
        <w:trPr>
          <w:trHeight w:hRule="exact" w:val="324"/>
        </w:trPr>
        <w:tc>
          <w:tcPr>
            <w:tcW w:w="533" w:type="dxa"/>
          </w:tcPr>
          <w:p w14:paraId="45FEE714"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5</w:t>
            </w:r>
          </w:p>
        </w:tc>
        <w:tc>
          <w:tcPr>
            <w:tcW w:w="851" w:type="dxa"/>
          </w:tcPr>
          <w:p w14:paraId="5EF3D2CA"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2018</w:t>
            </w:r>
          </w:p>
        </w:tc>
        <w:tc>
          <w:tcPr>
            <w:tcW w:w="992" w:type="dxa"/>
          </w:tcPr>
          <w:p w14:paraId="4AEA7822"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95</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5</w:t>
            </w:r>
          </w:p>
        </w:tc>
        <w:tc>
          <w:tcPr>
            <w:tcW w:w="1134" w:type="dxa"/>
          </w:tcPr>
          <w:p w14:paraId="200F87A5"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- 2</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3</w:t>
            </w:r>
          </w:p>
        </w:tc>
        <w:tc>
          <w:tcPr>
            <w:tcW w:w="1276" w:type="dxa"/>
          </w:tcPr>
          <w:p w14:paraId="0ED38FDF"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5</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29</w:t>
            </w:r>
          </w:p>
        </w:tc>
      </w:tr>
      <w:tr w:rsidR="00875870" w:rsidRPr="008232D1" w14:paraId="721C8043" w14:textId="77777777" w:rsidTr="000E6A26">
        <w:trPr>
          <w:trHeight w:hRule="exact" w:val="326"/>
        </w:trPr>
        <w:tc>
          <w:tcPr>
            <w:tcW w:w="533" w:type="dxa"/>
          </w:tcPr>
          <w:p w14:paraId="5CB18FA9"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6</w:t>
            </w:r>
          </w:p>
        </w:tc>
        <w:tc>
          <w:tcPr>
            <w:tcW w:w="851" w:type="dxa"/>
          </w:tcPr>
          <w:p w14:paraId="22E13D28"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2014</w:t>
            </w:r>
          </w:p>
        </w:tc>
        <w:tc>
          <w:tcPr>
            <w:tcW w:w="992" w:type="dxa"/>
          </w:tcPr>
          <w:p w14:paraId="35F3FD8D"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90</w:t>
            </w:r>
          </w:p>
        </w:tc>
        <w:tc>
          <w:tcPr>
            <w:tcW w:w="1134" w:type="dxa"/>
          </w:tcPr>
          <w:p w14:paraId="6C52D1C7"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- 7</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8</w:t>
            </w:r>
          </w:p>
        </w:tc>
        <w:tc>
          <w:tcPr>
            <w:tcW w:w="1276" w:type="dxa"/>
          </w:tcPr>
          <w:p w14:paraId="4046AB0A"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60</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84</w:t>
            </w:r>
          </w:p>
        </w:tc>
      </w:tr>
      <w:tr w:rsidR="00875870" w:rsidRPr="008232D1" w14:paraId="5F96AECB" w14:textId="77777777" w:rsidTr="000E6A26">
        <w:trPr>
          <w:trHeight w:hRule="exact" w:val="326"/>
        </w:trPr>
        <w:tc>
          <w:tcPr>
            <w:tcW w:w="533" w:type="dxa"/>
          </w:tcPr>
          <w:p w14:paraId="4A717E2E"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7</w:t>
            </w:r>
          </w:p>
        </w:tc>
        <w:tc>
          <w:tcPr>
            <w:tcW w:w="851" w:type="dxa"/>
          </w:tcPr>
          <w:p w14:paraId="7F027DA7"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2017</w:t>
            </w:r>
          </w:p>
        </w:tc>
        <w:tc>
          <w:tcPr>
            <w:tcW w:w="992" w:type="dxa"/>
          </w:tcPr>
          <w:p w14:paraId="1D9B72CB"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86</w:t>
            </w:r>
          </w:p>
        </w:tc>
        <w:tc>
          <w:tcPr>
            <w:tcW w:w="1134" w:type="dxa"/>
          </w:tcPr>
          <w:p w14:paraId="6F8FAACA"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-11</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8</w:t>
            </w:r>
          </w:p>
        </w:tc>
        <w:tc>
          <w:tcPr>
            <w:tcW w:w="1276" w:type="dxa"/>
          </w:tcPr>
          <w:p w14:paraId="7597E770"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139</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24</w:t>
            </w:r>
          </w:p>
        </w:tc>
      </w:tr>
      <w:tr w:rsidR="00875870" w:rsidRPr="008232D1" w14:paraId="300B11EA" w14:textId="77777777" w:rsidTr="000E6A26">
        <w:trPr>
          <w:trHeight w:hRule="exact" w:val="326"/>
        </w:trPr>
        <w:tc>
          <w:tcPr>
            <w:tcW w:w="533" w:type="dxa"/>
          </w:tcPr>
          <w:p w14:paraId="32BC8C5F"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8</w:t>
            </w:r>
          </w:p>
        </w:tc>
        <w:tc>
          <w:tcPr>
            <w:tcW w:w="851" w:type="dxa"/>
          </w:tcPr>
          <w:p w14:paraId="0661DE33"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2015</w:t>
            </w:r>
          </w:p>
        </w:tc>
        <w:tc>
          <w:tcPr>
            <w:tcW w:w="992" w:type="dxa"/>
          </w:tcPr>
          <w:p w14:paraId="7395FB27"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84</w:t>
            </w:r>
          </w:p>
        </w:tc>
        <w:tc>
          <w:tcPr>
            <w:tcW w:w="1134" w:type="dxa"/>
          </w:tcPr>
          <w:p w14:paraId="5BD102F3"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-13</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8</w:t>
            </w:r>
          </w:p>
        </w:tc>
        <w:tc>
          <w:tcPr>
            <w:tcW w:w="1276" w:type="dxa"/>
          </w:tcPr>
          <w:p w14:paraId="7C6B00CF"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190</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44</w:t>
            </w:r>
          </w:p>
        </w:tc>
      </w:tr>
      <w:tr w:rsidR="00875870" w:rsidRPr="008232D1" w14:paraId="0F231EEA" w14:textId="77777777" w:rsidTr="000E6A26">
        <w:trPr>
          <w:trHeight w:hRule="exact" w:val="326"/>
        </w:trPr>
        <w:tc>
          <w:tcPr>
            <w:tcW w:w="533" w:type="dxa"/>
          </w:tcPr>
          <w:p w14:paraId="33BB1CA5"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9</w:t>
            </w:r>
          </w:p>
        </w:tc>
        <w:tc>
          <w:tcPr>
            <w:tcW w:w="851" w:type="dxa"/>
          </w:tcPr>
          <w:p w14:paraId="2C46A93B"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2020</w:t>
            </w:r>
          </w:p>
        </w:tc>
        <w:tc>
          <w:tcPr>
            <w:tcW w:w="992" w:type="dxa"/>
          </w:tcPr>
          <w:p w14:paraId="2DD6F442"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71</w:t>
            </w:r>
          </w:p>
        </w:tc>
        <w:tc>
          <w:tcPr>
            <w:tcW w:w="1134" w:type="dxa"/>
          </w:tcPr>
          <w:p w14:paraId="2A6547D1"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-26</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8</w:t>
            </w:r>
          </w:p>
        </w:tc>
        <w:tc>
          <w:tcPr>
            <w:tcW w:w="1276" w:type="dxa"/>
          </w:tcPr>
          <w:p w14:paraId="0A80ED7A"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718</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24</w:t>
            </w:r>
          </w:p>
        </w:tc>
      </w:tr>
      <w:tr w:rsidR="00875870" w:rsidRPr="008232D1" w14:paraId="6D18E4C2" w14:textId="77777777" w:rsidTr="000E6A26">
        <w:trPr>
          <w:trHeight w:hRule="exact" w:val="326"/>
        </w:trPr>
        <w:tc>
          <w:tcPr>
            <w:tcW w:w="533" w:type="dxa"/>
          </w:tcPr>
          <w:p w14:paraId="5165B652"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10</w:t>
            </w:r>
          </w:p>
        </w:tc>
        <w:tc>
          <w:tcPr>
            <w:tcW w:w="851" w:type="dxa"/>
          </w:tcPr>
          <w:p w14:paraId="46105449"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2016</w:t>
            </w:r>
          </w:p>
        </w:tc>
        <w:tc>
          <w:tcPr>
            <w:tcW w:w="992" w:type="dxa"/>
          </w:tcPr>
          <w:p w14:paraId="7B7E4EF4"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56</w:t>
            </w:r>
          </w:p>
        </w:tc>
        <w:tc>
          <w:tcPr>
            <w:tcW w:w="1134" w:type="dxa"/>
          </w:tcPr>
          <w:p w14:paraId="37A7F00F"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-41</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8</w:t>
            </w:r>
          </w:p>
        </w:tc>
        <w:tc>
          <w:tcPr>
            <w:tcW w:w="1276" w:type="dxa"/>
          </w:tcPr>
          <w:p w14:paraId="40B14E62"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1745</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24</w:t>
            </w:r>
          </w:p>
        </w:tc>
      </w:tr>
      <w:tr w:rsidR="000E6A26" w:rsidRPr="008232D1" w14:paraId="37371512" w14:textId="77777777" w:rsidTr="000E6A26">
        <w:trPr>
          <w:trHeight w:hRule="exact" w:val="326"/>
        </w:trPr>
        <w:tc>
          <w:tcPr>
            <w:tcW w:w="1384" w:type="dxa"/>
            <w:gridSpan w:val="2"/>
            <w:tcBorders>
              <w:bottom w:val="single" w:sz="4" w:space="0" w:color="auto"/>
            </w:tcBorders>
          </w:tcPr>
          <w:p w14:paraId="6F0CDA8A"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N = 10         Ʃ</w:t>
            </w:r>
          </w:p>
        </w:tc>
        <w:tc>
          <w:tcPr>
            <w:tcW w:w="992" w:type="dxa"/>
            <w:tcBorders>
              <w:bottom w:val="single" w:sz="4" w:space="0" w:color="auto"/>
            </w:tcBorders>
          </w:tcPr>
          <w:p w14:paraId="5B28C7E8"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978</w:t>
            </w:r>
          </w:p>
        </w:tc>
        <w:tc>
          <w:tcPr>
            <w:tcW w:w="1134" w:type="dxa"/>
            <w:tcBorders>
              <w:bottom w:val="single" w:sz="4" w:space="0" w:color="auto"/>
            </w:tcBorders>
          </w:tcPr>
          <w:p w14:paraId="4689FF26"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0</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00</w:t>
            </w:r>
          </w:p>
        </w:tc>
        <w:tc>
          <w:tcPr>
            <w:tcW w:w="1276" w:type="dxa"/>
            <w:tcBorders>
              <w:bottom w:val="single" w:sz="4" w:space="0" w:color="auto"/>
            </w:tcBorders>
          </w:tcPr>
          <w:p w14:paraId="370E35EA"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8835</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1</w:t>
            </w:r>
          </w:p>
        </w:tc>
      </w:tr>
    </w:tbl>
    <w:p w14:paraId="57301CD1" w14:textId="77777777" w:rsidR="00EC4960" w:rsidRPr="008232D1" w:rsidRDefault="00A1627F" w:rsidP="00C66E2F">
      <w:pPr>
        <w:pStyle w:val="ListParagraph"/>
        <w:shd w:val="clear" w:color="auto" w:fill="FFFFFF"/>
        <w:spacing w:after="0" w:line="240" w:lineRule="auto"/>
        <w:ind w:left="426"/>
        <w:jc w:val="both"/>
        <w:rPr>
          <w:rFonts w:ascii="Times New Roman" w:hAnsi="Times New Roman" w:cs="Times New Roman"/>
          <w:sz w:val="20"/>
          <w:szCs w:val="20"/>
          <w:lang w:val="en-US"/>
        </w:rPr>
      </w:pPr>
      <w:r>
        <w:rPr>
          <w:rFonts w:ascii="Times New Roman" w:hAnsi="Times New Roman" w:cs="Times New Roman"/>
          <w:sz w:val="20"/>
          <w:szCs w:val="20"/>
          <w:lang w:val="en-US"/>
        </w:rPr>
        <w:t>Source</w:t>
      </w:r>
      <w:r w:rsidRPr="008232D1">
        <w:rPr>
          <w:rFonts w:ascii="Times New Roman" w:hAnsi="Times New Roman" w:cs="Times New Roman"/>
          <w:sz w:val="20"/>
          <w:szCs w:val="20"/>
          <w:lang w:val="en-US"/>
        </w:rPr>
        <w:t>: 2021</w:t>
      </w:r>
      <w:r>
        <w:rPr>
          <w:rFonts w:ascii="Times New Roman" w:hAnsi="Times New Roman" w:cs="Times New Roman"/>
          <w:sz w:val="20"/>
          <w:szCs w:val="20"/>
          <w:lang w:val="en-US"/>
        </w:rPr>
        <w:t xml:space="preserve"> Calculation</w:t>
      </w:r>
    </w:p>
    <w:p w14:paraId="6BCE707D" w14:textId="77777777" w:rsidR="000E6A26" w:rsidRPr="008232D1" w:rsidRDefault="000E6A26" w:rsidP="00C66E2F">
      <w:pPr>
        <w:pStyle w:val="ListParagraph"/>
        <w:shd w:val="clear" w:color="auto" w:fill="FFFFFF"/>
        <w:spacing w:after="0" w:line="240" w:lineRule="auto"/>
        <w:ind w:left="426"/>
        <w:jc w:val="both"/>
        <w:rPr>
          <w:rFonts w:ascii="Times New Roman" w:hAnsi="Times New Roman" w:cs="Times New Roman"/>
          <w:sz w:val="20"/>
          <w:szCs w:val="20"/>
          <w:lang w:val="en-US"/>
        </w:rPr>
      </w:pPr>
    </w:p>
    <w:p w14:paraId="69BE6132" w14:textId="77777777" w:rsidR="00C44BA4" w:rsidRPr="008232D1" w:rsidRDefault="00137394" w:rsidP="00C44BA4">
      <w:pPr>
        <w:pStyle w:val="ListParagraph"/>
        <w:shd w:val="clear" w:color="auto" w:fill="FFFFFF"/>
        <w:spacing w:line="240" w:lineRule="auto"/>
        <w:ind w:left="426"/>
        <w:rPr>
          <w:rFonts w:ascii="Times New Roman" w:hAnsi="Times New Roman" w:cs="Times New Roman"/>
          <w:sz w:val="20"/>
          <w:szCs w:val="20"/>
          <w:lang w:val="en-US"/>
        </w:rPr>
      </w:pPr>
      <w:r w:rsidRPr="00137394">
        <w:rPr>
          <w:rFonts w:ascii="Times New Roman" w:hAnsi="Times New Roman" w:cs="Times New Roman"/>
          <w:sz w:val="20"/>
          <w:szCs w:val="20"/>
          <w:lang w:val="en-US"/>
        </w:rPr>
        <w:t xml:space="preserve">In calculating the normal distribution, the average rainfall value and standard deviation </w:t>
      </w:r>
      <w:r>
        <w:rPr>
          <w:rFonts w:ascii="Times New Roman" w:hAnsi="Times New Roman" w:cs="Times New Roman"/>
          <w:sz w:val="20"/>
          <w:szCs w:val="20"/>
          <w:lang w:val="en-US"/>
        </w:rPr>
        <w:t>we</w:t>
      </w:r>
      <w:r w:rsidRPr="00137394">
        <w:rPr>
          <w:rFonts w:ascii="Times New Roman" w:hAnsi="Times New Roman" w:cs="Times New Roman"/>
          <w:sz w:val="20"/>
          <w:szCs w:val="20"/>
          <w:lang w:val="en-US"/>
        </w:rPr>
        <w:t>re needed, namely:</w:t>
      </w:r>
    </w:p>
    <w:p w14:paraId="47A3A9AF" w14:textId="77777777" w:rsidR="00C44BA4" w:rsidRPr="008232D1" w:rsidRDefault="00C44BA4" w:rsidP="00C44BA4">
      <w:pPr>
        <w:pStyle w:val="ListParagraph"/>
        <w:shd w:val="clear" w:color="auto" w:fill="FFFFFF"/>
        <w:spacing w:line="240" w:lineRule="auto"/>
        <w:ind w:left="426"/>
        <w:rPr>
          <w:rFonts w:ascii="Times New Roman" w:hAnsi="Times New Roman" w:cs="Times New Roman"/>
          <w:sz w:val="20"/>
          <w:szCs w:val="20"/>
          <w:lang w:val="en-US"/>
        </w:rPr>
      </w:pPr>
    </w:p>
    <w:p w14:paraId="6CB17557" w14:textId="77777777" w:rsidR="00C44BA4" w:rsidRPr="008232D1" w:rsidRDefault="00137394" w:rsidP="00137394">
      <w:pPr>
        <w:pStyle w:val="ListParagraph"/>
        <w:numPr>
          <w:ilvl w:val="0"/>
          <w:numId w:val="22"/>
        </w:numPr>
        <w:shd w:val="clear" w:color="auto" w:fill="FFFFFF"/>
        <w:spacing w:line="240" w:lineRule="auto"/>
        <w:ind w:hanging="294"/>
        <w:jc w:val="both"/>
        <w:rPr>
          <w:rFonts w:ascii="Times New Roman" w:hAnsi="Times New Roman" w:cs="Times New Roman"/>
          <w:iCs/>
          <w:sz w:val="20"/>
          <w:szCs w:val="20"/>
          <w:lang w:val="en-US"/>
        </w:rPr>
      </w:pPr>
      <w:r w:rsidRPr="00137394">
        <w:rPr>
          <w:rFonts w:ascii="Times New Roman" w:hAnsi="Times New Roman" w:cs="Times New Roman"/>
          <w:iCs/>
          <w:sz w:val="20"/>
          <w:szCs w:val="20"/>
          <w:lang w:val="en-US"/>
        </w:rPr>
        <w:t>Average Rainfall</w:t>
      </w:r>
      <w:r w:rsidR="00C44BA4" w:rsidRPr="008232D1">
        <w:rPr>
          <w:rFonts w:ascii="Times New Roman" w:hAnsi="Times New Roman" w:cs="Times New Roman"/>
          <w:iCs/>
          <w:sz w:val="20"/>
          <w:szCs w:val="20"/>
          <w:lang w:val="en-US"/>
        </w:rPr>
        <w:t xml:space="preserve"> (</w:t>
      </w:r>
      <m:oMath>
        <m:acc>
          <m:accPr>
            <m:chr m:val="̅"/>
            <m:ctrlPr>
              <w:rPr>
                <w:rFonts w:ascii="Cambria Math" w:hAnsi="Cambria Math" w:cs="Times New Roman"/>
                <w:i/>
                <w:iCs/>
                <w:sz w:val="20"/>
                <w:szCs w:val="20"/>
                <w:lang w:val="en-US"/>
              </w:rPr>
            </m:ctrlPr>
          </m:accPr>
          <m:e>
            <m:r>
              <w:rPr>
                <w:rFonts w:ascii="Cambria Math" w:hAnsi="Cambria Math" w:cs="Times New Roman"/>
                <w:sz w:val="20"/>
                <w:szCs w:val="20"/>
                <w:lang w:val="en-US"/>
              </w:rPr>
              <m:t>X</m:t>
            </m:r>
          </m:e>
        </m:acc>
      </m:oMath>
      <w:r w:rsidR="00C44BA4" w:rsidRPr="008232D1">
        <w:rPr>
          <w:rFonts w:ascii="Times New Roman" w:hAnsi="Times New Roman" w:cs="Times New Roman"/>
          <w:iCs/>
          <w:sz w:val="20"/>
          <w:szCs w:val="20"/>
          <w:lang w:val="en-US"/>
        </w:rPr>
        <w:t>)</w:t>
      </w:r>
    </w:p>
    <w:p w14:paraId="6EEF717B" w14:textId="77777777" w:rsidR="00C44BA4" w:rsidRPr="008232D1" w:rsidRDefault="00580860" w:rsidP="00C44BA4">
      <w:pPr>
        <w:pStyle w:val="ListParagraph"/>
        <w:shd w:val="clear" w:color="auto" w:fill="FFFFFF"/>
        <w:spacing w:line="240" w:lineRule="auto"/>
        <w:ind w:left="426"/>
        <w:jc w:val="both"/>
        <w:rPr>
          <w:rFonts w:ascii="Times New Roman" w:hAnsi="Times New Roman" w:cs="Times New Roman"/>
          <w:iCs/>
          <w:sz w:val="20"/>
          <w:szCs w:val="20"/>
          <w:lang w:val="en-US"/>
        </w:rPr>
      </w:pPr>
      <m:oMathPara>
        <m:oMath>
          <m:acc>
            <m:accPr>
              <m:chr m:val="̅"/>
              <m:ctrlPr>
                <w:rPr>
                  <w:rFonts w:ascii="Cambria Math" w:hAnsi="Cambria Math" w:cs="Times New Roman"/>
                  <w:i/>
                  <w:iCs/>
                  <w:sz w:val="20"/>
                  <w:szCs w:val="20"/>
                  <w:lang w:val="en-US"/>
                </w:rPr>
              </m:ctrlPr>
            </m:accPr>
            <m:e>
              <m:r>
                <w:rPr>
                  <w:rFonts w:ascii="Cambria Math" w:hAnsi="Cambria Math" w:cs="Times New Roman"/>
                  <w:sz w:val="20"/>
                  <w:szCs w:val="20"/>
                  <w:lang w:val="en-US"/>
                </w:rPr>
                <m:t>X</m:t>
              </m:r>
            </m:e>
          </m:acc>
          <m:r>
            <m:rPr>
              <m:sty m:val="p"/>
            </m:rPr>
            <w:rPr>
              <w:rFonts w:ascii="Cambria Math" w:hAnsi="Cambria Math" w:cs="Times New Roman"/>
              <w:sz w:val="20"/>
              <w:szCs w:val="20"/>
              <w:lang w:val="en-US"/>
            </w:rPr>
            <m:t xml:space="preserve">= </m:t>
          </m:r>
          <m:f>
            <m:fPr>
              <m:ctrlPr>
                <w:rPr>
                  <w:rFonts w:ascii="Cambria Math" w:hAnsi="Cambria Math" w:cs="Times New Roman"/>
                  <w:iCs/>
                  <w:sz w:val="20"/>
                  <w:szCs w:val="20"/>
                  <w:lang w:val="en-US"/>
                </w:rPr>
              </m:ctrlPr>
            </m:fPr>
            <m:num>
              <m:nary>
                <m:naryPr>
                  <m:chr m:val="∑"/>
                  <m:limLoc m:val="undOvr"/>
                  <m:subHide m:val="1"/>
                  <m:supHide m:val="1"/>
                  <m:ctrlPr>
                    <w:rPr>
                      <w:rFonts w:ascii="Cambria Math" w:hAnsi="Cambria Math" w:cs="Times New Roman"/>
                      <w:i/>
                      <w:iCs/>
                      <w:sz w:val="20"/>
                      <w:szCs w:val="20"/>
                      <w:lang w:val="en-US"/>
                    </w:rPr>
                  </m:ctrlPr>
                </m:naryPr>
                <m:sub/>
                <m:sup/>
                <m:e>
                  <m:r>
                    <w:rPr>
                      <w:rFonts w:ascii="Cambria Math" w:hAnsi="Cambria Math" w:cs="Times New Roman"/>
                      <w:sz w:val="20"/>
                      <w:szCs w:val="20"/>
                      <w:lang w:val="en-US"/>
                    </w:rPr>
                    <m:t>x</m:t>
                  </m:r>
                </m:e>
              </m:nary>
            </m:num>
            <m:den>
              <m:r>
                <w:rPr>
                  <w:rFonts w:ascii="Cambria Math" w:hAnsi="Cambria Math" w:cs="Times New Roman"/>
                  <w:sz w:val="20"/>
                  <w:szCs w:val="20"/>
                  <w:lang w:val="en-US"/>
                </w:rPr>
                <m:t>n</m:t>
              </m:r>
            </m:den>
          </m:f>
          <m:r>
            <w:rPr>
              <w:rFonts w:ascii="Cambria Math" w:hAnsi="Cambria Math" w:cs="Times New Roman"/>
              <w:sz w:val="20"/>
              <w:szCs w:val="20"/>
              <w:lang w:val="en-US"/>
            </w:rPr>
            <m:t>=</m:t>
          </m:r>
          <m:f>
            <m:fPr>
              <m:ctrlPr>
                <w:rPr>
                  <w:rFonts w:ascii="Cambria Math" w:hAnsi="Cambria Math" w:cs="Times New Roman"/>
                  <w:i/>
                  <w:iCs/>
                  <w:sz w:val="20"/>
                  <w:szCs w:val="20"/>
                  <w:lang w:val="en-US"/>
                </w:rPr>
              </m:ctrlPr>
            </m:fPr>
            <m:num>
              <m:r>
                <w:rPr>
                  <w:rFonts w:ascii="Cambria Math" w:hAnsi="Cambria Math" w:cs="Times New Roman"/>
                  <w:sz w:val="20"/>
                  <w:szCs w:val="20"/>
                  <w:lang w:val="en-US"/>
                </w:rPr>
                <m:t>978</m:t>
              </m:r>
            </m:num>
            <m:den>
              <m:r>
                <w:rPr>
                  <w:rFonts w:ascii="Cambria Math" w:hAnsi="Cambria Math" w:cs="Times New Roman"/>
                  <w:sz w:val="20"/>
                  <w:szCs w:val="20"/>
                  <w:lang w:val="en-US"/>
                </w:rPr>
                <m:t>10</m:t>
              </m:r>
            </m:den>
          </m:f>
          <m:r>
            <w:rPr>
              <w:rFonts w:ascii="Cambria Math" w:hAnsi="Cambria Math" w:cs="Times New Roman"/>
              <w:sz w:val="20"/>
              <w:szCs w:val="20"/>
              <w:lang w:val="en-US"/>
            </w:rPr>
            <m:t>=97.8 mm</m:t>
          </m:r>
        </m:oMath>
      </m:oMathPara>
    </w:p>
    <w:p w14:paraId="72E164A8" w14:textId="77777777" w:rsidR="00C44BA4" w:rsidRPr="008232D1" w:rsidRDefault="00137394" w:rsidP="00137394">
      <w:pPr>
        <w:pStyle w:val="ListParagraph"/>
        <w:numPr>
          <w:ilvl w:val="0"/>
          <w:numId w:val="22"/>
        </w:numPr>
        <w:shd w:val="clear" w:color="auto" w:fill="FFFFFF"/>
        <w:spacing w:line="240" w:lineRule="auto"/>
        <w:ind w:hanging="294"/>
        <w:jc w:val="both"/>
        <w:rPr>
          <w:rFonts w:ascii="Times New Roman" w:hAnsi="Times New Roman" w:cs="Times New Roman"/>
          <w:iCs/>
          <w:sz w:val="20"/>
          <w:szCs w:val="20"/>
          <w:lang w:val="en-US"/>
        </w:rPr>
      </w:pPr>
      <w:r w:rsidRPr="00137394">
        <w:rPr>
          <w:rFonts w:ascii="Times New Roman" w:hAnsi="Times New Roman" w:cs="Times New Roman"/>
          <w:iCs/>
          <w:sz w:val="20"/>
          <w:szCs w:val="20"/>
          <w:lang w:val="en-US"/>
        </w:rPr>
        <w:t>Standard Deviation</w:t>
      </w:r>
      <w:r w:rsidR="00C44BA4" w:rsidRPr="008232D1">
        <w:rPr>
          <w:rFonts w:ascii="Times New Roman" w:hAnsi="Times New Roman" w:cs="Times New Roman"/>
          <w:iCs/>
          <w:sz w:val="20"/>
          <w:szCs w:val="20"/>
          <w:lang w:val="en-US"/>
        </w:rPr>
        <w:t xml:space="preserve"> (S)</w:t>
      </w:r>
    </w:p>
    <w:p w14:paraId="4BDF6D4D" w14:textId="77777777" w:rsidR="00C44BA4" w:rsidRPr="008232D1" w:rsidRDefault="00C44BA4" w:rsidP="00C44BA4">
      <w:pPr>
        <w:pStyle w:val="ListParagraph"/>
        <w:shd w:val="clear" w:color="auto" w:fill="FFFFFF"/>
        <w:spacing w:line="240" w:lineRule="auto"/>
        <w:ind w:left="426"/>
        <w:jc w:val="both"/>
        <w:rPr>
          <w:rFonts w:ascii="Times New Roman" w:hAnsi="Times New Roman" w:cs="Times New Roman"/>
          <w:iCs/>
          <w:sz w:val="20"/>
          <w:szCs w:val="20"/>
          <w:lang w:val="en-US"/>
        </w:rPr>
      </w:pPr>
      <m:oMathPara>
        <m:oMathParaPr>
          <m:jc m:val="left"/>
        </m:oMathParaPr>
        <m:oMath>
          <m:r>
            <w:rPr>
              <w:rFonts w:ascii="Cambria Math" w:hAnsi="Cambria Math" w:cs="Times New Roman"/>
              <w:sz w:val="20"/>
              <w:szCs w:val="20"/>
              <w:lang w:val="en-US"/>
            </w:rPr>
            <m:t>S=</m:t>
          </m:r>
          <m:rad>
            <m:radPr>
              <m:degHide m:val="1"/>
              <m:ctrlPr>
                <w:rPr>
                  <w:rFonts w:ascii="Cambria Math" w:hAnsi="Cambria Math" w:cs="Times New Roman"/>
                  <w:i/>
                  <w:iCs/>
                  <w:sz w:val="20"/>
                  <w:szCs w:val="20"/>
                  <w:lang w:val="en-US"/>
                </w:rPr>
              </m:ctrlPr>
            </m:radPr>
            <m:deg/>
            <m:e>
              <m:f>
                <m:fPr>
                  <m:ctrlPr>
                    <w:rPr>
                      <w:rFonts w:ascii="Cambria Math" w:hAnsi="Cambria Math" w:cs="Times New Roman"/>
                      <w:i/>
                      <w:iCs/>
                      <w:sz w:val="20"/>
                      <w:szCs w:val="20"/>
                      <w:lang w:val="en-US"/>
                    </w:rPr>
                  </m:ctrlPr>
                </m:fPr>
                <m:num>
                  <m:nary>
                    <m:naryPr>
                      <m:chr m:val="∑"/>
                      <m:limLoc m:val="undOvr"/>
                      <m:subHide m:val="1"/>
                      <m:supHide m:val="1"/>
                      <m:ctrlPr>
                        <w:rPr>
                          <w:rFonts w:ascii="Cambria Math" w:hAnsi="Cambria Math" w:cs="Times New Roman"/>
                          <w:i/>
                          <w:iCs/>
                          <w:sz w:val="20"/>
                          <w:szCs w:val="20"/>
                          <w:lang w:val="en-US"/>
                        </w:rPr>
                      </m:ctrlPr>
                    </m:naryPr>
                    <m:sub/>
                    <m:sup/>
                    <m:e>
                      <m:sSup>
                        <m:sSupPr>
                          <m:ctrlPr>
                            <w:rPr>
                              <w:rFonts w:ascii="Cambria Math" w:hAnsi="Cambria Math" w:cs="Times New Roman"/>
                              <w:i/>
                              <w:iCs/>
                              <w:sz w:val="20"/>
                              <w:szCs w:val="20"/>
                              <w:lang w:val="en-US"/>
                            </w:rPr>
                          </m:ctrlPr>
                        </m:sSupPr>
                        <m:e>
                          <m:r>
                            <w:rPr>
                              <w:rFonts w:ascii="Cambria Math" w:hAnsi="Cambria Math" w:cs="Times New Roman"/>
                              <w:sz w:val="20"/>
                              <w:szCs w:val="20"/>
                              <w:lang w:val="en-US"/>
                            </w:rPr>
                            <m:t>(x-xn)</m:t>
                          </m:r>
                        </m:e>
                        <m:sup>
                          <m:r>
                            <w:rPr>
                              <w:rFonts w:ascii="Cambria Math" w:hAnsi="Cambria Math" w:cs="Times New Roman"/>
                              <w:sz w:val="20"/>
                              <w:szCs w:val="20"/>
                              <w:lang w:val="en-US"/>
                            </w:rPr>
                            <m:t>2</m:t>
                          </m:r>
                        </m:sup>
                      </m:sSup>
                    </m:e>
                  </m:nary>
                </m:num>
                <m:den>
                  <m:r>
                    <w:rPr>
                      <w:rFonts w:ascii="Cambria Math" w:hAnsi="Cambria Math" w:cs="Times New Roman"/>
                      <w:sz w:val="20"/>
                      <w:szCs w:val="20"/>
                      <w:lang w:val="en-US"/>
                    </w:rPr>
                    <m:t>n-1</m:t>
                  </m:r>
                </m:den>
              </m:f>
            </m:e>
          </m:rad>
          <m:r>
            <w:rPr>
              <w:rFonts w:ascii="Cambria Math" w:hAnsi="Cambria Math" w:cs="Times New Roman"/>
              <w:sz w:val="20"/>
              <w:szCs w:val="20"/>
              <w:lang w:val="en-US"/>
            </w:rPr>
            <m:t>==</m:t>
          </m:r>
          <m:rad>
            <m:radPr>
              <m:degHide m:val="1"/>
              <m:ctrlPr>
                <w:rPr>
                  <w:rFonts w:ascii="Cambria Math" w:hAnsi="Cambria Math" w:cs="Times New Roman"/>
                  <w:i/>
                  <w:iCs/>
                  <w:sz w:val="20"/>
                  <w:szCs w:val="20"/>
                  <w:lang w:val="en-US"/>
                </w:rPr>
              </m:ctrlPr>
            </m:radPr>
            <m:deg/>
            <m:e>
              <m:f>
                <m:fPr>
                  <m:ctrlPr>
                    <w:rPr>
                      <w:rFonts w:ascii="Cambria Math" w:hAnsi="Cambria Math" w:cs="Times New Roman"/>
                      <w:i/>
                      <w:iCs/>
                      <w:sz w:val="20"/>
                      <w:szCs w:val="20"/>
                      <w:lang w:val="en-US"/>
                    </w:rPr>
                  </m:ctrlPr>
                </m:fPr>
                <m:num>
                  <m:r>
                    <w:rPr>
                      <w:rFonts w:ascii="Cambria Math" w:hAnsi="Cambria Math" w:cs="Times New Roman"/>
                      <w:sz w:val="20"/>
                      <w:szCs w:val="20"/>
                      <w:lang w:val="en-US"/>
                    </w:rPr>
                    <m:t>8835.1</m:t>
                  </m:r>
                </m:num>
                <m:den>
                  <m:r>
                    <w:rPr>
                      <w:rFonts w:ascii="Cambria Math" w:hAnsi="Cambria Math" w:cs="Times New Roman"/>
                      <w:sz w:val="20"/>
                      <w:szCs w:val="20"/>
                      <w:lang w:val="en-US"/>
                    </w:rPr>
                    <m:t>9</m:t>
                  </m:r>
                </m:den>
              </m:f>
            </m:e>
          </m:rad>
          <m:r>
            <w:rPr>
              <w:rFonts w:ascii="Cambria Math" w:hAnsi="Cambria Math" w:cs="Times New Roman"/>
              <w:sz w:val="20"/>
              <w:szCs w:val="20"/>
              <w:lang w:val="en-US"/>
            </w:rPr>
            <m:t>=31.332</m:t>
          </m:r>
        </m:oMath>
      </m:oMathPara>
    </w:p>
    <w:p w14:paraId="55710EF1" w14:textId="77777777" w:rsidR="00C44BA4" w:rsidRPr="008232D1" w:rsidRDefault="00137394" w:rsidP="00137394">
      <w:pPr>
        <w:pStyle w:val="ListParagraph"/>
        <w:numPr>
          <w:ilvl w:val="0"/>
          <w:numId w:val="22"/>
        </w:numPr>
        <w:shd w:val="clear" w:color="auto" w:fill="FFFFFF"/>
        <w:spacing w:line="240" w:lineRule="auto"/>
        <w:ind w:hanging="294"/>
        <w:jc w:val="both"/>
        <w:rPr>
          <w:rFonts w:ascii="Times New Roman" w:hAnsi="Times New Roman" w:cs="Times New Roman"/>
          <w:iCs/>
          <w:sz w:val="20"/>
          <w:szCs w:val="20"/>
          <w:lang w:val="en-US"/>
        </w:rPr>
      </w:pPr>
      <w:r w:rsidRPr="00137394">
        <w:rPr>
          <w:rFonts w:ascii="Times New Roman" w:hAnsi="Times New Roman" w:cs="Times New Roman"/>
          <w:iCs/>
          <w:sz w:val="20"/>
          <w:szCs w:val="20"/>
          <w:lang w:val="en-US"/>
        </w:rPr>
        <w:t>Coefficient of Variation</w:t>
      </w:r>
      <w:r w:rsidR="00C44BA4" w:rsidRPr="008232D1">
        <w:rPr>
          <w:rFonts w:ascii="Times New Roman" w:hAnsi="Times New Roman" w:cs="Times New Roman"/>
          <w:iCs/>
          <w:sz w:val="20"/>
          <w:szCs w:val="20"/>
          <w:lang w:val="en-US"/>
        </w:rPr>
        <w:t xml:space="preserve"> (</w:t>
      </w:r>
      <w:proofErr w:type="spellStart"/>
      <w:r w:rsidR="00C44BA4" w:rsidRPr="008232D1">
        <w:rPr>
          <w:rFonts w:ascii="Times New Roman" w:hAnsi="Times New Roman" w:cs="Times New Roman"/>
          <w:iCs/>
          <w:sz w:val="20"/>
          <w:szCs w:val="20"/>
          <w:lang w:val="en-US"/>
        </w:rPr>
        <w:t>Cv</w:t>
      </w:r>
      <w:proofErr w:type="spellEnd"/>
      <w:r w:rsidR="00C44BA4" w:rsidRPr="008232D1">
        <w:rPr>
          <w:rFonts w:ascii="Times New Roman" w:hAnsi="Times New Roman" w:cs="Times New Roman"/>
          <w:iCs/>
          <w:sz w:val="20"/>
          <w:szCs w:val="20"/>
          <w:lang w:val="en-US"/>
        </w:rPr>
        <w:t>)</w:t>
      </w:r>
    </w:p>
    <w:p w14:paraId="6D5729EF" w14:textId="77777777" w:rsidR="00C44BA4" w:rsidRPr="008232D1" w:rsidRDefault="00C44BA4" w:rsidP="00C44BA4">
      <w:pPr>
        <w:pStyle w:val="ListParagraph"/>
        <w:shd w:val="clear" w:color="auto" w:fill="FFFFFF"/>
        <w:spacing w:line="240" w:lineRule="auto"/>
        <w:ind w:left="426"/>
        <w:jc w:val="both"/>
        <w:rPr>
          <w:rFonts w:ascii="Times New Roman" w:hAnsi="Times New Roman" w:cs="Times New Roman"/>
          <w:iCs/>
          <w:sz w:val="20"/>
          <w:szCs w:val="20"/>
          <w:lang w:val="en-US"/>
        </w:rPr>
      </w:pPr>
      <m:oMathPara>
        <m:oMathParaPr>
          <m:jc m:val="left"/>
        </m:oMathParaPr>
        <m:oMath>
          <m:r>
            <w:rPr>
              <w:rFonts w:ascii="Cambria Math" w:hAnsi="Cambria Math" w:cs="Times New Roman"/>
              <w:sz w:val="20"/>
              <w:szCs w:val="20"/>
              <w:lang w:val="en-US"/>
            </w:rPr>
            <m:t>Cv=</m:t>
          </m:r>
          <m:f>
            <m:fPr>
              <m:ctrlPr>
                <w:rPr>
                  <w:rFonts w:ascii="Cambria Math" w:hAnsi="Cambria Math" w:cs="Times New Roman"/>
                  <w:i/>
                  <w:iCs/>
                  <w:sz w:val="20"/>
                  <w:szCs w:val="20"/>
                  <w:lang w:val="en-US"/>
                </w:rPr>
              </m:ctrlPr>
            </m:fPr>
            <m:num>
              <m:r>
                <w:rPr>
                  <w:rFonts w:ascii="Cambria Math" w:hAnsi="Cambria Math" w:cs="Times New Roman"/>
                  <w:sz w:val="20"/>
                  <w:szCs w:val="20"/>
                  <w:lang w:val="en-US"/>
                </w:rPr>
                <m:t>S</m:t>
              </m:r>
            </m:num>
            <m:den>
              <m:acc>
                <m:accPr>
                  <m:chr m:val="̅"/>
                  <m:ctrlPr>
                    <w:rPr>
                      <w:rFonts w:ascii="Cambria Math" w:hAnsi="Cambria Math" w:cs="Times New Roman"/>
                      <w:i/>
                      <w:iCs/>
                      <w:sz w:val="20"/>
                      <w:szCs w:val="20"/>
                      <w:lang w:val="en-US"/>
                    </w:rPr>
                  </m:ctrlPr>
                </m:accPr>
                <m:e>
                  <m:r>
                    <w:rPr>
                      <w:rFonts w:ascii="Cambria Math" w:hAnsi="Cambria Math" w:cs="Times New Roman"/>
                      <w:sz w:val="20"/>
                      <w:szCs w:val="20"/>
                      <w:lang w:val="en-US"/>
                    </w:rPr>
                    <m:t>X</m:t>
                  </m:r>
                </m:e>
              </m:acc>
            </m:den>
          </m:f>
          <m:r>
            <w:rPr>
              <w:rFonts w:ascii="Cambria Math" w:hAnsi="Cambria Math" w:cs="Times New Roman"/>
              <w:sz w:val="20"/>
              <w:szCs w:val="20"/>
              <w:lang w:val="en-US"/>
            </w:rPr>
            <m:t>=</m:t>
          </m:r>
          <m:f>
            <m:fPr>
              <m:ctrlPr>
                <w:rPr>
                  <w:rFonts w:ascii="Cambria Math" w:hAnsi="Cambria Math" w:cs="Times New Roman"/>
                  <w:i/>
                  <w:iCs/>
                  <w:sz w:val="20"/>
                  <w:szCs w:val="20"/>
                  <w:lang w:val="en-US"/>
                </w:rPr>
              </m:ctrlPr>
            </m:fPr>
            <m:num>
              <m:r>
                <w:rPr>
                  <w:rFonts w:ascii="Cambria Math" w:hAnsi="Cambria Math" w:cs="Times New Roman"/>
                  <w:sz w:val="20"/>
                  <w:szCs w:val="20"/>
                  <w:lang w:val="en-US"/>
                </w:rPr>
                <m:t>31.332</m:t>
              </m:r>
            </m:num>
            <m:den>
              <m:r>
                <w:rPr>
                  <w:rFonts w:ascii="Cambria Math" w:hAnsi="Cambria Math" w:cs="Times New Roman"/>
                  <w:sz w:val="20"/>
                  <w:szCs w:val="20"/>
                  <w:lang w:val="en-US"/>
                </w:rPr>
                <m:t>97.8</m:t>
              </m:r>
            </m:den>
          </m:f>
          <m:r>
            <w:rPr>
              <w:rFonts w:ascii="Cambria Math" w:hAnsi="Cambria Math" w:cs="Times New Roman"/>
              <w:sz w:val="20"/>
              <w:szCs w:val="20"/>
              <w:lang w:val="en-US"/>
            </w:rPr>
            <m:t>=0.320</m:t>
          </m:r>
        </m:oMath>
      </m:oMathPara>
    </w:p>
    <w:p w14:paraId="43F0B5BA" w14:textId="77777777" w:rsidR="00C44BA4" w:rsidRPr="008232D1" w:rsidRDefault="00137394" w:rsidP="00137394">
      <w:pPr>
        <w:pStyle w:val="ListParagraph"/>
        <w:numPr>
          <w:ilvl w:val="0"/>
          <w:numId w:val="22"/>
        </w:numPr>
        <w:shd w:val="clear" w:color="auto" w:fill="FFFFFF"/>
        <w:spacing w:line="240" w:lineRule="auto"/>
        <w:ind w:hanging="294"/>
        <w:jc w:val="both"/>
        <w:rPr>
          <w:rFonts w:ascii="Times New Roman" w:hAnsi="Times New Roman" w:cs="Times New Roman"/>
          <w:iCs/>
          <w:sz w:val="20"/>
          <w:szCs w:val="20"/>
          <w:lang w:val="en-US"/>
        </w:rPr>
      </w:pPr>
      <w:r w:rsidRPr="00137394">
        <w:rPr>
          <w:rFonts w:ascii="Times New Roman" w:hAnsi="Times New Roman" w:cs="Times New Roman"/>
          <w:iCs/>
          <w:sz w:val="20"/>
          <w:szCs w:val="20"/>
          <w:lang w:val="en-US"/>
        </w:rPr>
        <w:t>Skewness Coefficient</w:t>
      </w:r>
      <w:r w:rsidR="00C44BA4" w:rsidRPr="008232D1">
        <w:rPr>
          <w:rFonts w:ascii="Times New Roman" w:hAnsi="Times New Roman" w:cs="Times New Roman"/>
          <w:iCs/>
          <w:sz w:val="20"/>
          <w:szCs w:val="20"/>
          <w:lang w:val="en-US"/>
        </w:rPr>
        <w:t xml:space="preserve"> (Cs)</w:t>
      </w:r>
    </w:p>
    <w:p w14:paraId="04787CD0" w14:textId="77777777" w:rsidR="00C44BA4" w:rsidRPr="008232D1" w:rsidRDefault="00C44BA4" w:rsidP="00C44BA4">
      <w:pPr>
        <w:pStyle w:val="ListParagraph"/>
        <w:shd w:val="clear" w:color="auto" w:fill="FFFFFF"/>
        <w:spacing w:line="240" w:lineRule="auto"/>
        <w:ind w:left="426"/>
        <w:jc w:val="both"/>
        <w:rPr>
          <w:rFonts w:ascii="Times New Roman" w:hAnsi="Times New Roman" w:cs="Times New Roman"/>
          <w:sz w:val="20"/>
          <w:szCs w:val="20"/>
          <w:lang w:val="en-US"/>
        </w:rPr>
      </w:pPr>
      <m:oMathPara>
        <m:oMath>
          <m:r>
            <w:rPr>
              <w:rFonts w:ascii="Cambria Math" w:hAnsi="Cambria Math" w:cs="Times New Roman"/>
              <w:sz w:val="20"/>
              <w:szCs w:val="20"/>
              <w:lang w:val="en-US"/>
            </w:rPr>
            <m:t xml:space="preserve">Cs= </m:t>
          </m:r>
          <m:f>
            <m:fPr>
              <m:ctrlPr>
                <w:rPr>
                  <w:rFonts w:ascii="Cambria Math" w:hAnsi="Cambria Math" w:cs="Times New Roman"/>
                  <w:i/>
                  <w:iCs/>
                  <w:sz w:val="20"/>
                  <w:szCs w:val="20"/>
                  <w:lang w:val="en-US"/>
                </w:rPr>
              </m:ctrlPr>
            </m:fPr>
            <m:num>
              <m:r>
                <w:rPr>
                  <w:rFonts w:ascii="Cambria Math" w:hAnsi="Cambria Math" w:cs="Times New Roman"/>
                  <w:sz w:val="20"/>
                  <w:szCs w:val="20"/>
                  <w:lang w:val="en-US"/>
                </w:rPr>
                <m:t>n×</m:t>
              </m:r>
              <m:nary>
                <m:naryPr>
                  <m:chr m:val="∑"/>
                  <m:limLoc m:val="undOvr"/>
                  <m:subHide m:val="1"/>
                  <m:supHide m:val="1"/>
                  <m:ctrlPr>
                    <w:rPr>
                      <w:rFonts w:ascii="Cambria Math" w:hAnsi="Cambria Math" w:cs="Times New Roman"/>
                      <w:i/>
                      <w:iCs/>
                      <w:sz w:val="20"/>
                      <w:szCs w:val="20"/>
                      <w:lang w:val="en-US"/>
                    </w:rPr>
                  </m:ctrlPr>
                </m:naryPr>
                <m:sub/>
                <m:sup/>
                <m:e>
                  <m:sSup>
                    <m:sSupPr>
                      <m:ctrlPr>
                        <w:rPr>
                          <w:rFonts w:ascii="Cambria Math" w:hAnsi="Cambria Math" w:cs="Times New Roman"/>
                          <w:i/>
                          <w:iCs/>
                          <w:sz w:val="20"/>
                          <w:szCs w:val="20"/>
                          <w:lang w:val="en-US"/>
                        </w:rPr>
                      </m:ctrlPr>
                    </m:sSupPr>
                    <m:e>
                      <m:d>
                        <m:dPr>
                          <m:ctrlPr>
                            <w:rPr>
                              <w:rFonts w:ascii="Cambria Math" w:hAnsi="Cambria Math" w:cs="Times New Roman"/>
                              <w:i/>
                              <w:iCs/>
                              <w:sz w:val="20"/>
                              <w:szCs w:val="20"/>
                              <w:lang w:val="en-US"/>
                            </w:rPr>
                          </m:ctrlPr>
                        </m:dPr>
                        <m:e>
                          <m:r>
                            <w:rPr>
                              <w:rFonts w:ascii="Cambria Math" w:hAnsi="Cambria Math" w:cs="Times New Roman"/>
                              <w:sz w:val="20"/>
                              <w:szCs w:val="20"/>
                              <w:lang w:val="en-US"/>
                            </w:rPr>
                            <m:t>xi-x</m:t>
                          </m:r>
                        </m:e>
                      </m:d>
                    </m:e>
                    <m:sup>
                      <m:r>
                        <w:rPr>
                          <w:rFonts w:ascii="Cambria Math" w:hAnsi="Cambria Math" w:cs="Times New Roman"/>
                          <w:sz w:val="20"/>
                          <w:szCs w:val="20"/>
                          <w:lang w:val="en-US"/>
                        </w:rPr>
                        <m:t>3</m:t>
                      </m:r>
                    </m:sup>
                  </m:sSup>
                </m:e>
              </m:nary>
            </m:num>
            <m:den>
              <m:d>
                <m:dPr>
                  <m:ctrlPr>
                    <w:rPr>
                      <w:rFonts w:ascii="Cambria Math" w:hAnsi="Cambria Math" w:cs="Times New Roman"/>
                      <w:i/>
                      <w:sz w:val="20"/>
                      <w:szCs w:val="20"/>
                      <w:lang w:val="en-US"/>
                    </w:rPr>
                  </m:ctrlPr>
                </m:dPr>
                <m:e>
                  <m:r>
                    <w:rPr>
                      <w:rFonts w:ascii="Cambria Math" w:hAnsi="Cambria Math" w:cs="Times New Roman"/>
                      <w:sz w:val="20"/>
                      <w:szCs w:val="20"/>
                      <w:lang w:val="en-US"/>
                    </w:rPr>
                    <m:t>n-1</m:t>
                  </m:r>
                </m:e>
              </m:d>
              <m:r>
                <w:rPr>
                  <w:rFonts w:ascii="Cambria Math" w:hAnsi="Cambria Math" w:cs="Times New Roman"/>
                  <w:sz w:val="20"/>
                  <w:szCs w:val="20"/>
                  <w:lang w:val="en-US"/>
                </w:rPr>
                <m:t>×</m:t>
              </m:r>
              <m:d>
                <m:dPr>
                  <m:ctrlPr>
                    <w:rPr>
                      <w:rFonts w:ascii="Cambria Math" w:hAnsi="Cambria Math" w:cs="Times New Roman"/>
                      <w:i/>
                      <w:sz w:val="20"/>
                      <w:szCs w:val="20"/>
                      <w:lang w:val="en-US"/>
                    </w:rPr>
                  </m:ctrlPr>
                </m:dPr>
                <m:e>
                  <m:r>
                    <w:rPr>
                      <w:rFonts w:ascii="Cambria Math" w:hAnsi="Cambria Math" w:cs="Times New Roman"/>
                      <w:sz w:val="20"/>
                      <w:szCs w:val="20"/>
                      <w:lang w:val="en-US"/>
                    </w:rPr>
                    <m:t>n-2</m:t>
                  </m:r>
                </m:e>
              </m:d>
              <m:r>
                <w:rPr>
                  <w:rFonts w:ascii="Cambria Math" w:hAnsi="Cambria Math" w:cs="Times New Roman"/>
                  <w:sz w:val="20"/>
                  <w:szCs w:val="20"/>
                  <w:lang w:val="en-US"/>
                </w:rPr>
                <m:t>×</m:t>
              </m:r>
              <m:sSup>
                <m:sSupPr>
                  <m:ctrlPr>
                    <w:rPr>
                      <w:rFonts w:ascii="Cambria Math" w:hAnsi="Cambria Math" w:cs="Times New Roman"/>
                      <w:i/>
                      <w:iCs/>
                      <w:sz w:val="20"/>
                      <w:szCs w:val="20"/>
                      <w:lang w:val="en-US"/>
                    </w:rPr>
                  </m:ctrlPr>
                </m:sSupPr>
                <m:e>
                  <m:r>
                    <w:rPr>
                      <w:rFonts w:ascii="Cambria Math" w:hAnsi="Cambria Math" w:cs="Times New Roman"/>
                      <w:sz w:val="20"/>
                      <w:szCs w:val="20"/>
                      <w:lang w:val="en-US"/>
                    </w:rPr>
                    <m:t>S</m:t>
                  </m:r>
                </m:e>
                <m:sup>
                  <m:r>
                    <w:rPr>
                      <w:rFonts w:ascii="Cambria Math" w:hAnsi="Cambria Math" w:cs="Times New Roman"/>
                      <w:sz w:val="20"/>
                      <w:szCs w:val="20"/>
                      <w:lang w:val="en-US"/>
                    </w:rPr>
                    <m:t>3</m:t>
                  </m:r>
                </m:sup>
              </m:sSup>
            </m:den>
          </m:f>
          <m:r>
            <w:rPr>
              <w:rFonts w:ascii="Cambria Math" w:hAnsi="Cambria Math" w:cs="Times New Roman"/>
              <w:sz w:val="20"/>
              <w:szCs w:val="20"/>
              <w:lang w:val="en-US"/>
            </w:rPr>
            <m:t>=</m:t>
          </m:r>
          <m:f>
            <m:fPr>
              <m:ctrlPr>
                <w:rPr>
                  <w:rFonts w:ascii="Cambria Math" w:hAnsi="Cambria Math" w:cs="Times New Roman"/>
                  <w:i/>
                  <w:iCs/>
                  <w:sz w:val="20"/>
                  <w:szCs w:val="20"/>
                  <w:lang w:val="en-US"/>
                </w:rPr>
              </m:ctrlPr>
            </m:fPr>
            <m:num>
              <m:r>
                <w:rPr>
                  <w:rFonts w:ascii="Cambria Math" w:hAnsi="Cambria Math" w:cs="Times New Roman"/>
                  <w:sz w:val="20"/>
                  <w:szCs w:val="20"/>
                  <w:lang w:val="en-US"/>
                </w:rPr>
                <m:t>10×</m:t>
              </m:r>
              <m:d>
                <m:dPr>
                  <m:ctrlPr>
                    <w:rPr>
                      <w:rFonts w:ascii="Cambria Math" w:hAnsi="Cambria Math" w:cs="Times New Roman"/>
                      <w:i/>
                      <w:sz w:val="20"/>
                      <w:szCs w:val="20"/>
                      <w:lang w:val="en-US"/>
                    </w:rPr>
                  </m:ctrlPr>
                </m:dPr>
                <m:e>
                  <m:r>
                    <w:rPr>
                      <w:rFonts w:ascii="Cambria Math" w:hAnsi="Cambria Math" w:cs="Times New Roman"/>
                      <w:sz w:val="20"/>
                      <w:szCs w:val="20"/>
                      <w:lang w:val="en-US"/>
                    </w:rPr>
                    <m:t>681936745.6</m:t>
                  </m:r>
                </m:e>
              </m:d>
            </m:num>
            <m:den>
              <m:r>
                <w:rPr>
                  <w:rFonts w:ascii="Cambria Math" w:hAnsi="Cambria Math" w:cs="Times New Roman"/>
                  <w:sz w:val="20"/>
                  <w:szCs w:val="20"/>
                  <w:lang w:val="en-US"/>
                </w:rPr>
                <m:t>9×8×</m:t>
              </m:r>
              <m:sSup>
                <m:sSupPr>
                  <m:ctrlPr>
                    <w:rPr>
                      <w:rFonts w:ascii="Cambria Math" w:hAnsi="Cambria Math" w:cs="Times New Roman"/>
                      <w:i/>
                      <w:iCs/>
                      <w:sz w:val="20"/>
                      <w:szCs w:val="20"/>
                      <w:lang w:val="en-US"/>
                    </w:rPr>
                  </m:ctrlPr>
                </m:sSupPr>
                <m:e>
                  <m:r>
                    <w:rPr>
                      <w:rFonts w:ascii="Cambria Math" w:hAnsi="Cambria Math" w:cs="Times New Roman"/>
                      <w:sz w:val="20"/>
                      <w:szCs w:val="20"/>
                      <w:lang w:val="en-US"/>
                    </w:rPr>
                    <m:t>31.332</m:t>
                  </m:r>
                </m:e>
                <m:sup>
                  <m:r>
                    <w:rPr>
                      <w:rFonts w:ascii="Cambria Math" w:hAnsi="Cambria Math" w:cs="Times New Roman"/>
                      <w:sz w:val="20"/>
                      <w:szCs w:val="20"/>
                      <w:lang w:val="en-US"/>
                    </w:rPr>
                    <m:t>3</m:t>
                  </m:r>
                </m:sup>
              </m:sSup>
            </m:den>
          </m:f>
          <m:r>
            <w:rPr>
              <w:rFonts w:ascii="Cambria Math" w:hAnsi="Cambria Math" w:cs="Times New Roman"/>
              <w:sz w:val="20"/>
              <w:szCs w:val="20"/>
              <w:lang w:val="en-US"/>
            </w:rPr>
            <m:t>=40077343.03</m:t>
          </m:r>
        </m:oMath>
      </m:oMathPara>
    </w:p>
    <w:p w14:paraId="1D58DBAE" w14:textId="77777777" w:rsidR="00C44BA4" w:rsidRPr="008232D1" w:rsidRDefault="00137394" w:rsidP="00137394">
      <w:pPr>
        <w:pStyle w:val="ListParagraph"/>
        <w:numPr>
          <w:ilvl w:val="0"/>
          <w:numId w:val="22"/>
        </w:numPr>
        <w:shd w:val="clear" w:color="auto" w:fill="FFFFFF"/>
        <w:spacing w:line="240" w:lineRule="auto"/>
        <w:ind w:hanging="294"/>
        <w:jc w:val="both"/>
        <w:rPr>
          <w:rFonts w:ascii="Times New Roman" w:hAnsi="Times New Roman" w:cs="Times New Roman"/>
          <w:iCs/>
          <w:sz w:val="20"/>
          <w:szCs w:val="20"/>
          <w:lang w:val="en-US"/>
        </w:rPr>
      </w:pPr>
      <w:r w:rsidRPr="00137394">
        <w:rPr>
          <w:rFonts w:ascii="Times New Roman" w:hAnsi="Times New Roman" w:cs="Times New Roman"/>
          <w:iCs/>
          <w:sz w:val="20"/>
          <w:szCs w:val="20"/>
          <w:lang w:val="en-US"/>
        </w:rPr>
        <w:t>Kurtosis Coefficient</w:t>
      </w:r>
      <w:r w:rsidR="00C44BA4" w:rsidRPr="008232D1">
        <w:rPr>
          <w:rFonts w:ascii="Times New Roman" w:hAnsi="Times New Roman" w:cs="Times New Roman"/>
          <w:iCs/>
          <w:sz w:val="20"/>
          <w:szCs w:val="20"/>
          <w:lang w:val="en-US"/>
        </w:rPr>
        <w:t xml:space="preserve"> (Ck)</w:t>
      </w:r>
    </w:p>
    <w:p w14:paraId="74F06AD0" w14:textId="77777777" w:rsidR="00C44BA4" w:rsidRPr="008232D1" w:rsidRDefault="00C44BA4" w:rsidP="00C44BA4">
      <w:pPr>
        <w:pStyle w:val="ListParagraph"/>
        <w:shd w:val="clear" w:color="auto" w:fill="FFFFFF"/>
        <w:spacing w:line="240" w:lineRule="auto"/>
        <w:ind w:left="426"/>
        <w:jc w:val="both"/>
        <w:rPr>
          <w:rFonts w:ascii="Times New Roman" w:hAnsi="Times New Roman" w:cs="Times New Roman"/>
          <w:sz w:val="20"/>
          <w:szCs w:val="20"/>
          <w:lang w:val="en-US"/>
        </w:rPr>
      </w:pPr>
      <m:oMathPara>
        <m:oMathParaPr>
          <m:jc m:val="left"/>
        </m:oMathParaPr>
        <m:oMath>
          <m:r>
            <w:rPr>
              <w:rFonts w:ascii="Cambria Math" w:hAnsi="Cambria Math" w:cs="Times New Roman"/>
              <w:sz w:val="20"/>
              <w:szCs w:val="20"/>
              <w:lang w:val="en-US"/>
            </w:rPr>
            <m:t>Ck=</m:t>
          </m:r>
          <m:f>
            <m:fPr>
              <m:ctrlPr>
                <w:rPr>
                  <w:rFonts w:ascii="Cambria Math" w:hAnsi="Cambria Math" w:cs="Times New Roman"/>
                  <w:i/>
                  <w:iCs/>
                  <w:sz w:val="20"/>
                  <w:szCs w:val="20"/>
                  <w:lang w:val="en-US"/>
                </w:rPr>
              </m:ctrlPr>
            </m:fPr>
            <m:num>
              <m:sSup>
                <m:sSupPr>
                  <m:ctrlPr>
                    <w:rPr>
                      <w:rFonts w:ascii="Cambria Math" w:hAnsi="Cambria Math" w:cs="Times New Roman"/>
                      <w:i/>
                      <w:iCs/>
                      <w:sz w:val="20"/>
                      <w:szCs w:val="20"/>
                      <w:lang w:val="en-US"/>
                    </w:rPr>
                  </m:ctrlPr>
                </m:sSupPr>
                <m:e>
                  <m:r>
                    <w:rPr>
                      <w:rFonts w:ascii="Cambria Math" w:hAnsi="Cambria Math" w:cs="Times New Roman"/>
                      <w:sz w:val="20"/>
                      <w:szCs w:val="20"/>
                      <w:lang w:val="en-US"/>
                    </w:rPr>
                    <m:t>n</m:t>
                  </m:r>
                </m:e>
                <m:sup>
                  <m:r>
                    <w:rPr>
                      <w:rFonts w:ascii="Cambria Math" w:hAnsi="Cambria Math" w:cs="Times New Roman"/>
                      <w:sz w:val="20"/>
                      <w:szCs w:val="20"/>
                      <w:lang w:val="en-US"/>
                    </w:rPr>
                    <m:t>2</m:t>
                  </m:r>
                </m:sup>
              </m:sSup>
              <m:r>
                <w:rPr>
                  <w:rFonts w:ascii="Cambria Math" w:hAnsi="Cambria Math" w:cs="Times New Roman"/>
                  <w:sz w:val="20"/>
                  <w:szCs w:val="20"/>
                  <w:lang w:val="en-US"/>
                </w:rPr>
                <m:t>×</m:t>
              </m:r>
              <m:nary>
                <m:naryPr>
                  <m:chr m:val="∑"/>
                  <m:limLoc m:val="undOvr"/>
                  <m:subHide m:val="1"/>
                  <m:supHide m:val="1"/>
                  <m:ctrlPr>
                    <w:rPr>
                      <w:rFonts w:ascii="Cambria Math" w:hAnsi="Cambria Math" w:cs="Times New Roman"/>
                      <w:i/>
                      <w:iCs/>
                      <w:sz w:val="20"/>
                      <w:szCs w:val="20"/>
                      <w:lang w:val="en-US"/>
                    </w:rPr>
                  </m:ctrlPr>
                </m:naryPr>
                <m:sub/>
                <m:sup/>
                <m:e>
                  <m:sSup>
                    <m:sSupPr>
                      <m:ctrlPr>
                        <w:rPr>
                          <w:rFonts w:ascii="Cambria Math" w:hAnsi="Cambria Math" w:cs="Times New Roman"/>
                          <w:i/>
                          <w:iCs/>
                          <w:sz w:val="20"/>
                          <w:szCs w:val="20"/>
                          <w:lang w:val="en-US"/>
                        </w:rPr>
                      </m:ctrlPr>
                    </m:sSupPr>
                    <m:e>
                      <m:d>
                        <m:dPr>
                          <m:ctrlPr>
                            <w:rPr>
                              <w:rFonts w:ascii="Cambria Math" w:hAnsi="Cambria Math" w:cs="Times New Roman"/>
                              <w:i/>
                              <w:iCs/>
                              <w:sz w:val="20"/>
                              <w:szCs w:val="20"/>
                              <w:lang w:val="en-US"/>
                            </w:rPr>
                          </m:ctrlPr>
                        </m:dPr>
                        <m:e>
                          <m:r>
                            <w:rPr>
                              <w:rFonts w:ascii="Cambria Math" w:hAnsi="Cambria Math" w:cs="Times New Roman"/>
                              <w:sz w:val="20"/>
                              <w:szCs w:val="20"/>
                              <w:lang w:val="en-US"/>
                            </w:rPr>
                            <m:t>xi-x</m:t>
                          </m:r>
                        </m:e>
                      </m:d>
                    </m:e>
                    <m:sup>
                      <m:r>
                        <w:rPr>
                          <w:rFonts w:ascii="Cambria Math" w:hAnsi="Cambria Math" w:cs="Times New Roman"/>
                          <w:sz w:val="20"/>
                          <w:szCs w:val="20"/>
                          <w:lang w:val="en-US"/>
                        </w:rPr>
                        <m:t>4</m:t>
                      </m:r>
                    </m:sup>
                  </m:sSup>
                </m:e>
              </m:nary>
            </m:num>
            <m:den>
              <m:d>
                <m:dPr>
                  <m:ctrlPr>
                    <w:rPr>
                      <w:rFonts w:ascii="Cambria Math" w:hAnsi="Cambria Math" w:cs="Times New Roman"/>
                      <w:i/>
                      <w:sz w:val="20"/>
                      <w:szCs w:val="20"/>
                      <w:lang w:val="en-US"/>
                    </w:rPr>
                  </m:ctrlPr>
                </m:dPr>
                <m:e>
                  <m:r>
                    <w:rPr>
                      <w:rFonts w:ascii="Cambria Math" w:hAnsi="Cambria Math" w:cs="Times New Roman"/>
                      <w:sz w:val="20"/>
                      <w:szCs w:val="20"/>
                      <w:lang w:val="en-US"/>
                    </w:rPr>
                    <m:t>n-1</m:t>
                  </m:r>
                </m:e>
              </m:d>
              <m:r>
                <w:rPr>
                  <w:rFonts w:ascii="Cambria Math" w:hAnsi="Cambria Math" w:cs="Times New Roman"/>
                  <w:sz w:val="20"/>
                  <w:szCs w:val="20"/>
                  <w:lang w:val="en-US"/>
                </w:rPr>
                <m:t>×</m:t>
              </m:r>
              <m:d>
                <m:dPr>
                  <m:ctrlPr>
                    <w:rPr>
                      <w:rFonts w:ascii="Cambria Math" w:hAnsi="Cambria Math" w:cs="Times New Roman"/>
                      <w:i/>
                      <w:sz w:val="20"/>
                      <w:szCs w:val="20"/>
                      <w:lang w:val="en-US"/>
                    </w:rPr>
                  </m:ctrlPr>
                </m:dPr>
                <m:e>
                  <m:r>
                    <w:rPr>
                      <w:rFonts w:ascii="Cambria Math" w:hAnsi="Cambria Math" w:cs="Times New Roman"/>
                      <w:sz w:val="20"/>
                      <w:szCs w:val="20"/>
                      <w:lang w:val="en-US"/>
                    </w:rPr>
                    <m:t>n-2</m:t>
                  </m:r>
                </m:e>
              </m:d>
              <m:r>
                <w:rPr>
                  <w:rFonts w:ascii="Cambria Math" w:hAnsi="Cambria Math" w:cs="Times New Roman"/>
                  <w:sz w:val="20"/>
                  <w:szCs w:val="20"/>
                  <w:lang w:val="en-US"/>
                </w:rPr>
                <m:t>×</m:t>
              </m:r>
              <m:d>
                <m:dPr>
                  <m:ctrlPr>
                    <w:rPr>
                      <w:rFonts w:ascii="Cambria Math" w:hAnsi="Cambria Math" w:cs="Times New Roman"/>
                      <w:i/>
                      <w:sz w:val="20"/>
                      <w:szCs w:val="20"/>
                      <w:lang w:val="en-US"/>
                    </w:rPr>
                  </m:ctrlPr>
                </m:dPr>
                <m:e>
                  <m:r>
                    <w:rPr>
                      <w:rFonts w:ascii="Cambria Math" w:hAnsi="Cambria Math" w:cs="Times New Roman"/>
                      <w:sz w:val="20"/>
                      <w:szCs w:val="20"/>
                      <w:lang w:val="en-US"/>
                    </w:rPr>
                    <m:t>n-3</m:t>
                  </m:r>
                </m:e>
              </m:d>
              <m:r>
                <w:rPr>
                  <w:rFonts w:ascii="Cambria Math" w:hAnsi="Cambria Math" w:cs="Times New Roman"/>
                  <w:sz w:val="20"/>
                  <w:szCs w:val="20"/>
                  <w:lang w:val="en-US"/>
                </w:rPr>
                <m:t xml:space="preserve"> × </m:t>
              </m:r>
              <m:sSup>
                <m:sSupPr>
                  <m:ctrlPr>
                    <w:rPr>
                      <w:rFonts w:ascii="Cambria Math" w:hAnsi="Cambria Math" w:cs="Times New Roman"/>
                      <w:i/>
                      <w:iCs/>
                      <w:sz w:val="20"/>
                      <w:szCs w:val="20"/>
                      <w:lang w:val="en-US"/>
                    </w:rPr>
                  </m:ctrlPr>
                </m:sSupPr>
                <m:e>
                  <m:r>
                    <w:rPr>
                      <w:rFonts w:ascii="Cambria Math" w:hAnsi="Cambria Math" w:cs="Times New Roman"/>
                      <w:sz w:val="20"/>
                      <w:szCs w:val="20"/>
                      <w:lang w:val="en-US"/>
                    </w:rPr>
                    <m:t>S</m:t>
                  </m:r>
                </m:e>
                <m:sup>
                  <m:r>
                    <w:rPr>
                      <w:rFonts w:ascii="Cambria Math" w:hAnsi="Cambria Math" w:cs="Times New Roman"/>
                      <w:sz w:val="20"/>
                      <w:szCs w:val="20"/>
                      <w:lang w:val="en-US"/>
                    </w:rPr>
                    <m:t>4</m:t>
                  </m:r>
                </m:sup>
              </m:sSup>
            </m:den>
          </m:f>
          <m:r>
            <w:rPr>
              <w:rFonts w:ascii="Cambria Math" w:hAnsi="Cambria Math" w:cs="Times New Roman"/>
              <w:sz w:val="20"/>
              <w:szCs w:val="20"/>
              <w:lang w:val="en-US"/>
            </w:rPr>
            <m:t>=</m:t>
          </m:r>
          <m:f>
            <m:fPr>
              <m:ctrlPr>
                <w:rPr>
                  <w:rFonts w:ascii="Cambria Math" w:hAnsi="Cambria Math" w:cs="Times New Roman"/>
                  <w:i/>
                  <w:iCs/>
                  <w:sz w:val="20"/>
                  <w:szCs w:val="20"/>
                  <w:lang w:val="en-US"/>
                </w:rPr>
              </m:ctrlPr>
            </m:fPr>
            <m:num>
              <m:r>
                <w:rPr>
                  <w:rFonts w:ascii="Cambria Math" w:hAnsi="Cambria Math" w:cs="Times New Roman"/>
                  <w:sz w:val="20"/>
                  <w:szCs w:val="20"/>
                  <w:lang w:val="en-US"/>
                </w:rPr>
                <m:t>100×6.002407235</m:t>
              </m:r>
            </m:num>
            <m:den>
              <m:r>
                <w:rPr>
                  <w:rFonts w:ascii="Cambria Math" w:hAnsi="Cambria Math" w:cs="Times New Roman"/>
                  <w:sz w:val="20"/>
                  <w:szCs w:val="20"/>
                  <w:lang w:val="en-US"/>
                </w:rPr>
                <m:t>9×8×7×</m:t>
              </m:r>
              <m:sSup>
                <m:sSupPr>
                  <m:ctrlPr>
                    <w:rPr>
                      <w:rFonts w:ascii="Cambria Math" w:hAnsi="Cambria Math" w:cs="Times New Roman"/>
                      <w:i/>
                      <w:iCs/>
                      <w:sz w:val="20"/>
                      <w:szCs w:val="20"/>
                      <w:lang w:val="en-US"/>
                    </w:rPr>
                  </m:ctrlPr>
                </m:sSupPr>
                <m:e>
                  <m:r>
                    <w:rPr>
                      <w:rFonts w:ascii="Cambria Math" w:hAnsi="Cambria Math" w:cs="Times New Roman"/>
                      <w:sz w:val="20"/>
                      <w:szCs w:val="20"/>
                      <w:lang w:val="en-US"/>
                    </w:rPr>
                    <m:t>31.332</m:t>
                  </m:r>
                </m:e>
                <m:sup>
                  <m:r>
                    <w:rPr>
                      <w:rFonts w:ascii="Cambria Math" w:hAnsi="Cambria Math" w:cs="Times New Roman"/>
                      <w:sz w:val="20"/>
                      <w:szCs w:val="20"/>
                      <w:lang w:val="en-US"/>
                    </w:rPr>
                    <m:t>4</m:t>
                  </m:r>
                </m:sup>
              </m:sSup>
            </m:den>
          </m:f>
        </m:oMath>
      </m:oMathPara>
    </w:p>
    <w:p w14:paraId="463EAE24" w14:textId="77777777" w:rsidR="00C44BA4" w:rsidRPr="008232D1" w:rsidRDefault="00C44BA4" w:rsidP="00C44BA4">
      <w:pPr>
        <w:pStyle w:val="ListParagraph"/>
        <w:shd w:val="clear" w:color="auto" w:fill="FFFFFF"/>
        <w:spacing w:line="240" w:lineRule="auto"/>
        <w:ind w:left="426"/>
        <w:jc w:val="both"/>
        <w:rPr>
          <w:rFonts w:ascii="Times New Roman" w:hAnsi="Times New Roman" w:cs="Times New Roman"/>
          <w:sz w:val="20"/>
          <w:szCs w:val="20"/>
          <w:lang w:val="en-US"/>
        </w:rPr>
      </w:pPr>
      <m:oMathPara>
        <m:oMathParaPr>
          <m:jc m:val="left"/>
        </m:oMathParaPr>
        <m:oMath>
          <m:r>
            <w:rPr>
              <w:rFonts w:ascii="Cambria Math" w:hAnsi="Cambria Math" w:cs="Times New Roman"/>
              <w:sz w:val="20"/>
              <w:szCs w:val="20"/>
              <w:lang w:val="en-US"/>
            </w:rPr>
            <m:t xml:space="preserve">                                                                              =37833630771</m:t>
          </m:r>
        </m:oMath>
      </m:oMathPara>
    </w:p>
    <w:p w14:paraId="6DAB693A" w14:textId="77777777" w:rsidR="00C44BA4" w:rsidRPr="008232D1" w:rsidRDefault="00C44BA4" w:rsidP="00C44BA4">
      <w:pPr>
        <w:pStyle w:val="ListParagraph"/>
        <w:shd w:val="clear" w:color="auto" w:fill="FFFFFF"/>
        <w:spacing w:line="240" w:lineRule="auto"/>
        <w:ind w:left="426"/>
        <w:jc w:val="both"/>
        <w:rPr>
          <w:rFonts w:ascii="Times New Roman" w:hAnsi="Times New Roman" w:cs="Times New Roman"/>
          <w:iCs/>
          <w:sz w:val="20"/>
          <w:szCs w:val="20"/>
          <w:lang w:val="en-US"/>
        </w:rPr>
      </w:pPr>
    </w:p>
    <w:p w14:paraId="63F0C137" w14:textId="77777777" w:rsidR="00C44BA4" w:rsidRPr="008232D1" w:rsidRDefault="00254348" w:rsidP="00C44BA4">
      <w:pPr>
        <w:pStyle w:val="ListParagraph"/>
        <w:shd w:val="clear" w:color="auto" w:fill="FFFFFF"/>
        <w:spacing w:line="240" w:lineRule="auto"/>
        <w:ind w:left="426"/>
        <w:rPr>
          <w:rFonts w:ascii="Times New Roman" w:hAnsi="Times New Roman" w:cs="Times New Roman"/>
          <w:sz w:val="20"/>
          <w:szCs w:val="20"/>
          <w:lang w:val="en-US"/>
        </w:rPr>
      </w:pPr>
      <w:r>
        <w:rPr>
          <w:rFonts w:ascii="Times New Roman" w:hAnsi="Times New Roman" w:cs="Times New Roman"/>
          <w:sz w:val="20"/>
          <w:szCs w:val="20"/>
          <w:lang w:val="en-US"/>
        </w:rPr>
        <w:t>To d</w:t>
      </w:r>
      <w:r w:rsidRPr="00254348">
        <w:rPr>
          <w:rFonts w:ascii="Times New Roman" w:hAnsi="Times New Roman" w:cs="Times New Roman"/>
          <w:sz w:val="20"/>
          <w:szCs w:val="20"/>
          <w:lang w:val="en-US"/>
        </w:rPr>
        <w:t xml:space="preserve">etermine the value of the Gaussian </w:t>
      </w:r>
      <w:r>
        <w:rPr>
          <w:rFonts w:ascii="Times New Roman" w:hAnsi="Times New Roman" w:cs="Times New Roman"/>
          <w:sz w:val="20"/>
          <w:szCs w:val="20"/>
          <w:lang w:val="en-US"/>
        </w:rPr>
        <w:t>Elimination</w:t>
      </w:r>
      <w:r w:rsidRPr="00254348">
        <w:rPr>
          <w:rFonts w:ascii="Times New Roman" w:hAnsi="Times New Roman" w:cs="Times New Roman"/>
          <w:sz w:val="20"/>
          <w:szCs w:val="20"/>
          <w:lang w:val="en-US"/>
        </w:rPr>
        <w:t xml:space="preserve"> Variable frequency factor</w:t>
      </w:r>
      <w:r>
        <w:rPr>
          <w:rFonts w:ascii="Times New Roman" w:hAnsi="Times New Roman" w:cs="Times New Roman"/>
          <w:sz w:val="20"/>
          <w:szCs w:val="20"/>
          <w:lang w:val="en-US"/>
        </w:rPr>
        <w:t>,</w:t>
      </w:r>
      <w:r w:rsidRPr="00254348">
        <w:rPr>
          <w:rFonts w:ascii="Times New Roman" w:hAnsi="Times New Roman" w:cs="Times New Roman"/>
          <w:sz w:val="20"/>
          <w:szCs w:val="20"/>
          <w:lang w:val="en-US"/>
        </w:rPr>
        <w:t xml:space="preserve"> the </w:t>
      </w:r>
      <w:r>
        <w:rPr>
          <w:rFonts w:ascii="Times New Roman" w:hAnsi="Times New Roman" w:cs="Times New Roman"/>
          <w:sz w:val="20"/>
          <w:szCs w:val="20"/>
          <w:lang w:val="en-US"/>
        </w:rPr>
        <w:t xml:space="preserve">following </w:t>
      </w:r>
      <w:r w:rsidRPr="00254348">
        <w:rPr>
          <w:rFonts w:ascii="Times New Roman" w:hAnsi="Times New Roman" w:cs="Times New Roman"/>
          <w:sz w:val="20"/>
          <w:szCs w:val="20"/>
          <w:lang w:val="en-US"/>
        </w:rPr>
        <w:t>formula</w:t>
      </w:r>
      <w:r>
        <w:rPr>
          <w:rFonts w:ascii="Times New Roman" w:hAnsi="Times New Roman" w:cs="Times New Roman"/>
          <w:sz w:val="20"/>
          <w:szCs w:val="20"/>
          <w:lang w:val="en-US"/>
        </w:rPr>
        <w:t xml:space="preserve"> was used</w:t>
      </w:r>
      <w:r w:rsidRPr="00254348">
        <w:rPr>
          <w:rFonts w:ascii="Times New Roman" w:hAnsi="Times New Roman" w:cs="Times New Roman"/>
          <w:sz w:val="20"/>
          <w:szCs w:val="20"/>
          <w:lang w:val="en-US"/>
        </w:rPr>
        <w:t>:</w:t>
      </w:r>
    </w:p>
    <w:p w14:paraId="26315198" w14:textId="77777777" w:rsidR="00C44BA4" w:rsidRPr="008232D1" w:rsidRDefault="00580860" w:rsidP="00C44BA4">
      <w:pPr>
        <w:pStyle w:val="ListParagraph"/>
        <w:shd w:val="clear" w:color="auto" w:fill="FFFFFF"/>
        <w:spacing w:line="240" w:lineRule="auto"/>
        <w:ind w:left="426"/>
        <w:rPr>
          <w:rFonts w:ascii="Times New Roman" w:hAnsi="Times New Roman" w:cs="Times New Roman"/>
          <w:sz w:val="20"/>
          <w:szCs w:val="20"/>
          <w:lang w:val="en-US"/>
        </w:rPr>
      </w:pPr>
      <m:oMathPara>
        <m:oMathParaPr>
          <m:jc m:val="left"/>
        </m:oMathPara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T</m:t>
              </m:r>
            </m:sub>
          </m:sSub>
          <m:r>
            <w:rPr>
              <w:rFonts w:ascii="Cambria Math" w:hAnsi="Cambria Math" w:cs="Times New Roman"/>
              <w:sz w:val="20"/>
              <w:szCs w:val="20"/>
              <w:lang w:val="en-US"/>
            </w:rPr>
            <m:t>=</m:t>
          </m:r>
          <m:acc>
            <m:accPr>
              <m:chr m:val="̅"/>
              <m:ctrlPr>
                <w:rPr>
                  <w:rFonts w:ascii="Cambria Math" w:hAnsi="Cambria Math" w:cs="Times New Roman"/>
                  <w:i/>
                  <w:iCs/>
                  <w:sz w:val="20"/>
                  <w:szCs w:val="20"/>
                  <w:lang w:val="en-US"/>
                </w:rPr>
              </m:ctrlPr>
            </m:accPr>
            <m:e>
              <m:r>
                <w:rPr>
                  <w:rFonts w:ascii="Cambria Math" w:hAnsi="Cambria Math" w:cs="Times New Roman"/>
                  <w:sz w:val="20"/>
                  <w:szCs w:val="20"/>
                  <w:lang w:val="en-US"/>
                </w:rPr>
                <m:t>X</m:t>
              </m:r>
            </m:e>
          </m:acc>
          <m:r>
            <w:rPr>
              <w:rFonts w:ascii="Cambria Math" w:hAnsi="Cambria Math" w:cs="Times New Roman"/>
              <w:sz w:val="20"/>
              <w:szCs w:val="20"/>
              <w:lang w:val="en-US"/>
            </w:rPr>
            <m:t>+</m:t>
          </m:r>
          <m:sSub>
            <m:sSubPr>
              <m:ctrlPr>
                <w:rPr>
                  <w:rFonts w:ascii="Cambria Math" w:hAnsi="Cambria Math" w:cs="Times New Roman"/>
                  <w:i/>
                  <w:iCs/>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T</m:t>
              </m:r>
            </m:sub>
          </m:sSub>
          <m:r>
            <w:rPr>
              <w:rFonts w:ascii="Cambria Math" w:hAnsi="Cambria Math" w:cs="Times New Roman"/>
              <w:sz w:val="20"/>
              <w:szCs w:val="20"/>
              <w:lang w:val="en-US"/>
            </w:rPr>
            <m:t>.S</m:t>
          </m:r>
        </m:oMath>
      </m:oMathPara>
    </w:p>
    <w:p w14:paraId="4D13FC4D" w14:textId="77777777" w:rsidR="00C44BA4" w:rsidRPr="008232D1" w:rsidRDefault="00254348" w:rsidP="00C44BA4">
      <w:pPr>
        <w:pStyle w:val="ListParagraph"/>
        <w:shd w:val="clear" w:color="auto" w:fill="FFFFFF"/>
        <w:spacing w:line="240" w:lineRule="auto"/>
        <w:ind w:left="426"/>
        <w:rPr>
          <w:rFonts w:ascii="Times New Roman" w:hAnsi="Times New Roman" w:cs="Times New Roman"/>
          <w:sz w:val="20"/>
          <w:szCs w:val="20"/>
          <w:lang w:val="en-US"/>
        </w:rPr>
      </w:pPr>
      <w:r w:rsidRPr="00254348">
        <w:rPr>
          <w:rFonts w:ascii="Times New Roman" w:hAnsi="Times New Roman" w:cs="Times New Roman"/>
          <w:sz w:val="20"/>
          <w:szCs w:val="20"/>
          <w:lang w:val="en-US"/>
        </w:rPr>
        <w:t>In the 2, 5, 10, 20, and 50 return periods, the calculation</w:t>
      </w:r>
      <w:r w:rsidR="00A1627F">
        <w:rPr>
          <w:rFonts w:ascii="Times New Roman" w:hAnsi="Times New Roman" w:cs="Times New Roman"/>
          <w:sz w:val="20"/>
          <w:szCs w:val="20"/>
          <w:lang w:val="en-US"/>
        </w:rPr>
        <w:t>s</w:t>
      </w:r>
      <w:r w:rsidRPr="00254348">
        <w:rPr>
          <w:rFonts w:ascii="Times New Roman" w:hAnsi="Times New Roman" w:cs="Times New Roman"/>
          <w:sz w:val="20"/>
          <w:szCs w:val="20"/>
          <w:lang w:val="en-US"/>
        </w:rPr>
        <w:t xml:space="preserve"> </w:t>
      </w:r>
      <w:r w:rsidR="00A1627F">
        <w:rPr>
          <w:rFonts w:ascii="Times New Roman" w:hAnsi="Times New Roman" w:cs="Times New Roman"/>
          <w:sz w:val="20"/>
          <w:szCs w:val="20"/>
          <w:lang w:val="en-US"/>
        </w:rPr>
        <w:t>were</w:t>
      </w:r>
      <w:r w:rsidRPr="00254348">
        <w:rPr>
          <w:rFonts w:ascii="Times New Roman" w:hAnsi="Times New Roman" w:cs="Times New Roman"/>
          <w:sz w:val="20"/>
          <w:szCs w:val="20"/>
          <w:lang w:val="en-US"/>
        </w:rPr>
        <w:t>:</w:t>
      </w:r>
    </w:p>
    <w:p w14:paraId="12C2E5C6" w14:textId="77777777" w:rsidR="00C44BA4" w:rsidRPr="008232D1" w:rsidRDefault="00580860" w:rsidP="00254348">
      <w:pPr>
        <w:pStyle w:val="ListParagraph"/>
        <w:numPr>
          <w:ilvl w:val="0"/>
          <w:numId w:val="23"/>
        </w:numPr>
        <w:shd w:val="clear" w:color="auto" w:fill="FFFFFF"/>
        <w:spacing w:line="240" w:lineRule="auto"/>
        <w:ind w:left="709" w:hanging="283"/>
        <w:rPr>
          <w:rFonts w:ascii="Times New Roman"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2</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T</m:t>
            </m:r>
          </m:sub>
        </m:sSub>
        <m:r>
          <w:rPr>
            <w:rFonts w:ascii="Cambria Math" w:hAnsi="Cambria Math" w:cs="Times New Roman"/>
            <w:sz w:val="20"/>
            <w:szCs w:val="20"/>
            <w:lang w:val="en-US"/>
          </w:rPr>
          <m:t>=97.8+</m:t>
        </m:r>
        <m:d>
          <m:dPr>
            <m:ctrlPr>
              <w:rPr>
                <w:rFonts w:ascii="Cambria Math" w:hAnsi="Cambria Math" w:cs="Times New Roman"/>
                <w:i/>
                <w:sz w:val="20"/>
                <w:szCs w:val="20"/>
                <w:lang w:val="en-US"/>
              </w:rPr>
            </m:ctrlPr>
          </m:dPr>
          <m:e>
            <m:r>
              <w:rPr>
                <w:rFonts w:ascii="Cambria Math" w:hAnsi="Cambria Math" w:cs="Times New Roman"/>
                <w:sz w:val="20"/>
                <w:szCs w:val="20"/>
                <w:lang w:val="en-US"/>
              </w:rPr>
              <m:t>0×31.332</m:t>
            </m:r>
          </m:e>
        </m:d>
        <m:r>
          <w:rPr>
            <w:rFonts w:ascii="Cambria Math" w:hAnsi="Cambria Math" w:cs="Times New Roman"/>
            <w:sz w:val="20"/>
            <w:szCs w:val="20"/>
            <w:lang w:val="en-US"/>
          </w:rPr>
          <m:t>=97.8 mm</m:t>
        </m:r>
      </m:oMath>
    </w:p>
    <w:p w14:paraId="59F5A190" w14:textId="77777777" w:rsidR="00C44BA4" w:rsidRPr="008232D1" w:rsidRDefault="00580860" w:rsidP="00254348">
      <w:pPr>
        <w:pStyle w:val="ListParagraph"/>
        <w:numPr>
          <w:ilvl w:val="0"/>
          <w:numId w:val="23"/>
        </w:numPr>
        <w:shd w:val="clear" w:color="auto" w:fill="FFFFFF"/>
        <w:spacing w:line="240" w:lineRule="auto"/>
        <w:ind w:left="709" w:hanging="283"/>
        <w:rPr>
          <w:rFonts w:ascii="Times New Roman"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5</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T</m:t>
            </m:r>
          </m:sub>
        </m:sSub>
        <m:r>
          <w:rPr>
            <w:rFonts w:ascii="Cambria Math" w:hAnsi="Cambria Math" w:cs="Times New Roman"/>
            <w:sz w:val="20"/>
            <w:szCs w:val="20"/>
            <w:lang w:val="en-US"/>
          </w:rPr>
          <m:t>=97.8+</m:t>
        </m:r>
        <m:d>
          <m:dPr>
            <m:ctrlPr>
              <w:rPr>
                <w:rFonts w:ascii="Cambria Math" w:hAnsi="Cambria Math" w:cs="Times New Roman"/>
                <w:i/>
                <w:sz w:val="20"/>
                <w:szCs w:val="20"/>
                <w:lang w:val="en-US"/>
              </w:rPr>
            </m:ctrlPr>
          </m:dPr>
          <m:e>
            <m:r>
              <w:rPr>
                <w:rFonts w:ascii="Cambria Math" w:hAnsi="Cambria Math" w:cs="Times New Roman"/>
                <w:sz w:val="20"/>
                <w:szCs w:val="20"/>
                <w:lang w:val="en-US"/>
              </w:rPr>
              <m:t>0.84×31.332</m:t>
            </m:r>
          </m:e>
        </m:d>
        <m:r>
          <w:rPr>
            <w:rFonts w:ascii="Cambria Math" w:hAnsi="Cambria Math" w:cs="Times New Roman"/>
            <w:sz w:val="20"/>
            <w:szCs w:val="20"/>
            <w:lang w:val="en-US"/>
          </w:rPr>
          <m:t>=124.118 mm</m:t>
        </m:r>
      </m:oMath>
    </w:p>
    <w:p w14:paraId="3F43F9D6" w14:textId="77777777" w:rsidR="00C44BA4" w:rsidRPr="008232D1" w:rsidRDefault="00580860" w:rsidP="00254348">
      <w:pPr>
        <w:pStyle w:val="ListParagraph"/>
        <w:numPr>
          <w:ilvl w:val="0"/>
          <w:numId w:val="23"/>
        </w:numPr>
        <w:shd w:val="clear" w:color="auto" w:fill="FFFFFF"/>
        <w:spacing w:line="240" w:lineRule="auto"/>
        <w:ind w:left="709" w:hanging="283"/>
        <w:rPr>
          <w:rFonts w:ascii="Times New Roman"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10</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T</m:t>
            </m:r>
          </m:sub>
        </m:sSub>
        <m:r>
          <w:rPr>
            <w:rFonts w:ascii="Cambria Math" w:hAnsi="Cambria Math" w:cs="Times New Roman"/>
            <w:sz w:val="20"/>
            <w:szCs w:val="20"/>
            <w:lang w:val="en-US"/>
          </w:rPr>
          <m:t>=97.8+</m:t>
        </m:r>
        <m:d>
          <m:dPr>
            <m:ctrlPr>
              <w:rPr>
                <w:rFonts w:ascii="Cambria Math" w:hAnsi="Cambria Math" w:cs="Times New Roman"/>
                <w:i/>
                <w:sz w:val="20"/>
                <w:szCs w:val="20"/>
                <w:lang w:val="en-US"/>
              </w:rPr>
            </m:ctrlPr>
          </m:dPr>
          <m:e>
            <m:r>
              <w:rPr>
                <w:rFonts w:ascii="Cambria Math" w:hAnsi="Cambria Math" w:cs="Times New Roman"/>
                <w:sz w:val="20"/>
                <w:szCs w:val="20"/>
                <w:lang w:val="en-US"/>
              </w:rPr>
              <m:t>1.28×31.332</m:t>
            </m:r>
          </m:e>
        </m:d>
        <m:r>
          <w:rPr>
            <w:rFonts w:ascii="Cambria Math" w:hAnsi="Cambria Math" w:cs="Times New Roman"/>
            <w:sz w:val="20"/>
            <w:szCs w:val="20"/>
            <w:lang w:val="en-US"/>
          </w:rPr>
          <m:t>=137.904 mm</m:t>
        </m:r>
      </m:oMath>
    </w:p>
    <w:p w14:paraId="2DD46F7E" w14:textId="77777777" w:rsidR="00C44BA4" w:rsidRPr="008232D1" w:rsidRDefault="00580860" w:rsidP="00254348">
      <w:pPr>
        <w:pStyle w:val="ListParagraph"/>
        <w:numPr>
          <w:ilvl w:val="0"/>
          <w:numId w:val="23"/>
        </w:numPr>
        <w:shd w:val="clear" w:color="auto" w:fill="FFFFFF"/>
        <w:spacing w:line="240" w:lineRule="auto"/>
        <w:ind w:left="709" w:hanging="283"/>
        <w:rPr>
          <w:rFonts w:ascii="Times New Roman"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20</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T</m:t>
            </m:r>
          </m:sub>
        </m:sSub>
        <m:r>
          <w:rPr>
            <w:rFonts w:ascii="Cambria Math" w:hAnsi="Cambria Math" w:cs="Times New Roman"/>
            <w:sz w:val="20"/>
            <w:szCs w:val="20"/>
            <w:lang w:val="en-US"/>
          </w:rPr>
          <m:t>=97.8+</m:t>
        </m:r>
        <m:d>
          <m:dPr>
            <m:ctrlPr>
              <w:rPr>
                <w:rFonts w:ascii="Cambria Math" w:hAnsi="Cambria Math" w:cs="Times New Roman"/>
                <w:i/>
                <w:sz w:val="20"/>
                <w:szCs w:val="20"/>
                <w:lang w:val="en-US"/>
              </w:rPr>
            </m:ctrlPr>
          </m:dPr>
          <m:e>
            <m:r>
              <w:rPr>
                <w:rFonts w:ascii="Cambria Math" w:hAnsi="Cambria Math" w:cs="Times New Roman"/>
                <w:sz w:val="20"/>
                <w:szCs w:val="20"/>
                <w:lang w:val="en-US"/>
              </w:rPr>
              <m:t>1.64×31.332</m:t>
            </m:r>
          </m:e>
        </m:d>
        <m:r>
          <w:rPr>
            <w:rFonts w:ascii="Cambria Math" w:hAnsi="Cambria Math" w:cs="Times New Roman"/>
            <w:sz w:val="20"/>
            <w:szCs w:val="20"/>
            <w:lang w:val="en-US"/>
          </w:rPr>
          <m:t>=149.184 mm</m:t>
        </m:r>
      </m:oMath>
    </w:p>
    <w:p w14:paraId="49C60C11" w14:textId="77777777" w:rsidR="000E6A26" w:rsidRPr="008232D1" w:rsidRDefault="00580860" w:rsidP="00254348">
      <w:pPr>
        <w:pStyle w:val="ListParagraph"/>
        <w:numPr>
          <w:ilvl w:val="0"/>
          <w:numId w:val="23"/>
        </w:numPr>
        <w:shd w:val="clear" w:color="auto" w:fill="FFFFFF"/>
        <w:spacing w:after="0" w:line="240" w:lineRule="auto"/>
        <w:ind w:left="709" w:hanging="283"/>
        <w:jc w:val="both"/>
        <w:rPr>
          <w:rFonts w:ascii="Times New Roman"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50</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T</m:t>
            </m:r>
          </m:sub>
        </m:sSub>
        <m:r>
          <w:rPr>
            <w:rFonts w:ascii="Cambria Math" w:hAnsi="Cambria Math" w:cs="Times New Roman"/>
            <w:sz w:val="20"/>
            <w:szCs w:val="20"/>
            <w:lang w:val="en-US"/>
          </w:rPr>
          <m:t>=97.8+</m:t>
        </m:r>
        <m:d>
          <m:dPr>
            <m:ctrlPr>
              <w:rPr>
                <w:rFonts w:ascii="Cambria Math" w:hAnsi="Cambria Math" w:cs="Times New Roman"/>
                <w:i/>
                <w:sz w:val="20"/>
                <w:szCs w:val="20"/>
                <w:lang w:val="en-US"/>
              </w:rPr>
            </m:ctrlPr>
          </m:dPr>
          <m:e>
            <m:r>
              <w:rPr>
                <w:rFonts w:ascii="Cambria Math" w:hAnsi="Cambria Math" w:cs="Times New Roman"/>
                <w:sz w:val="20"/>
                <w:szCs w:val="20"/>
                <w:lang w:val="en-US"/>
              </w:rPr>
              <m:t>2.05×31.332</m:t>
            </m:r>
          </m:e>
        </m:d>
        <m:r>
          <w:rPr>
            <w:rFonts w:ascii="Cambria Math" w:hAnsi="Cambria Math" w:cs="Times New Roman"/>
            <w:sz w:val="20"/>
            <w:szCs w:val="20"/>
            <w:lang w:val="en-US"/>
          </w:rPr>
          <m:t>=162.030 mm</m:t>
        </m:r>
      </m:oMath>
    </w:p>
    <w:p w14:paraId="4DC9B31B" w14:textId="77777777" w:rsidR="00C44BA4" w:rsidRPr="008232D1" w:rsidRDefault="00C44BA4" w:rsidP="00C44BA4">
      <w:pPr>
        <w:pStyle w:val="ListParagraph"/>
        <w:shd w:val="clear" w:color="auto" w:fill="FFFFFF"/>
        <w:spacing w:after="0" w:line="240" w:lineRule="auto"/>
        <w:ind w:left="426"/>
        <w:jc w:val="both"/>
        <w:rPr>
          <w:rFonts w:ascii="Times New Roman" w:hAnsi="Times New Roman" w:cs="Times New Roman"/>
          <w:sz w:val="20"/>
          <w:szCs w:val="20"/>
          <w:lang w:val="en-US"/>
        </w:rPr>
      </w:pPr>
    </w:p>
    <w:p w14:paraId="4DE8DEDC" w14:textId="77777777" w:rsidR="00C44BA4" w:rsidRPr="008232D1" w:rsidRDefault="00A1627F" w:rsidP="00C44BA4">
      <w:pPr>
        <w:pStyle w:val="ListParagraph"/>
        <w:shd w:val="clear" w:color="auto" w:fill="FFFFFF"/>
        <w:spacing w:after="0" w:line="240" w:lineRule="auto"/>
        <w:ind w:left="426"/>
        <w:jc w:val="both"/>
        <w:rPr>
          <w:rFonts w:ascii="Times New Roman" w:hAnsi="Times New Roman" w:cs="Times New Roman"/>
          <w:sz w:val="20"/>
          <w:szCs w:val="20"/>
          <w:lang w:val="en-US"/>
        </w:rPr>
      </w:pPr>
      <w:r w:rsidRPr="00A1627F">
        <w:rPr>
          <w:rFonts w:ascii="Times New Roman" w:hAnsi="Times New Roman" w:cs="Times New Roman"/>
          <w:sz w:val="20"/>
          <w:szCs w:val="20"/>
          <w:lang w:val="en-US"/>
        </w:rPr>
        <w:t xml:space="preserve">From the above calculations, the following graph </w:t>
      </w:r>
      <w:r>
        <w:rPr>
          <w:rFonts w:ascii="Times New Roman" w:hAnsi="Times New Roman" w:cs="Times New Roman"/>
          <w:sz w:val="20"/>
          <w:szCs w:val="20"/>
          <w:lang w:val="en-US"/>
        </w:rPr>
        <w:t>wa</w:t>
      </w:r>
      <w:r w:rsidRPr="00A1627F">
        <w:rPr>
          <w:rFonts w:ascii="Times New Roman" w:hAnsi="Times New Roman" w:cs="Times New Roman"/>
          <w:sz w:val="20"/>
          <w:szCs w:val="20"/>
          <w:lang w:val="en-US"/>
        </w:rPr>
        <w:t>s obtained:</w:t>
      </w:r>
    </w:p>
    <w:p w14:paraId="79BA85C5" w14:textId="77777777" w:rsidR="00C44BA4" w:rsidRPr="008232D1" w:rsidRDefault="00C44BA4" w:rsidP="00C44BA4">
      <w:pPr>
        <w:pStyle w:val="ListParagraph"/>
        <w:shd w:val="clear" w:color="auto" w:fill="FFFFFF"/>
        <w:spacing w:after="0" w:line="240" w:lineRule="auto"/>
        <w:ind w:left="426"/>
        <w:jc w:val="both"/>
        <w:rPr>
          <w:rFonts w:ascii="Times New Roman" w:hAnsi="Times New Roman" w:cs="Times New Roman"/>
          <w:sz w:val="20"/>
          <w:szCs w:val="20"/>
          <w:lang w:val="en-US"/>
        </w:rPr>
      </w:pPr>
    </w:p>
    <w:p w14:paraId="03AACD55" w14:textId="77777777" w:rsidR="00C44BA4" w:rsidRPr="008232D1" w:rsidRDefault="00C44BA4" w:rsidP="00C44BA4">
      <w:pPr>
        <w:pStyle w:val="ListParagraph"/>
        <w:shd w:val="clear" w:color="auto" w:fill="FFFFFF"/>
        <w:spacing w:after="0" w:line="240" w:lineRule="auto"/>
        <w:ind w:left="-709"/>
        <w:jc w:val="both"/>
        <w:rPr>
          <w:rFonts w:ascii="Times New Roman" w:hAnsi="Times New Roman" w:cs="Times New Roman"/>
          <w:sz w:val="20"/>
          <w:szCs w:val="20"/>
          <w:lang w:val="en-US"/>
        </w:rPr>
      </w:pPr>
      <w:r w:rsidRPr="008232D1">
        <w:rPr>
          <w:rFonts w:ascii="Times New Roman" w:hAnsi="Times New Roman"/>
          <w:noProof/>
          <w:sz w:val="24"/>
          <w:szCs w:val="24"/>
          <w:lang w:val="en-US" w:eastAsia="en-US"/>
        </w:rPr>
        <w:lastRenderedPageBreak/>
        <w:drawing>
          <wp:inline distT="0" distB="0" distL="0" distR="0" wp14:anchorId="2FC17883" wp14:editId="2C39080B">
            <wp:extent cx="3459480" cy="2346960"/>
            <wp:effectExtent l="19050" t="0" r="2667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93E59C" w14:textId="77777777" w:rsidR="00C44BA4" w:rsidRPr="008232D1" w:rsidRDefault="00A1627F" w:rsidP="00A1627F">
      <w:pPr>
        <w:pStyle w:val="ListParagraph"/>
        <w:shd w:val="clear" w:color="auto" w:fill="FFFFFF"/>
        <w:spacing w:after="0" w:line="240" w:lineRule="auto"/>
        <w:ind w:left="-709"/>
        <w:rPr>
          <w:rFonts w:ascii="Times New Roman" w:hAnsi="Times New Roman" w:cs="Times New Roman"/>
          <w:sz w:val="20"/>
          <w:szCs w:val="20"/>
          <w:lang w:val="en-US"/>
        </w:rPr>
      </w:pPr>
      <w:r>
        <w:rPr>
          <w:rFonts w:ascii="Times New Roman" w:hAnsi="Times New Roman" w:cs="Times New Roman"/>
          <w:sz w:val="20"/>
          <w:szCs w:val="20"/>
          <w:lang w:val="en-US"/>
        </w:rPr>
        <w:t>Source</w:t>
      </w:r>
      <w:r w:rsidR="00C44BA4" w:rsidRPr="008232D1">
        <w:rPr>
          <w:rFonts w:ascii="Times New Roman" w:hAnsi="Times New Roman" w:cs="Times New Roman"/>
          <w:sz w:val="20"/>
          <w:szCs w:val="20"/>
          <w:lang w:val="en-US"/>
        </w:rPr>
        <w:t>: 2021</w:t>
      </w:r>
      <w:r>
        <w:rPr>
          <w:rFonts w:ascii="Times New Roman" w:hAnsi="Times New Roman" w:cs="Times New Roman"/>
          <w:sz w:val="20"/>
          <w:szCs w:val="20"/>
          <w:lang w:val="en-US"/>
        </w:rPr>
        <w:t xml:space="preserve"> Calculation</w:t>
      </w:r>
    </w:p>
    <w:p w14:paraId="26DC6033" w14:textId="77777777" w:rsidR="00C44BA4" w:rsidRPr="008232D1" w:rsidRDefault="00A1627F" w:rsidP="00A1627F">
      <w:pPr>
        <w:spacing w:line="240" w:lineRule="auto"/>
        <w:jc w:val="center"/>
        <w:rPr>
          <w:rFonts w:ascii="Times New Roman" w:hAnsi="Times New Roman" w:cs="Times New Roman"/>
          <w:bCs/>
          <w:i/>
          <w:iCs/>
          <w:sz w:val="20"/>
          <w:szCs w:val="20"/>
          <w:lang w:val="en-US"/>
        </w:rPr>
      </w:pPr>
      <w:r>
        <w:rPr>
          <w:rFonts w:ascii="Times New Roman" w:hAnsi="Times New Roman" w:cs="Times New Roman"/>
          <w:b/>
          <w:bCs/>
          <w:sz w:val="20"/>
          <w:szCs w:val="20"/>
          <w:lang w:val="en-US"/>
        </w:rPr>
        <w:t>Figure</w:t>
      </w:r>
      <w:r w:rsidR="00C44BA4" w:rsidRPr="008232D1">
        <w:rPr>
          <w:rFonts w:ascii="Times New Roman" w:hAnsi="Times New Roman" w:cs="Times New Roman"/>
          <w:b/>
          <w:bCs/>
          <w:sz w:val="20"/>
          <w:szCs w:val="20"/>
          <w:lang w:val="en-US"/>
        </w:rPr>
        <w:t xml:space="preserve"> 6</w:t>
      </w:r>
      <w:r w:rsidR="007628D7" w:rsidRPr="008232D1">
        <w:rPr>
          <w:rFonts w:ascii="Times New Roman" w:hAnsi="Times New Roman" w:cs="Times New Roman"/>
          <w:b/>
          <w:bCs/>
          <w:sz w:val="20"/>
          <w:szCs w:val="20"/>
          <w:lang w:val="en-US"/>
        </w:rPr>
        <w:t xml:space="preserve"> </w:t>
      </w:r>
      <w:r w:rsidRPr="00A1627F">
        <w:rPr>
          <w:rFonts w:ascii="Times New Roman" w:hAnsi="Times New Roman" w:cs="Times New Roman"/>
          <w:bCs/>
          <w:sz w:val="20"/>
          <w:szCs w:val="20"/>
          <w:lang w:val="en-US"/>
        </w:rPr>
        <w:t>Normal Distribution Rainfall Graph</w:t>
      </w:r>
    </w:p>
    <w:p w14:paraId="6F6345CA" w14:textId="77777777" w:rsidR="00905F5C" w:rsidRPr="008232D1" w:rsidRDefault="005D6981" w:rsidP="005D6981">
      <w:pPr>
        <w:shd w:val="clear" w:color="auto" w:fill="FFFFFF"/>
        <w:spacing w:line="240" w:lineRule="auto"/>
        <w:contextualSpacing/>
        <w:rPr>
          <w:rFonts w:ascii="Times New Roman" w:hAnsi="Times New Roman" w:cs="Times New Roman"/>
          <w:b/>
          <w:sz w:val="20"/>
          <w:szCs w:val="20"/>
          <w:lang w:val="en-US"/>
        </w:rPr>
      </w:pPr>
      <w:r>
        <w:rPr>
          <w:rFonts w:ascii="Times New Roman" w:hAnsi="Times New Roman" w:cs="Times New Roman"/>
          <w:b/>
          <w:bCs/>
          <w:sz w:val="20"/>
          <w:szCs w:val="20"/>
          <w:lang w:val="en-US"/>
        </w:rPr>
        <w:t>Runoff</w:t>
      </w:r>
      <w:r w:rsidR="00A1627F" w:rsidRPr="00A1627F">
        <w:rPr>
          <w:rFonts w:ascii="Times New Roman" w:hAnsi="Times New Roman" w:cs="Times New Roman"/>
          <w:b/>
          <w:bCs/>
          <w:sz w:val="20"/>
          <w:szCs w:val="20"/>
          <w:lang w:val="en-US"/>
        </w:rPr>
        <w:t xml:space="preserve"> Coefficient </w:t>
      </w:r>
      <w:r w:rsidR="00905F5C" w:rsidRPr="008232D1">
        <w:rPr>
          <w:rFonts w:ascii="Times New Roman" w:hAnsi="Times New Roman" w:cs="Times New Roman"/>
          <w:b/>
          <w:bCs/>
          <w:sz w:val="20"/>
          <w:szCs w:val="20"/>
          <w:lang w:val="en-US"/>
        </w:rPr>
        <w:t>(C)</w:t>
      </w:r>
    </w:p>
    <w:p w14:paraId="4E79383D" w14:textId="77777777" w:rsidR="00905F5C" w:rsidRPr="008232D1" w:rsidRDefault="00EE22DE" w:rsidP="00905F5C">
      <w:pPr>
        <w:shd w:val="clear" w:color="auto" w:fill="FFFFFF"/>
        <w:spacing w:line="240" w:lineRule="auto"/>
        <w:jc w:val="both"/>
        <w:rPr>
          <w:rFonts w:ascii="Times New Roman" w:hAnsi="Times New Roman" w:cs="Times New Roman"/>
          <w:sz w:val="20"/>
          <w:szCs w:val="20"/>
          <w:lang w:val="en-US"/>
        </w:rPr>
      </w:pPr>
      <w:r w:rsidRPr="00EE22DE">
        <w:rPr>
          <w:rFonts w:ascii="Times New Roman" w:hAnsi="Times New Roman" w:cs="Times New Roman"/>
          <w:sz w:val="20"/>
          <w:szCs w:val="20"/>
          <w:lang w:val="en-US"/>
        </w:rPr>
        <w:t xml:space="preserve">In road drainage </w:t>
      </w:r>
      <w:r w:rsidR="005D6981">
        <w:rPr>
          <w:rFonts w:ascii="Times New Roman" w:hAnsi="Times New Roman" w:cs="Times New Roman"/>
          <w:sz w:val="20"/>
          <w:szCs w:val="20"/>
          <w:lang w:val="en-US"/>
        </w:rPr>
        <w:t>study</w:t>
      </w:r>
      <w:r w:rsidRPr="00EE22DE">
        <w:rPr>
          <w:rFonts w:ascii="Times New Roman" w:hAnsi="Times New Roman" w:cs="Times New Roman"/>
          <w:sz w:val="20"/>
          <w:szCs w:val="20"/>
          <w:lang w:val="en-US"/>
        </w:rPr>
        <w:t xml:space="preserve">, the </w:t>
      </w:r>
      <w:r w:rsidR="005D6981">
        <w:rPr>
          <w:rFonts w:ascii="Times New Roman" w:hAnsi="Times New Roman" w:cs="Times New Roman"/>
          <w:sz w:val="20"/>
          <w:szCs w:val="20"/>
          <w:lang w:val="en-US"/>
        </w:rPr>
        <w:t>runoff</w:t>
      </w:r>
      <w:r w:rsidRPr="00EE22DE">
        <w:rPr>
          <w:rFonts w:ascii="Times New Roman" w:hAnsi="Times New Roman" w:cs="Times New Roman"/>
          <w:sz w:val="20"/>
          <w:szCs w:val="20"/>
          <w:lang w:val="en-US"/>
        </w:rPr>
        <w:t xml:space="preserve"> </w:t>
      </w:r>
      <w:r w:rsidR="005D6981">
        <w:rPr>
          <w:rFonts w:ascii="Times New Roman" w:hAnsi="Times New Roman" w:cs="Times New Roman"/>
          <w:sz w:val="20"/>
          <w:szCs w:val="20"/>
          <w:lang w:val="en-US"/>
        </w:rPr>
        <w:t>c</w:t>
      </w:r>
      <w:r w:rsidRPr="00EE22DE">
        <w:rPr>
          <w:rFonts w:ascii="Times New Roman" w:hAnsi="Times New Roman" w:cs="Times New Roman"/>
          <w:sz w:val="20"/>
          <w:szCs w:val="20"/>
          <w:lang w:val="en-US"/>
        </w:rPr>
        <w:t xml:space="preserve">oefficient (C) used </w:t>
      </w:r>
      <w:r w:rsidR="005D6981">
        <w:rPr>
          <w:rFonts w:ascii="Times New Roman" w:hAnsi="Times New Roman" w:cs="Times New Roman"/>
          <w:sz w:val="20"/>
          <w:szCs w:val="20"/>
          <w:lang w:val="en-US"/>
        </w:rPr>
        <w:t>wa</w:t>
      </w:r>
      <w:r w:rsidRPr="00EE22DE">
        <w:rPr>
          <w:rFonts w:ascii="Times New Roman" w:hAnsi="Times New Roman" w:cs="Times New Roman"/>
          <w:sz w:val="20"/>
          <w:szCs w:val="20"/>
          <w:lang w:val="en-US"/>
        </w:rPr>
        <w:t xml:space="preserve">s the channel planning guideline set by the </w:t>
      </w:r>
      <w:r w:rsidR="005D6981">
        <w:rPr>
          <w:rFonts w:ascii="Times New Roman" w:hAnsi="Times New Roman" w:cs="Times New Roman"/>
          <w:sz w:val="20"/>
          <w:szCs w:val="20"/>
          <w:lang w:val="en-US"/>
        </w:rPr>
        <w:t>Department</w:t>
      </w:r>
      <w:r w:rsidRPr="00EE22DE">
        <w:rPr>
          <w:rFonts w:ascii="Times New Roman" w:hAnsi="Times New Roman" w:cs="Times New Roman"/>
          <w:sz w:val="20"/>
          <w:szCs w:val="20"/>
          <w:lang w:val="en-US"/>
        </w:rPr>
        <w:t xml:space="preserve"> of Public Works in SNI 03-3424-1994 concerning Road Surface Drainage Planning Procedures, then the </w:t>
      </w:r>
      <w:r w:rsidR="005D6981">
        <w:rPr>
          <w:rFonts w:ascii="Times New Roman" w:hAnsi="Times New Roman" w:cs="Times New Roman"/>
          <w:sz w:val="20"/>
          <w:szCs w:val="20"/>
          <w:lang w:val="en-US"/>
        </w:rPr>
        <w:t>runoff</w:t>
      </w:r>
      <w:r w:rsidRPr="00EE22DE">
        <w:rPr>
          <w:rFonts w:ascii="Times New Roman" w:hAnsi="Times New Roman" w:cs="Times New Roman"/>
          <w:sz w:val="20"/>
          <w:szCs w:val="20"/>
          <w:lang w:val="en-US"/>
        </w:rPr>
        <w:t xml:space="preserve"> coefficient (C) obtained for the relationship be</w:t>
      </w:r>
      <w:r w:rsidR="005D6981">
        <w:rPr>
          <w:rFonts w:ascii="Times New Roman" w:hAnsi="Times New Roman" w:cs="Times New Roman"/>
          <w:sz w:val="20"/>
          <w:szCs w:val="20"/>
          <w:lang w:val="en-US"/>
        </w:rPr>
        <w:t>tween ground surface conditions was</w:t>
      </w:r>
      <w:r w:rsidRPr="00EE22DE">
        <w:rPr>
          <w:rFonts w:ascii="Times New Roman" w:hAnsi="Times New Roman" w:cs="Times New Roman"/>
          <w:sz w:val="20"/>
          <w:szCs w:val="20"/>
          <w:lang w:val="en-US"/>
        </w:rPr>
        <w:t xml:space="preserve"> as follows:</w:t>
      </w:r>
    </w:p>
    <w:p w14:paraId="1B6F5EB2" w14:textId="77777777" w:rsidR="00FF2472" w:rsidRPr="008232D1" w:rsidRDefault="00FF2472" w:rsidP="00FF2472">
      <w:pPr>
        <w:pStyle w:val="ListParagraph"/>
        <w:numPr>
          <w:ilvl w:val="0"/>
          <w:numId w:val="25"/>
        </w:numPr>
        <w:shd w:val="clear" w:color="auto" w:fill="FFFFFF"/>
        <w:spacing w:line="240" w:lineRule="auto"/>
        <w:ind w:left="426"/>
        <w:rPr>
          <w:rFonts w:ascii="Times New Roman" w:hAnsi="Times New Roman" w:cs="Times New Roman"/>
          <w:sz w:val="20"/>
          <w:szCs w:val="20"/>
          <w:lang w:val="en-US"/>
        </w:rPr>
      </w:pPr>
      <w:r w:rsidRPr="008232D1">
        <w:rPr>
          <w:rFonts w:ascii="Times New Roman" w:hAnsi="Times New Roman" w:cs="Times New Roman"/>
          <w:sz w:val="20"/>
          <w:szCs w:val="20"/>
          <w:lang w:val="en-US"/>
        </w:rPr>
        <w:t xml:space="preserve">L1 = </w:t>
      </w:r>
      <w:r w:rsidR="007151A3">
        <w:rPr>
          <w:rFonts w:ascii="Times New Roman" w:hAnsi="Times New Roman" w:cs="Times New Roman"/>
          <w:sz w:val="20"/>
          <w:szCs w:val="20"/>
          <w:lang w:val="en-US"/>
        </w:rPr>
        <w:t>Asphalt p</w:t>
      </w:r>
      <w:r w:rsidR="007151A3" w:rsidRPr="007151A3">
        <w:rPr>
          <w:rFonts w:ascii="Times New Roman" w:hAnsi="Times New Roman" w:cs="Times New Roman"/>
          <w:sz w:val="20"/>
          <w:szCs w:val="20"/>
          <w:lang w:val="en-US"/>
        </w:rPr>
        <w:t>avement</w:t>
      </w:r>
      <w:r w:rsidRPr="008232D1">
        <w:rPr>
          <w:rFonts w:ascii="Times New Roman" w:hAnsi="Times New Roman" w:cs="Times New Roman"/>
          <w:sz w:val="20"/>
          <w:szCs w:val="20"/>
          <w:lang w:val="en-US"/>
        </w:rPr>
        <w:t xml:space="preserve"> (</w:t>
      </w:r>
      <w:r w:rsidR="007151A3">
        <w:rPr>
          <w:rFonts w:ascii="Times New Roman" w:hAnsi="Times New Roman" w:cs="Times New Roman"/>
          <w:sz w:val="20"/>
          <w:szCs w:val="20"/>
          <w:lang w:val="en-US"/>
        </w:rPr>
        <w:t>width 7m)</w:t>
      </w:r>
      <w:r w:rsidR="007151A3">
        <w:rPr>
          <w:rFonts w:ascii="Times New Roman" w:hAnsi="Times New Roman" w:cs="Times New Roman"/>
          <w:sz w:val="20"/>
          <w:szCs w:val="20"/>
          <w:lang w:val="en-US"/>
        </w:rPr>
        <w:tab/>
      </w:r>
      <w:r w:rsidRPr="008232D1">
        <w:rPr>
          <w:rFonts w:ascii="Times New Roman" w:hAnsi="Times New Roman" w:cs="Times New Roman"/>
          <w:sz w:val="20"/>
          <w:szCs w:val="20"/>
          <w:lang w:val="en-US"/>
        </w:rPr>
        <w:t xml:space="preserve">: </w:t>
      </w:r>
      <w:r w:rsidR="005D6981" w:rsidRPr="005D6981">
        <w:rPr>
          <w:rFonts w:ascii="Times New Roman" w:hAnsi="Times New Roman" w:cs="Times New Roman"/>
          <w:sz w:val="20"/>
          <w:szCs w:val="20"/>
          <w:lang w:val="en-US"/>
        </w:rPr>
        <w:t>Coefficient C</w:t>
      </w:r>
      <w:r w:rsidRPr="008232D1">
        <w:rPr>
          <w:rFonts w:ascii="Times New Roman" w:hAnsi="Times New Roman" w:cs="Times New Roman"/>
          <w:sz w:val="20"/>
          <w:szCs w:val="20"/>
          <w:lang w:val="en-US"/>
        </w:rPr>
        <w:t xml:space="preserve"> = 0</w:t>
      </w:r>
      <w:r w:rsidR="005D6981">
        <w:rPr>
          <w:rFonts w:ascii="Times New Roman" w:hAnsi="Times New Roman" w:cs="Times New Roman"/>
          <w:sz w:val="20"/>
          <w:szCs w:val="20"/>
          <w:lang w:val="en-US"/>
        </w:rPr>
        <w:t>.</w:t>
      </w:r>
      <w:r w:rsidRPr="008232D1">
        <w:rPr>
          <w:rFonts w:ascii="Times New Roman" w:hAnsi="Times New Roman" w:cs="Times New Roman"/>
          <w:sz w:val="20"/>
          <w:szCs w:val="20"/>
          <w:lang w:val="en-US"/>
        </w:rPr>
        <w:t>70</w:t>
      </w:r>
    </w:p>
    <w:p w14:paraId="1A9080AC" w14:textId="77777777" w:rsidR="00FF2472" w:rsidRPr="008232D1" w:rsidRDefault="00FF2472" w:rsidP="00FF2472">
      <w:pPr>
        <w:pStyle w:val="ListParagraph"/>
        <w:numPr>
          <w:ilvl w:val="0"/>
          <w:numId w:val="25"/>
        </w:numPr>
        <w:shd w:val="clear" w:color="auto" w:fill="FFFFFF"/>
        <w:spacing w:line="240" w:lineRule="auto"/>
        <w:ind w:left="426"/>
        <w:rPr>
          <w:rFonts w:ascii="Times New Roman" w:hAnsi="Times New Roman" w:cs="Times New Roman"/>
          <w:sz w:val="20"/>
          <w:szCs w:val="20"/>
          <w:lang w:val="en-US"/>
        </w:rPr>
      </w:pPr>
      <w:r w:rsidRPr="008232D1">
        <w:rPr>
          <w:rFonts w:ascii="Times New Roman" w:hAnsi="Times New Roman" w:cs="Times New Roman"/>
          <w:sz w:val="20"/>
          <w:szCs w:val="20"/>
          <w:lang w:val="en-US"/>
        </w:rPr>
        <w:t xml:space="preserve">L2 = </w:t>
      </w:r>
      <w:r w:rsidR="007151A3">
        <w:rPr>
          <w:rFonts w:ascii="Times New Roman" w:hAnsi="Times New Roman" w:cs="Times New Roman"/>
          <w:sz w:val="20"/>
          <w:szCs w:val="20"/>
          <w:lang w:val="en-US"/>
        </w:rPr>
        <w:t>Shoulder</w:t>
      </w:r>
      <w:r w:rsidR="007151A3" w:rsidRPr="007151A3">
        <w:rPr>
          <w:rFonts w:ascii="Times New Roman" w:hAnsi="Times New Roman" w:cs="Times New Roman"/>
          <w:sz w:val="20"/>
          <w:szCs w:val="20"/>
          <w:lang w:val="en-US"/>
        </w:rPr>
        <w:t xml:space="preserve"> </w:t>
      </w:r>
      <w:r w:rsidRPr="008232D1">
        <w:rPr>
          <w:rFonts w:ascii="Times New Roman" w:hAnsi="Times New Roman" w:cs="Times New Roman"/>
          <w:sz w:val="20"/>
          <w:szCs w:val="20"/>
          <w:lang w:val="en-US"/>
        </w:rPr>
        <w:t>(</w:t>
      </w:r>
      <w:r w:rsidR="007151A3">
        <w:rPr>
          <w:rFonts w:ascii="Times New Roman" w:hAnsi="Times New Roman" w:cs="Times New Roman"/>
          <w:sz w:val="20"/>
          <w:szCs w:val="20"/>
          <w:lang w:val="en-US"/>
        </w:rPr>
        <w:t>width</w:t>
      </w:r>
      <w:r w:rsidRPr="008232D1">
        <w:rPr>
          <w:rFonts w:ascii="Times New Roman" w:hAnsi="Times New Roman" w:cs="Times New Roman"/>
          <w:sz w:val="20"/>
          <w:szCs w:val="20"/>
          <w:lang w:val="en-US"/>
        </w:rPr>
        <w:t xml:space="preserve"> 1m)</w:t>
      </w:r>
      <w:r w:rsidRPr="008232D1">
        <w:rPr>
          <w:rFonts w:ascii="Times New Roman" w:hAnsi="Times New Roman" w:cs="Times New Roman"/>
          <w:sz w:val="20"/>
          <w:szCs w:val="20"/>
          <w:lang w:val="en-US"/>
        </w:rPr>
        <w:tab/>
      </w:r>
      <w:r w:rsidRPr="008232D1">
        <w:rPr>
          <w:rFonts w:ascii="Times New Roman" w:hAnsi="Times New Roman" w:cs="Times New Roman"/>
          <w:sz w:val="20"/>
          <w:szCs w:val="20"/>
          <w:lang w:val="en-US"/>
        </w:rPr>
        <w:tab/>
        <w:t xml:space="preserve">: </w:t>
      </w:r>
      <w:r w:rsidR="005D6981" w:rsidRPr="005D6981">
        <w:rPr>
          <w:rFonts w:ascii="Times New Roman" w:hAnsi="Times New Roman" w:cs="Times New Roman"/>
          <w:sz w:val="20"/>
          <w:szCs w:val="20"/>
          <w:lang w:val="en-US"/>
        </w:rPr>
        <w:t>Coefficient C</w:t>
      </w:r>
      <w:r w:rsidRPr="008232D1">
        <w:rPr>
          <w:rFonts w:ascii="Times New Roman" w:hAnsi="Times New Roman" w:cs="Times New Roman"/>
          <w:sz w:val="20"/>
          <w:szCs w:val="20"/>
          <w:lang w:val="en-US"/>
        </w:rPr>
        <w:t xml:space="preserve"> = 0</w:t>
      </w:r>
      <w:r w:rsidR="005D6981">
        <w:rPr>
          <w:rFonts w:ascii="Times New Roman" w:hAnsi="Times New Roman" w:cs="Times New Roman"/>
          <w:sz w:val="20"/>
          <w:szCs w:val="20"/>
          <w:lang w:val="en-US"/>
        </w:rPr>
        <w:t>.</w:t>
      </w:r>
      <w:r w:rsidRPr="008232D1">
        <w:rPr>
          <w:rFonts w:ascii="Times New Roman" w:hAnsi="Times New Roman" w:cs="Times New Roman"/>
          <w:sz w:val="20"/>
          <w:szCs w:val="20"/>
          <w:lang w:val="en-US"/>
        </w:rPr>
        <w:t>65</w:t>
      </w:r>
    </w:p>
    <w:p w14:paraId="34A50E31" w14:textId="77777777" w:rsidR="00FF2472" w:rsidRPr="008232D1" w:rsidRDefault="00FF2472" w:rsidP="00FF2472">
      <w:pPr>
        <w:pStyle w:val="ListParagraph"/>
        <w:numPr>
          <w:ilvl w:val="0"/>
          <w:numId w:val="25"/>
        </w:numPr>
        <w:shd w:val="clear" w:color="auto" w:fill="FFFFFF"/>
        <w:spacing w:line="240" w:lineRule="auto"/>
        <w:ind w:left="426"/>
        <w:rPr>
          <w:rFonts w:ascii="Times New Roman" w:hAnsi="Times New Roman" w:cs="Times New Roman"/>
          <w:sz w:val="20"/>
          <w:szCs w:val="20"/>
          <w:lang w:val="en-US"/>
        </w:rPr>
      </w:pPr>
      <w:r w:rsidRPr="008232D1">
        <w:rPr>
          <w:rFonts w:ascii="Times New Roman" w:hAnsi="Times New Roman" w:cs="Times New Roman"/>
          <w:sz w:val="20"/>
          <w:szCs w:val="20"/>
          <w:lang w:val="en-US"/>
        </w:rPr>
        <w:t xml:space="preserve">L3 = </w:t>
      </w:r>
      <w:r w:rsidR="00F21E12">
        <w:rPr>
          <w:rFonts w:ascii="Times New Roman" w:hAnsi="Times New Roman" w:cs="Times New Roman"/>
          <w:sz w:val="20"/>
          <w:szCs w:val="20"/>
          <w:lang w:val="en-US"/>
        </w:rPr>
        <w:t>Curb</w:t>
      </w:r>
      <w:r w:rsidR="007151A3" w:rsidRPr="007151A3">
        <w:rPr>
          <w:rFonts w:ascii="Times New Roman" w:hAnsi="Times New Roman" w:cs="Times New Roman"/>
          <w:sz w:val="20"/>
          <w:szCs w:val="20"/>
          <w:lang w:val="en-US"/>
        </w:rPr>
        <w:t xml:space="preserve"> </w:t>
      </w:r>
      <w:r w:rsidR="007151A3">
        <w:rPr>
          <w:rFonts w:ascii="Times New Roman" w:hAnsi="Times New Roman" w:cs="Times New Roman"/>
          <w:sz w:val="20"/>
          <w:szCs w:val="20"/>
          <w:lang w:val="en-US"/>
        </w:rPr>
        <w:t>(width</w:t>
      </w:r>
      <w:r w:rsidRPr="008232D1">
        <w:rPr>
          <w:rFonts w:ascii="Times New Roman" w:hAnsi="Times New Roman" w:cs="Times New Roman"/>
          <w:sz w:val="20"/>
          <w:szCs w:val="20"/>
          <w:lang w:val="en-US"/>
        </w:rPr>
        <w:t xml:space="preserve"> 1 m)</w:t>
      </w:r>
      <w:r w:rsidRPr="008232D1">
        <w:rPr>
          <w:rFonts w:ascii="Times New Roman" w:hAnsi="Times New Roman" w:cs="Times New Roman"/>
          <w:sz w:val="20"/>
          <w:szCs w:val="20"/>
          <w:lang w:val="en-US"/>
        </w:rPr>
        <w:tab/>
      </w:r>
      <w:r w:rsidR="00F21E12">
        <w:rPr>
          <w:rFonts w:ascii="Times New Roman" w:hAnsi="Times New Roman" w:cs="Times New Roman"/>
          <w:sz w:val="20"/>
          <w:szCs w:val="20"/>
          <w:lang w:val="en-US"/>
        </w:rPr>
        <w:tab/>
      </w:r>
      <w:r w:rsidRPr="008232D1">
        <w:rPr>
          <w:rFonts w:ascii="Times New Roman" w:hAnsi="Times New Roman" w:cs="Times New Roman"/>
          <w:sz w:val="20"/>
          <w:szCs w:val="20"/>
          <w:lang w:val="en-US"/>
        </w:rPr>
        <w:t xml:space="preserve">: </w:t>
      </w:r>
      <w:r w:rsidR="005D6981" w:rsidRPr="005D6981">
        <w:rPr>
          <w:rFonts w:ascii="Times New Roman" w:hAnsi="Times New Roman" w:cs="Times New Roman"/>
          <w:sz w:val="20"/>
          <w:szCs w:val="20"/>
          <w:lang w:val="en-US"/>
        </w:rPr>
        <w:t>Coefficient C</w:t>
      </w:r>
      <w:r w:rsidRPr="008232D1">
        <w:rPr>
          <w:rFonts w:ascii="Times New Roman" w:hAnsi="Times New Roman" w:cs="Times New Roman"/>
          <w:sz w:val="20"/>
          <w:szCs w:val="20"/>
          <w:lang w:val="en-US"/>
        </w:rPr>
        <w:t xml:space="preserve"> = 0</w:t>
      </w:r>
      <w:r w:rsidR="005D6981">
        <w:rPr>
          <w:rFonts w:ascii="Times New Roman" w:hAnsi="Times New Roman" w:cs="Times New Roman"/>
          <w:sz w:val="20"/>
          <w:szCs w:val="20"/>
          <w:lang w:val="en-US"/>
        </w:rPr>
        <w:t>.</w:t>
      </w:r>
      <w:r w:rsidRPr="008232D1">
        <w:rPr>
          <w:rFonts w:ascii="Times New Roman" w:hAnsi="Times New Roman" w:cs="Times New Roman"/>
          <w:sz w:val="20"/>
          <w:szCs w:val="20"/>
          <w:lang w:val="en-US"/>
        </w:rPr>
        <w:t>40</w:t>
      </w:r>
    </w:p>
    <w:p w14:paraId="3B1E411F" w14:textId="77777777" w:rsidR="00905F5C" w:rsidRPr="008232D1" w:rsidRDefault="00A23C59" w:rsidP="00FF2472">
      <w:pPr>
        <w:shd w:val="clear" w:color="auto" w:fill="FFFFFF"/>
        <w:spacing w:line="240" w:lineRule="auto"/>
        <w:ind w:left="66"/>
        <w:rPr>
          <w:rFonts w:ascii="Times New Roman" w:hAnsi="Times New Roman" w:cs="Times New Roman"/>
          <w:sz w:val="20"/>
          <w:szCs w:val="20"/>
          <w:lang w:val="en-US"/>
        </w:rPr>
      </w:pPr>
      <w:r w:rsidRPr="00A23C59">
        <w:rPr>
          <w:rFonts w:ascii="Times New Roman" w:hAnsi="Times New Roman" w:cs="Times New Roman"/>
          <w:sz w:val="20"/>
          <w:szCs w:val="20"/>
          <w:lang w:val="en-US"/>
        </w:rPr>
        <w:t>To determine the area of the watershed for the highway, it is taken by calculating the length of the 1350 m drainage channel as follows:</w:t>
      </w:r>
    </w:p>
    <w:p w14:paraId="12B51B81" w14:textId="77777777" w:rsidR="00905F5C" w:rsidRPr="008232D1" w:rsidRDefault="006650E5" w:rsidP="005C6848">
      <w:pPr>
        <w:pStyle w:val="ListParagraph"/>
        <w:numPr>
          <w:ilvl w:val="0"/>
          <w:numId w:val="35"/>
        </w:numPr>
        <w:shd w:val="clear" w:color="auto" w:fill="FFFFFF"/>
        <w:spacing w:line="240" w:lineRule="auto"/>
        <w:ind w:left="426" w:hanging="284"/>
        <w:jc w:val="both"/>
        <w:rPr>
          <w:rFonts w:ascii="Times New Roman" w:hAnsi="Times New Roman" w:cs="Times New Roman"/>
          <w:sz w:val="20"/>
          <w:szCs w:val="20"/>
          <w:lang w:val="en-US"/>
        </w:rPr>
      </w:pPr>
      <w:r>
        <w:rPr>
          <w:rFonts w:ascii="Times New Roman" w:hAnsi="Times New Roman" w:cs="Times New Roman"/>
          <w:sz w:val="20"/>
          <w:szCs w:val="20"/>
          <w:lang w:val="en-US"/>
        </w:rPr>
        <w:t>Asphalt pavement</w:t>
      </w:r>
      <w:r w:rsidR="007628D7" w:rsidRPr="008232D1">
        <w:rPr>
          <w:rFonts w:ascii="Times New Roman" w:hAnsi="Times New Roman" w:cs="Times New Roman"/>
          <w:sz w:val="20"/>
          <w:szCs w:val="20"/>
          <w:lang w:val="en-US"/>
        </w:rPr>
        <w:t xml:space="preserve"> A1</w:t>
      </w:r>
      <w:r w:rsidR="00905F5C" w:rsidRPr="008232D1">
        <w:rPr>
          <w:rFonts w:ascii="Times New Roman" w:hAnsi="Times New Roman" w:cs="Times New Roman"/>
          <w:sz w:val="20"/>
          <w:szCs w:val="20"/>
          <w:lang w:val="en-US"/>
        </w:rPr>
        <w:t xml:space="preserve"> = 7 m </w:t>
      </w:r>
      <w:r w:rsidR="00FF2472" w:rsidRPr="008232D1">
        <w:rPr>
          <w:rFonts w:ascii="Times New Roman" w:hAnsi="Times New Roman" w:cs="Times New Roman"/>
          <w:sz w:val="20"/>
          <w:szCs w:val="20"/>
          <w:lang w:val="en-US"/>
        </w:rPr>
        <w:t>x</w:t>
      </w:r>
      <w:r w:rsidR="00905F5C" w:rsidRPr="008232D1">
        <w:rPr>
          <w:rFonts w:ascii="Times New Roman" w:hAnsi="Times New Roman" w:cs="Times New Roman"/>
          <w:sz w:val="20"/>
          <w:szCs w:val="20"/>
          <w:lang w:val="en-US"/>
        </w:rPr>
        <w:t xml:space="preserve"> 1</w:t>
      </w:r>
      <w:r>
        <w:rPr>
          <w:rFonts w:ascii="Times New Roman" w:hAnsi="Times New Roman" w:cs="Times New Roman"/>
          <w:sz w:val="20"/>
          <w:szCs w:val="20"/>
          <w:lang w:val="en-US"/>
        </w:rPr>
        <w:t>,</w:t>
      </w:r>
      <w:r w:rsidR="00905F5C" w:rsidRPr="008232D1">
        <w:rPr>
          <w:rFonts w:ascii="Times New Roman" w:hAnsi="Times New Roman" w:cs="Times New Roman"/>
          <w:sz w:val="20"/>
          <w:szCs w:val="20"/>
          <w:lang w:val="en-US"/>
        </w:rPr>
        <w:t>350 m</w:t>
      </w:r>
      <w:r>
        <w:rPr>
          <w:rFonts w:ascii="Times New Roman" w:hAnsi="Times New Roman" w:cs="Times New Roman"/>
          <w:sz w:val="20"/>
          <w:szCs w:val="20"/>
          <w:lang w:val="en-US"/>
        </w:rPr>
        <w:t xml:space="preserve"> = 9,450 m²</w:t>
      </w:r>
    </w:p>
    <w:p w14:paraId="48ECE427" w14:textId="77777777" w:rsidR="005C6848" w:rsidRDefault="006650E5" w:rsidP="005C6848">
      <w:pPr>
        <w:pStyle w:val="ListParagraph"/>
        <w:numPr>
          <w:ilvl w:val="0"/>
          <w:numId w:val="35"/>
        </w:numPr>
        <w:shd w:val="clear" w:color="auto" w:fill="FFFFFF"/>
        <w:spacing w:line="240" w:lineRule="auto"/>
        <w:ind w:left="426" w:hanging="284"/>
        <w:jc w:val="both"/>
        <w:rPr>
          <w:rFonts w:ascii="Times New Roman" w:hAnsi="Times New Roman" w:cs="Times New Roman"/>
          <w:sz w:val="20"/>
          <w:szCs w:val="20"/>
          <w:lang w:val="en-US"/>
        </w:rPr>
      </w:pPr>
      <w:r>
        <w:rPr>
          <w:rFonts w:ascii="Times New Roman" w:hAnsi="Times New Roman" w:cs="Times New Roman"/>
          <w:sz w:val="20"/>
          <w:szCs w:val="20"/>
          <w:lang w:val="en-US"/>
        </w:rPr>
        <w:t>Shoulder</w:t>
      </w:r>
      <w:r w:rsidR="007628D7" w:rsidRPr="008232D1">
        <w:rPr>
          <w:rFonts w:ascii="Times New Roman" w:hAnsi="Times New Roman" w:cs="Times New Roman"/>
          <w:sz w:val="20"/>
          <w:szCs w:val="20"/>
          <w:lang w:val="en-US"/>
        </w:rPr>
        <w:t xml:space="preserve"> A2</w:t>
      </w:r>
      <w:r w:rsidR="00905F5C" w:rsidRPr="008232D1">
        <w:rPr>
          <w:rFonts w:ascii="Times New Roman" w:hAnsi="Times New Roman" w:cs="Times New Roman"/>
          <w:sz w:val="20"/>
          <w:szCs w:val="20"/>
          <w:lang w:val="en-US"/>
        </w:rPr>
        <w:t xml:space="preserve"> = 1 m </w:t>
      </w:r>
      <w:r w:rsidR="00FF2472" w:rsidRPr="008232D1">
        <w:rPr>
          <w:rFonts w:ascii="Times New Roman" w:hAnsi="Times New Roman" w:cs="Times New Roman"/>
          <w:sz w:val="20"/>
          <w:szCs w:val="20"/>
          <w:lang w:val="en-US"/>
        </w:rPr>
        <w:t>x</w:t>
      </w:r>
      <w:r>
        <w:rPr>
          <w:rFonts w:ascii="Times New Roman" w:hAnsi="Times New Roman" w:cs="Times New Roman"/>
          <w:sz w:val="20"/>
          <w:szCs w:val="20"/>
          <w:lang w:val="en-US"/>
        </w:rPr>
        <w:t xml:space="preserve"> 1,</w:t>
      </w:r>
      <w:r w:rsidR="00905F5C" w:rsidRPr="008232D1">
        <w:rPr>
          <w:rFonts w:ascii="Times New Roman" w:hAnsi="Times New Roman" w:cs="Times New Roman"/>
          <w:sz w:val="20"/>
          <w:szCs w:val="20"/>
          <w:lang w:val="en-US"/>
        </w:rPr>
        <w:t>350 m</w:t>
      </w:r>
      <w:r>
        <w:rPr>
          <w:rFonts w:ascii="Times New Roman" w:hAnsi="Times New Roman" w:cs="Times New Roman"/>
          <w:sz w:val="20"/>
          <w:szCs w:val="20"/>
          <w:lang w:val="en-US"/>
        </w:rPr>
        <w:t xml:space="preserve"> = 1,</w:t>
      </w:r>
      <w:r w:rsidR="00905F5C" w:rsidRPr="008232D1">
        <w:rPr>
          <w:rFonts w:ascii="Times New Roman" w:hAnsi="Times New Roman" w:cs="Times New Roman"/>
          <w:sz w:val="20"/>
          <w:szCs w:val="20"/>
          <w:lang w:val="en-US"/>
        </w:rPr>
        <w:t>350 m</w:t>
      </w:r>
      <w:r>
        <w:rPr>
          <w:rFonts w:ascii="Times New Roman" w:hAnsi="Times New Roman" w:cs="Times New Roman"/>
          <w:sz w:val="20"/>
          <w:szCs w:val="20"/>
          <w:lang w:val="en-US"/>
        </w:rPr>
        <w:t>²</w:t>
      </w:r>
    </w:p>
    <w:p w14:paraId="42F9802A" w14:textId="77777777" w:rsidR="00905F5C" w:rsidRPr="005C6848" w:rsidRDefault="006650E5" w:rsidP="005C6848">
      <w:pPr>
        <w:pStyle w:val="ListParagraph"/>
        <w:numPr>
          <w:ilvl w:val="0"/>
          <w:numId w:val="35"/>
        </w:numPr>
        <w:shd w:val="clear" w:color="auto" w:fill="FFFFFF"/>
        <w:spacing w:line="240" w:lineRule="auto"/>
        <w:ind w:left="426" w:hanging="284"/>
        <w:jc w:val="both"/>
        <w:rPr>
          <w:rFonts w:ascii="Times New Roman" w:hAnsi="Times New Roman" w:cs="Times New Roman"/>
          <w:sz w:val="20"/>
          <w:szCs w:val="20"/>
          <w:lang w:val="en-US"/>
        </w:rPr>
      </w:pPr>
      <w:r>
        <w:rPr>
          <w:rFonts w:ascii="Times New Roman" w:hAnsi="Times New Roman" w:cs="Times New Roman"/>
          <w:sz w:val="20"/>
          <w:szCs w:val="20"/>
          <w:lang w:val="en-US"/>
        </w:rPr>
        <w:t>Curb</w:t>
      </w:r>
      <w:r w:rsidR="00905F5C" w:rsidRPr="005C6848">
        <w:rPr>
          <w:rFonts w:ascii="Times New Roman" w:hAnsi="Times New Roman" w:cs="Times New Roman"/>
          <w:sz w:val="20"/>
          <w:szCs w:val="20"/>
          <w:lang w:val="en-US"/>
        </w:rPr>
        <w:t xml:space="preserve"> A3 = 1 m </w:t>
      </w:r>
      <w:r w:rsidR="00FF2472" w:rsidRPr="005C6848">
        <w:rPr>
          <w:rFonts w:ascii="Times New Roman" w:hAnsi="Times New Roman" w:cs="Times New Roman"/>
          <w:sz w:val="20"/>
          <w:szCs w:val="20"/>
          <w:lang w:val="en-US"/>
        </w:rPr>
        <w:t>x</w:t>
      </w:r>
      <w:r>
        <w:rPr>
          <w:rFonts w:ascii="Times New Roman" w:hAnsi="Times New Roman" w:cs="Times New Roman"/>
          <w:sz w:val="20"/>
          <w:szCs w:val="20"/>
          <w:lang w:val="en-US"/>
        </w:rPr>
        <w:t xml:space="preserve"> 1,</w:t>
      </w:r>
      <w:r w:rsidR="00905F5C" w:rsidRPr="005C6848">
        <w:rPr>
          <w:rFonts w:ascii="Times New Roman" w:hAnsi="Times New Roman" w:cs="Times New Roman"/>
          <w:sz w:val="20"/>
          <w:szCs w:val="20"/>
          <w:lang w:val="en-US"/>
        </w:rPr>
        <w:t>350 m</w:t>
      </w:r>
      <w:r>
        <w:rPr>
          <w:rFonts w:ascii="Times New Roman" w:hAnsi="Times New Roman" w:cs="Times New Roman"/>
          <w:sz w:val="20"/>
          <w:szCs w:val="20"/>
          <w:lang w:val="en-US"/>
        </w:rPr>
        <w:t xml:space="preserve"> = 1,</w:t>
      </w:r>
      <w:r w:rsidR="00905F5C" w:rsidRPr="005C6848">
        <w:rPr>
          <w:rFonts w:ascii="Times New Roman" w:hAnsi="Times New Roman" w:cs="Times New Roman"/>
          <w:sz w:val="20"/>
          <w:szCs w:val="20"/>
          <w:lang w:val="en-US"/>
        </w:rPr>
        <w:t>350 m</w:t>
      </w:r>
      <w:r>
        <w:rPr>
          <w:rFonts w:ascii="Times New Roman" w:hAnsi="Times New Roman" w:cs="Times New Roman"/>
          <w:sz w:val="20"/>
          <w:szCs w:val="20"/>
          <w:lang w:val="en-US"/>
        </w:rPr>
        <w:t>²</w:t>
      </w:r>
      <w:r w:rsidR="00905F5C" w:rsidRPr="005C6848">
        <w:rPr>
          <w:rFonts w:ascii="Times New Roman" w:hAnsi="Times New Roman" w:cs="Times New Roman"/>
          <w:sz w:val="20"/>
          <w:szCs w:val="20"/>
          <w:lang w:val="en-US"/>
        </w:rPr>
        <w:t xml:space="preserve"> </w:t>
      </w:r>
    </w:p>
    <w:p w14:paraId="78B6967C" w14:textId="77777777" w:rsidR="00905F5C" w:rsidRPr="008232D1" w:rsidRDefault="006650E5" w:rsidP="00A442E3">
      <w:pPr>
        <w:shd w:val="clear" w:color="auto" w:fill="FFFFFF"/>
        <w:spacing w:line="240" w:lineRule="auto"/>
        <w:jc w:val="both"/>
        <w:rPr>
          <w:rFonts w:ascii="Times New Roman" w:hAnsi="Times New Roman" w:cs="Times New Roman"/>
          <w:sz w:val="20"/>
          <w:szCs w:val="20"/>
          <w:lang w:val="en-US"/>
        </w:rPr>
      </w:pPr>
      <w:r w:rsidRPr="006650E5">
        <w:rPr>
          <w:rFonts w:ascii="Times New Roman" w:hAnsi="Times New Roman" w:cs="Times New Roman"/>
          <w:sz w:val="20"/>
          <w:szCs w:val="20"/>
          <w:lang w:val="en-US"/>
        </w:rPr>
        <w:t>Overall area</w:t>
      </w:r>
      <w:r w:rsidR="00905F5C" w:rsidRPr="008232D1">
        <w:rPr>
          <w:rFonts w:ascii="Times New Roman" w:hAnsi="Times New Roman" w:cs="Times New Roman"/>
          <w:sz w:val="20"/>
          <w:szCs w:val="20"/>
          <w:lang w:val="en-US"/>
        </w:rPr>
        <w:t xml:space="preserve"> = </w:t>
      </w:r>
      <w:r w:rsidR="007628D7" w:rsidRPr="008232D1">
        <w:rPr>
          <w:rFonts w:ascii="Times New Roman" w:hAnsi="Times New Roman" w:cs="Times New Roman"/>
          <w:sz w:val="20"/>
          <w:szCs w:val="20"/>
          <w:lang w:val="en-US"/>
        </w:rPr>
        <w:t>9</w:t>
      </w:r>
      <w:r>
        <w:rPr>
          <w:rFonts w:ascii="Times New Roman" w:hAnsi="Times New Roman" w:cs="Times New Roman"/>
          <w:sz w:val="20"/>
          <w:szCs w:val="20"/>
          <w:lang w:val="en-US"/>
        </w:rPr>
        <w:t>,</w:t>
      </w:r>
      <w:r w:rsidR="007628D7" w:rsidRPr="008232D1">
        <w:rPr>
          <w:rFonts w:ascii="Times New Roman" w:hAnsi="Times New Roman" w:cs="Times New Roman"/>
          <w:sz w:val="20"/>
          <w:szCs w:val="20"/>
          <w:lang w:val="en-US"/>
        </w:rPr>
        <w:t>450 m</w:t>
      </w:r>
      <w:r>
        <w:rPr>
          <w:rFonts w:ascii="Times New Roman" w:hAnsi="Times New Roman" w:cs="Times New Roman"/>
          <w:sz w:val="20"/>
          <w:szCs w:val="20"/>
          <w:lang w:val="en-US"/>
        </w:rPr>
        <w:t>²</w:t>
      </w:r>
      <w:r w:rsidR="007628D7" w:rsidRPr="008232D1">
        <w:rPr>
          <w:rFonts w:ascii="Times New Roman" w:hAnsi="Times New Roman" w:cs="Times New Roman"/>
          <w:sz w:val="20"/>
          <w:szCs w:val="20"/>
          <w:lang w:val="en-US"/>
        </w:rPr>
        <w:t>+1</w:t>
      </w:r>
      <w:r>
        <w:rPr>
          <w:rFonts w:ascii="Times New Roman" w:hAnsi="Times New Roman" w:cs="Times New Roman"/>
          <w:sz w:val="20"/>
          <w:szCs w:val="20"/>
          <w:lang w:val="en-US"/>
        </w:rPr>
        <w:t>,</w:t>
      </w:r>
      <w:r w:rsidR="007628D7" w:rsidRPr="008232D1">
        <w:rPr>
          <w:rFonts w:ascii="Times New Roman" w:hAnsi="Times New Roman" w:cs="Times New Roman"/>
          <w:sz w:val="20"/>
          <w:szCs w:val="20"/>
          <w:lang w:val="en-US"/>
        </w:rPr>
        <w:t>350 m</w:t>
      </w:r>
      <w:r>
        <w:rPr>
          <w:rFonts w:ascii="Times New Roman" w:hAnsi="Times New Roman" w:cs="Times New Roman"/>
          <w:sz w:val="20"/>
          <w:szCs w:val="20"/>
          <w:lang w:val="en-US"/>
        </w:rPr>
        <w:t xml:space="preserve">² </w:t>
      </w:r>
      <w:r w:rsidR="007628D7" w:rsidRPr="008232D1">
        <w:rPr>
          <w:rFonts w:ascii="Times New Roman" w:hAnsi="Times New Roman" w:cs="Times New Roman"/>
          <w:sz w:val="20"/>
          <w:szCs w:val="20"/>
          <w:lang w:val="en-US"/>
        </w:rPr>
        <w:t>+ 1</w:t>
      </w:r>
      <w:r>
        <w:rPr>
          <w:rFonts w:ascii="Times New Roman" w:hAnsi="Times New Roman" w:cs="Times New Roman"/>
          <w:sz w:val="20"/>
          <w:szCs w:val="20"/>
          <w:lang w:val="en-US"/>
        </w:rPr>
        <w:t>,</w:t>
      </w:r>
      <w:r w:rsidR="007628D7" w:rsidRPr="008232D1">
        <w:rPr>
          <w:rFonts w:ascii="Times New Roman" w:hAnsi="Times New Roman" w:cs="Times New Roman"/>
          <w:sz w:val="20"/>
          <w:szCs w:val="20"/>
          <w:lang w:val="en-US"/>
        </w:rPr>
        <w:t>350 m</w:t>
      </w:r>
      <w:r>
        <w:rPr>
          <w:rFonts w:ascii="Times New Roman" w:hAnsi="Times New Roman" w:cs="Times New Roman"/>
          <w:sz w:val="20"/>
          <w:szCs w:val="20"/>
          <w:lang w:val="en-US"/>
        </w:rPr>
        <w:t>²</w:t>
      </w:r>
      <w:r w:rsidR="007628D7" w:rsidRPr="008232D1">
        <w:rPr>
          <w:rFonts w:ascii="Times New Roman" w:hAnsi="Times New Roman" w:cs="Times New Roman"/>
          <w:sz w:val="20"/>
          <w:szCs w:val="20"/>
          <w:lang w:val="en-US"/>
        </w:rPr>
        <w:t xml:space="preserve"> </w:t>
      </w:r>
      <w:r w:rsidR="007628D7" w:rsidRPr="008232D1">
        <w:rPr>
          <w:rFonts w:ascii="Times New Roman" w:hAnsi="Times New Roman" w:cs="Times New Roman"/>
          <w:sz w:val="20"/>
          <w:szCs w:val="20"/>
          <w:lang w:val="en-US"/>
        </w:rPr>
        <w:tab/>
        <w:t>=</w:t>
      </w:r>
      <w:r w:rsidR="00905F5C" w:rsidRPr="008232D1">
        <w:rPr>
          <w:rFonts w:ascii="Times New Roman" w:hAnsi="Times New Roman" w:cs="Times New Roman"/>
          <w:sz w:val="20"/>
          <w:szCs w:val="20"/>
          <w:lang w:val="en-US"/>
        </w:rPr>
        <w:t xml:space="preserve"> 12</w:t>
      </w:r>
      <w:r>
        <w:rPr>
          <w:rFonts w:ascii="Times New Roman" w:hAnsi="Times New Roman" w:cs="Times New Roman"/>
          <w:sz w:val="20"/>
          <w:szCs w:val="20"/>
          <w:lang w:val="en-US"/>
        </w:rPr>
        <w:t>,</w:t>
      </w:r>
      <w:r w:rsidR="00905F5C" w:rsidRPr="008232D1">
        <w:rPr>
          <w:rFonts w:ascii="Times New Roman" w:hAnsi="Times New Roman" w:cs="Times New Roman"/>
          <w:sz w:val="20"/>
          <w:szCs w:val="20"/>
          <w:lang w:val="en-US"/>
        </w:rPr>
        <w:t>150 m</w:t>
      </w:r>
      <w:r>
        <w:rPr>
          <w:rFonts w:ascii="Times New Roman" w:hAnsi="Times New Roman" w:cs="Times New Roman"/>
          <w:sz w:val="20"/>
          <w:szCs w:val="20"/>
          <w:lang w:val="en-US"/>
        </w:rPr>
        <w:t>²</w:t>
      </w:r>
    </w:p>
    <w:p w14:paraId="0FB7FAFA" w14:textId="77777777" w:rsidR="00C44BA4" w:rsidRPr="008232D1" w:rsidRDefault="006650E5" w:rsidP="00905F5C">
      <w:pPr>
        <w:pStyle w:val="ListParagraph"/>
        <w:shd w:val="clear" w:color="auto" w:fill="FFFFFF"/>
        <w:spacing w:after="0" w:line="240" w:lineRule="auto"/>
        <w:ind w:left="0"/>
        <w:jc w:val="both"/>
        <w:rPr>
          <w:rFonts w:ascii="Times New Roman" w:hAnsi="Times New Roman" w:cs="Times New Roman"/>
          <w:sz w:val="20"/>
          <w:szCs w:val="20"/>
          <w:lang w:val="en-US"/>
        </w:rPr>
      </w:pPr>
      <w:r w:rsidRPr="006650E5">
        <w:rPr>
          <w:rFonts w:ascii="Times New Roman" w:hAnsi="Times New Roman" w:cs="Times New Roman"/>
          <w:sz w:val="20"/>
          <w:szCs w:val="20"/>
          <w:lang w:val="en-US"/>
        </w:rPr>
        <w:t xml:space="preserve">Furthermore, </w:t>
      </w:r>
      <w:r>
        <w:rPr>
          <w:rFonts w:ascii="Times New Roman" w:hAnsi="Times New Roman" w:cs="Times New Roman"/>
          <w:sz w:val="20"/>
          <w:szCs w:val="20"/>
          <w:lang w:val="en-US"/>
        </w:rPr>
        <w:t xml:space="preserve">the </w:t>
      </w:r>
      <w:r w:rsidRPr="006650E5">
        <w:rPr>
          <w:rFonts w:ascii="Times New Roman" w:hAnsi="Times New Roman" w:cs="Times New Roman"/>
          <w:sz w:val="20"/>
          <w:szCs w:val="20"/>
          <w:lang w:val="en-US"/>
        </w:rPr>
        <w:t>determin</w:t>
      </w:r>
      <w:r>
        <w:rPr>
          <w:rFonts w:ascii="Times New Roman" w:hAnsi="Times New Roman" w:cs="Times New Roman"/>
          <w:sz w:val="20"/>
          <w:szCs w:val="20"/>
          <w:lang w:val="en-US"/>
        </w:rPr>
        <w:t>ation of</w:t>
      </w:r>
      <w:r w:rsidRPr="006650E5">
        <w:rPr>
          <w:rFonts w:ascii="Times New Roman" w:hAnsi="Times New Roman" w:cs="Times New Roman"/>
          <w:sz w:val="20"/>
          <w:szCs w:val="20"/>
          <w:lang w:val="en-US"/>
        </w:rPr>
        <w:t xml:space="preserve"> the combined coefficient (</w:t>
      </w:r>
      <w:proofErr w:type="spellStart"/>
      <w:r w:rsidRPr="006650E5">
        <w:rPr>
          <w:rFonts w:ascii="Times New Roman" w:hAnsi="Times New Roman" w:cs="Times New Roman"/>
          <w:sz w:val="20"/>
          <w:szCs w:val="20"/>
          <w:lang w:val="en-US"/>
        </w:rPr>
        <w:t>Cw</w:t>
      </w:r>
      <w:proofErr w:type="spellEnd"/>
      <w:r w:rsidRPr="006650E5">
        <w:rPr>
          <w:rFonts w:ascii="Times New Roman" w:hAnsi="Times New Roman" w:cs="Times New Roman"/>
          <w:sz w:val="20"/>
          <w:szCs w:val="20"/>
          <w:lang w:val="en-US"/>
        </w:rPr>
        <w:t>) can be calculated as follows:</w:t>
      </w:r>
    </w:p>
    <w:p w14:paraId="2023F9E7" w14:textId="77777777" w:rsidR="00A442E3" w:rsidRPr="008232D1" w:rsidRDefault="00A442E3" w:rsidP="00381DED">
      <w:pPr>
        <w:pStyle w:val="ListParagraph"/>
        <w:shd w:val="clear" w:color="auto" w:fill="FFFFFF"/>
        <w:spacing w:after="0" w:line="240" w:lineRule="auto"/>
        <w:ind w:left="-993"/>
        <w:jc w:val="both"/>
        <w:rPr>
          <w:rFonts w:ascii="Times New Roman" w:hAnsi="Times New Roman" w:cs="Times New Roman"/>
          <w:sz w:val="20"/>
          <w:szCs w:val="20"/>
          <w:lang w:val="en-US"/>
        </w:rPr>
      </w:pPr>
      <m:oMathPara>
        <m:oMath>
          <m:r>
            <w:rPr>
              <w:rFonts w:ascii="Cambria Math" w:hAnsi="Cambria Math" w:cs="Times New Roman"/>
              <w:sz w:val="20"/>
              <w:szCs w:val="20"/>
              <w:lang w:val="en-US"/>
            </w:rPr>
            <m:t xml:space="preserve">Cw= </m:t>
          </m:r>
          <m:f>
            <m:fPr>
              <m:ctrlPr>
                <w:rPr>
                  <w:rFonts w:ascii="Cambria Math" w:hAnsi="Cambria Math" w:cs="Times New Roman"/>
                  <w:i/>
                  <w:sz w:val="20"/>
                  <w:szCs w:val="20"/>
                  <w:lang w:val="en-US"/>
                </w:rPr>
              </m:ctrlPr>
            </m:fPr>
            <m:num>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1</m:t>
                      </m:r>
                    </m:sub>
                  </m:sSub>
                  <m:r>
                    <w:rPr>
                      <w:rFonts w:ascii="Cambria Math" w:hAnsi="Cambria Math" w:cs="Times New Roman"/>
                      <w:sz w:val="20"/>
                      <w:szCs w:val="20"/>
                      <w:lang w:val="en-US"/>
                    </w:rPr>
                    <m:t>x</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1</m:t>
                      </m:r>
                    </m:sub>
                  </m:sSub>
                </m:e>
              </m:d>
              <m:r>
                <w:rPr>
                  <w:rFonts w:ascii="Cambria Math" w:hAnsi="Cambria Math" w:cs="Times New Roman"/>
                  <w:sz w:val="20"/>
                  <w:szCs w:val="20"/>
                  <w:lang w:val="en-US"/>
                </w:rPr>
                <m:t>+</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2</m:t>
                      </m:r>
                    </m:sub>
                  </m:sSub>
                  <m:r>
                    <w:rPr>
                      <w:rFonts w:ascii="Cambria Math" w:hAnsi="Cambria Math" w:cs="Times New Roman"/>
                      <w:sz w:val="20"/>
                      <w:szCs w:val="20"/>
                      <w:lang w:val="en-US"/>
                    </w:rPr>
                    <m:t>x</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2</m:t>
                      </m:r>
                    </m:sub>
                  </m:sSub>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3</m:t>
                  </m:r>
                </m:sub>
              </m:sSub>
              <m:r>
                <w:rPr>
                  <w:rFonts w:ascii="Cambria Math" w:hAnsi="Cambria Math" w:cs="Times New Roman"/>
                  <w:sz w:val="20"/>
                  <w:szCs w:val="20"/>
                  <w:lang w:val="en-US"/>
                </w:rPr>
                <m:t>x</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3</m:t>
                  </m:r>
                </m:sub>
              </m:sSub>
              <m:r>
                <w:rPr>
                  <w:rFonts w:ascii="Cambria Math" w:hAnsi="Cambria Math" w:cs="Times New Roman"/>
                  <w:sz w:val="20"/>
                  <w:szCs w:val="20"/>
                  <w:lang w:val="en-US"/>
                </w:rPr>
                <m:t>)</m:t>
              </m:r>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2</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3</m:t>
                  </m:r>
                </m:sub>
              </m:sSub>
            </m:den>
          </m:f>
        </m:oMath>
      </m:oMathPara>
    </w:p>
    <w:p w14:paraId="1F36C56C" w14:textId="77777777" w:rsidR="00381DED" w:rsidRPr="008232D1" w:rsidRDefault="00381DED" w:rsidP="00381DED">
      <w:pPr>
        <w:pStyle w:val="ListParagraph"/>
        <w:shd w:val="clear" w:color="auto" w:fill="FFFFFF"/>
        <w:spacing w:after="0" w:line="240" w:lineRule="auto"/>
        <w:ind w:left="0" w:right="-355"/>
        <w:jc w:val="both"/>
        <w:rPr>
          <w:rFonts w:ascii="Times New Roman" w:hAnsi="Times New Roman" w:cs="Times New Roman"/>
          <w:sz w:val="20"/>
          <w:szCs w:val="20"/>
          <w:lang w:val="en-US"/>
        </w:rPr>
      </w:pPr>
      <m:oMathPara>
        <m:oMath>
          <m:r>
            <w:rPr>
              <w:rFonts w:ascii="Cambria Math" w:hAnsi="Cambria Math" w:cs="Times New Roman"/>
              <w:sz w:val="20"/>
              <w:szCs w:val="20"/>
              <w:lang w:val="en-US"/>
            </w:rPr>
            <m:t xml:space="preserve">Cw= </m:t>
          </m:r>
          <m:f>
            <m:fPr>
              <m:ctrlPr>
                <w:rPr>
                  <w:rFonts w:ascii="Cambria Math" w:hAnsi="Cambria Math" w:cs="Times New Roman"/>
                  <w:i/>
                  <w:sz w:val="20"/>
                  <w:szCs w:val="20"/>
                  <w:lang w:val="en-US"/>
                </w:rPr>
              </m:ctrlPr>
            </m:fPr>
            <m:num>
              <m:d>
                <m:dPr>
                  <m:ctrlPr>
                    <w:rPr>
                      <w:rFonts w:ascii="Cambria Math" w:hAnsi="Cambria Math" w:cs="Times New Roman"/>
                      <w:i/>
                      <w:sz w:val="20"/>
                      <w:szCs w:val="20"/>
                      <w:lang w:val="en-US"/>
                    </w:rPr>
                  </m:ctrlPr>
                </m:dPr>
                <m:e>
                  <m:r>
                    <w:rPr>
                      <w:rFonts w:ascii="Cambria Math" w:hAnsi="Cambria Math" w:cs="Times New Roman"/>
                      <w:sz w:val="20"/>
                      <w:szCs w:val="20"/>
                      <w:lang w:val="en-US"/>
                    </w:rPr>
                    <m:t>0.70x9,450</m:t>
                  </m:r>
                </m:e>
              </m:d>
              <m:r>
                <w:rPr>
                  <w:rFonts w:ascii="Cambria Math" w:hAnsi="Cambria Math" w:cs="Times New Roman"/>
                  <w:sz w:val="20"/>
                  <w:szCs w:val="20"/>
                  <w:lang w:val="en-US"/>
                </w:rPr>
                <m:t>+</m:t>
              </m:r>
              <m:d>
                <m:dPr>
                  <m:ctrlPr>
                    <w:rPr>
                      <w:rFonts w:ascii="Cambria Math" w:hAnsi="Cambria Math" w:cs="Times New Roman"/>
                      <w:i/>
                      <w:sz w:val="20"/>
                      <w:szCs w:val="20"/>
                      <w:lang w:val="en-US"/>
                    </w:rPr>
                  </m:ctrlPr>
                </m:dPr>
                <m:e>
                  <m:r>
                    <w:rPr>
                      <w:rFonts w:ascii="Cambria Math" w:hAnsi="Cambria Math" w:cs="Times New Roman"/>
                      <w:sz w:val="20"/>
                      <w:szCs w:val="20"/>
                      <w:lang w:val="en-US"/>
                    </w:rPr>
                    <m:t>0.65x1,350</m:t>
                  </m:r>
                </m:e>
              </m:d>
              <m:r>
                <w:rPr>
                  <w:rFonts w:ascii="Cambria Math" w:hAnsi="Cambria Math" w:cs="Times New Roman"/>
                  <w:sz w:val="20"/>
                  <w:szCs w:val="20"/>
                  <w:lang w:val="en-US"/>
                </w:rPr>
                <m:t>+(0.40x1,350)</m:t>
              </m:r>
            </m:num>
            <m:den>
              <m:r>
                <w:rPr>
                  <w:rFonts w:ascii="Cambria Math" w:hAnsi="Cambria Math" w:cs="Times New Roman"/>
                  <w:sz w:val="20"/>
                  <w:szCs w:val="20"/>
                  <w:lang w:val="en-US"/>
                </w:rPr>
                <m:t>9,450+1,350+1,350</m:t>
              </m:r>
            </m:den>
          </m:f>
        </m:oMath>
      </m:oMathPara>
    </w:p>
    <w:p w14:paraId="1340840C" w14:textId="77777777" w:rsidR="00381DED" w:rsidRPr="008232D1" w:rsidRDefault="00381DED" w:rsidP="00381DED">
      <w:pPr>
        <w:pStyle w:val="ListParagraph"/>
        <w:ind w:left="0"/>
        <w:rPr>
          <w:rFonts w:ascii="Times New Roman" w:hAnsi="Times New Roman" w:cs="Times New Roman"/>
          <w:sz w:val="20"/>
          <w:szCs w:val="20"/>
          <w:lang w:val="en-US"/>
        </w:rPr>
      </w:pPr>
      <w:proofErr w:type="spellStart"/>
      <w:r w:rsidRPr="008232D1">
        <w:rPr>
          <w:rFonts w:ascii="Times New Roman" w:hAnsi="Times New Roman" w:cs="Times New Roman"/>
          <w:sz w:val="20"/>
          <w:szCs w:val="20"/>
          <w:lang w:val="en-US"/>
        </w:rPr>
        <w:t>Cw</w:t>
      </w:r>
      <w:proofErr w:type="spellEnd"/>
      <w:r w:rsidRPr="008232D1">
        <w:rPr>
          <w:rFonts w:ascii="Times New Roman" w:hAnsi="Times New Roman" w:cs="Times New Roman"/>
          <w:sz w:val="20"/>
          <w:szCs w:val="20"/>
          <w:lang w:val="en-US"/>
        </w:rPr>
        <w:t xml:space="preserve"> = 0</w:t>
      </w:r>
      <w:r w:rsidR="006650E5">
        <w:rPr>
          <w:rFonts w:ascii="Times New Roman" w:hAnsi="Times New Roman" w:cs="Times New Roman"/>
          <w:sz w:val="20"/>
          <w:szCs w:val="20"/>
          <w:lang w:val="en-US"/>
        </w:rPr>
        <w:t>.</w:t>
      </w:r>
      <w:r w:rsidRPr="008232D1">
        <w:rPr>
          <w:rFonts w:ascii="Times New Roman" w:hAnsi="Times New Roman" w:cs="Times New Roman"/>
          <w:sz w:val="20"/>
          <w:szCs w:val="20"/>
          <w:lang w:val="en-US"/>
        </w:rPr>
        <w:t>661</w:t>
      </w:r>
    </w:p>
    <w:p w14:paraId="2D168299" w14:textId="77777777" w:rsidR="00337D3C" w:rsidRPr="008232D1" w:rsidRDefault="00337D3C" w:rsidP="00381DED">
      <w:pPr>
        <w:pStyle w:val="ListParagraph"/>
        <w:ind w:left="0"/>
        <w:rPr>
          <w:rFonts w:ascii="Times New Roman" w:hAnsi="Times New Roman" w:cs="Times New Roman"/>
          <w:sz w:val="20"/>
          <w:szCs w:val="20"/>
          <w:lang w:val="en-US"/>
        </w:rPr>
      </w:pPr>
    </w:p>
    <w:p w14:paraId="539CF0F0" w14:textId="77777777" w:rsidR="00381DED" w:rsidRDefault="00B702F2" w:rsidP="00381DED">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T</w:t>
      </w:r>
      <w:r w:rsidRPr="006650E5">
        <w:rPr>
          <w:rFonts w:ascii="Times New Roman" w:hAnsi="Times New Roman" w:cs="Times New Roman"/>
          <w:sz w:val="20"/>
          <w:szCs w:val="20"/>
          <w:lang w:val="en-US"/>
        </w:rPr>
        <w:t xml:space="preserve">ime </w:t>
      </w:r>
      <w:r>
        <w:rPr>
          <w:rFonts w:ascii="Times New Roman" w:hAnsi="Times New Roman" w:cs="Times New Roman"/>
          <w:sz w:val="20"/>
          <w:szCs w:val="20"/>
          <w:lang w:val="en-US"/>
        </w:rPr>
        <w:t>of c</w:t>
      </w:r>
      <w:r w:rsidR="006650E5" w:rsidRPr="006650E5">
        <w:rPr>
          <w:rFonts w:ascii="Times New Roman" w:hAnsi="Times New Roman" w:cs="Times New Roman"/>
          <w:sz w:val="20"/>
          <w:szCs w:val="20"/>
          <w:lang w:val="en-US"/>
        </w:rPr>
        <w:t>oncentration is the time take</w:t>
      </w:r>
      <w:r>
        <w:rPr>
          <w:rFonts w:ascii="Times New Roman" w:hAnsi="Times New Roman" w:cs="Times New Roman"/>
          <w:sz w:val="20"/>
          <w:szCs w:val="20"/>
          <w:lang w:val="en-US"/>
        </w:rPr>
        <w:t>n</w:t>
      </w:r>
      <w:r w:rsidR="006650E5" w:rsidRPr="006650E5">
        <w:rPr>
          <w:rFonts w:ascii="Times New Roman" w:hAnsi="Times New Roman" w:cs="Times New Roman"/>
          <w:sz w:val="20"/>
          <w:szCs w:val="20"/>
          <w:lang w:val="en-US"/>
        </w:rPr>
        <w:t xml:space="preserve"> for rainwater to fall at the start point of the upstream channel to the downstream point of the channel</w:t>
      </w:r>
      <w:r>
        <w:rPr>
          <w:rFonts w:ascii="Times New Roman" w:hAnsi="Times New Roman" w:cs="Times New Roman"/>
          <w:sz w:val="20"/>
          <w:szCs w:val="20"/>
          <w:lang w:val="en-US"/>
        </w:rPr>
        <w:t>,</w:t>
      </w:r>
      <w:r w:rsidR="001D2216" w:rsidRPr="008232D1">
        <w:rPr>
          <w:rFonts w:ascii="Times New Roman" w:hAnsi="Times New Roman" w:cs="Times New Roman"/>
          <w:sz w:val="20"/>
          <w:szCs w:val="20"/>
          <w:lang w:val="en-US"/>
        </w:rPr>
        <w:t xml:space="preserve"> </w:t>
      </w:r>
      <w:r>
        <w:rPr>
          <w:rFonts w:ascii="Times New Roman" w:hAnsi="Times New Roman" w:cs="Times New Roman"/>
          <w:sz w:val="20"/>
          <w:szCs w:val="20"/>
          <w:lang w:val="en-US"/>
        </w:rPr>
        <w:t>b</w:t>
      </w:r>
      <w:r w:rsidRPr="00B702F2">
        <w:rPr>
          <w:rFonts w:ascii="Times New Roman" w:hAnsi="Times New Roman" w:cs="Times New Roman"/>
          <w:sz w:val="20"/>
          <w:szCs w:val="20"/>
          <w:lang w:val="en-US"/>
        </w:rPr>
        <w:t>y first calculating the slope from upstream to downstream.</w:t>
      </w:r>
    </w:p>
    <w:p w14:paraId="46D3FA5C" w14:textId="77777777" w:rsidR="00B702F2" w:rsidRPr="008232D1" w:rsidRDefault="00B702F2" w:rsidP="00381DED">
      <w:pPr>
        <w:pStyle w:val="ListParagraph"/>
        <w:ind w:left="0"/>
        <w:rPr>
          <w:rFonts w:ascii="Times New Roman" w:hAnsi="Times New Roman" w:cs="Times New Roman"/>
          <w:sz w:val="20"/>
          <w:szCs w:val="20"/>
          <w:lang w:val="en-US"/>
        </w:rPr>
      </w:pPr>
    </w:p>
    <w:p w14:paraId="4D3866B9" w14:textId="77777777" w:rsidR="001D2216" w:rsidRPr="008232D1" w:rsidRDefault="00B702F2" w:rsidP="00381DED">
      <w:pPr>
        <w:pStyle w:val="ListParagraph"/>
        <w:ind w:left="0"/>
        <w:rPr>
          <w:rFonts w:ascii="Times New Roman" w:hAnsi="Times New Roman" w:cs="Times New Roman"/>
          <w:sz w:val="20"/>
          <w:szCs w:val="20"/>
          <w:lang w:val="en-US"/>
        </w:rPr>
      </w:pPr>
      <w:r w:rsidRPr="00B702F2">
        <w:rPr>
          <w:rFonts w:ascii="Times New Roman" w:hAnsi="Times New Roman" w:cs="Times New Roman"/>
          <w:sz w:val="20"/>
          <w:szCs w:val="20"/>
          <w:lang w:val="en-US"/>
        </w:rPr>
        <w:t xml:space="preserve">Calculating </w:t>
      </w:r>
      <w:r>
        <w:rPr>
          <w:rFonts w:ascii="Times New Roman" w:hAnsi="Times New Roman" w:cs="Times New Roman"/>
          <w:sz w:val="20"/>
          <w:szCs w:val="20"/>
          <w:lang w:val="en-US"/>
        </w:rPr>
        <w:t xml:space="preserve">the </w:t>
      </w:r>
      <w:r w:rsidRPr="00B702F2">
        <w:rPr>
          <w:rFonts w:ascii="Times New Roman" w:hAnsi="Times New Roman" w:cs="Times New Roman"/>
          <w:sz w:val="20"/>
          <w:szCs w:val="20"/>
          <w:lang w:val="en-US"/>
        </w:rPr>
        <w:t>slope</w:t>
      </w:r>
      <w:r>
        <w:rPr>
          <w:rFonts w:ascii="Times New Roman" w:hAnsi="Times New Roman" w:cs="Times New Roman"/>
          <w:sz w:val="20"/>
          <w:szCs w:val="20"/>
          <w:lang w:val="en-US"/>
        </w:rPr>
        <w:t xml:space="preserve"> of the </w:t>
      </w:r>
      <w:r w:rsidRPr="00B702F2">
        <w:rPr>
          <w:rFonts w:ascii="Times New Roman" w:hAnsi="Times New Roman" w:cs="Times New Roman"/>
          <w:sz w:val="20"/>
          <w:szCs w:val="20"/>
          <w:lang w:val="en-US"/>
        </w:rPr>
        <w:t>channel:</w:t>
      </w:r>
    </w:p>
    <w:p w14:paraId="07C9B61B" w14:textId="77777777" w:rsidR="001D2216" w:rsidRPr="00B702F2" w:rsidRDefault="001D2216" w:rsidP="001D2216">
      <w:pPr>
        <w:pStyle w:val="ListParagraph"/>
        <w:shd w:val="clear" w:color="auto" w:fill="FFFFFF"/>
        <w:spacing w:after="0" w:line="240" w:lineRule="auto"/>
        <w:ind w:left="0"/>
        <w:jc w:val="both"/>
        <w:rPr>
          <w:rFonts w:ascii="Times New Roman" w:hAnsi="Times New Roman" w:cs="Times New Roman"/>
          <w:sz w:val="20"/>
          <w:szCs w:val="20"/>
          <w:lang w:val="en-US"/>
        </w:rPr>
      </w:pPr>
      <m:oMathPara>
        <m:oMath>
          <m:r>
            <w:rPr>
              <w:rFonts w:ascii="Cambria Math" w:hAnsi="Cambria Math" w:cs="Times New Roman"/>
              <w:sz w:val="20"/>
              <w:szCs w:val="20"/>
              <w:lang w:val="en-US"/>
            </w:rPr>
            <m:t xml:space="preserve">S= </m:t>
          </m:r>
          <m:f>
            <m:fPr>
              <m:ctrlPr>
                <w:rPr>
                  <w:rFonts w:ascii="Cambria Math" w:hAnsi="Cambria Math" w:cs="Times New Roman"/>
                  <w:i/>
                  <w:sz w:val="20"/>
                  <w:szCs w:val="20"/>
                  <w:lang w:val="en-US"/>
                </w:rPr>
              </m:ctrlPr>
            </m:fPr>
            <m:num>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2</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1</m:t>
                      </m:r>
                    </m:sub>
                  </m:sSub>
                </m:e>
              </m:d>
            </m:num>
            <m:den>
              <m:r>
                <w:rPr>
                  <w:rFonts w:ascii="Cambria Math" w:hAnsi="Cambria Math" w:cs="Times New Roman"/>
                  <w:sz w:val="20"/>
                  <w:szCs w:val="20"/>
                  <w:lang w:val="en-US"/>
                </w:rPr>
                <m:t>L</m:t>
              </m:r>
            </m:den>
          </m:f>
          <m:r>
            <w:rPr>
              <w:rFonts w:ascii="Cambria Math" w:hAnsi="Cambria Math" w:cs="Times New Roman"/>
              <w:sz w:val="20"/>
              <w:szCs w:val="20"/>
              <w:lang w:val="en-US"/>
            </w:rPr>
            <m:t>x100%</m:t>
          </m:r>
        </m:oMath>
      </m:oMathPara>
    </w:p>
    <w:p w14:paraId="605BD6B0" w14:textId="77777777" w:rsidR="001D2216" w:rsidRPr="00B702F2" w:rsidRDefault="001D2216" w:rsidP="001D2216">
      <w:pPr>
        <w:pStyle w:val="ListParagraph"/>
        <w:shd w:val="clear" w:color="auto" w:fill="FFFFFF"/>
        <w:spacing w:after="0" w:line="240" w:lineRule="auto"/>
        <w:ind w:left="0"/>
        <w:jc w:val="both"/>
        <w:rPr>
          <w:rFonts w:ascii="Times New Roman" w:hAnsi="Times New Roman" w:cs="Times New Roman"/>
          <w:sz w:val="20"/>
          <w:szCs w:val="20"/>
          <w:lang w:val="en-US"/>
        </w:rPr>
      </w:pPr>
      <m:oMathPara>
        <m:oMath>
          <m:r>
            <w:rPr>
              <w:rFonts w:ascii="Cambria Math" w:hAnsi="Cambria Math" w:cs="Times New Roman"/>
              <w:sz w:val="20"/>
              <w:szCs w:val="20"/>
              <w:lang w:val="en-US"/>
            </w:rPr>
            <m:t xml:space="preserve">S= </m:t>
          </m:r>
          <m:f>
            <m:fPr>
              <m:ctrlPr>
                <w:rPr>
                  <w:rFonts w:ascii="Cambria Math" w:hAnsi="Cambria Math" w:cs="Times New Roman"/>
                  <w:i/>
                  <w:sz w:val="20"/>
                  <w:szCs w:val="20"/>
                  <w:lang w:val="en-US"/>
                </w:rPr>
              </m:ctrlPr>
            </m:fPr>
            <m:num>
              <m:d>
                <m:dPr>
                  <m:ctrlPr>
                    <w:rPr>
                      <w:rFonts w:ascii="Cambria Math" w:hAnsi="Cambria Math" w:cs="Times New Roman"/>
                      <w:i/>
                      <w:sz w:val="20"/>
                      <w:szCs w:val="20"/>
                      <w:lang w:val="en-US"/>
                    </w:rPr>
                  </m:ctrlPr>
                </m:dPr>
                <m:e>
                  <m:r>
                    <w:rPr>
                      <w:rFonts w:ascii="Cambria Math" w:hAnsi="Cambria Math" w:cs="Times New Roman"/>
                      <w:sz w:val="20"/>
                      <w:szCs w:val="20"/>
                      <w:lang w:val="en-US"/>
                    </w:rPr>
                    <m:t>38.5-1.75</m:t>
                  </m:r>
                </m:e>
              </m:d>
            </m:num>
            <m:den>
              <m:r>
                <w:rPr>
                  <w:rFonts w:ascii="Cambria Math" w:hAnsi="Cambria Math" w:cs="Times New Roman"/>
                  <w:sz w:val="20"/>
                  <w:szCs w:val="20"/>
                  <w:lang w:val="en-US"/>
                </w:rPr>
                <m:t>1.35</m:t>
              </m:r>
            </m:den>
          </m:f>
          <m:r>
            <w:rPr>
              <w:rFonts w:ascii="Cambria Math" w:hAnsi="Cambria Math" w:cs="Times New Roman"/>
              <w:sz w:val="20"/>
              <w:szCs w:val="20"/>
              <w:lang w:val="en-US"/>
            </w:rPr>
            <m:t>x100%</m:t>
          </m:r>
        </m:oMath>
      </m:oMathPara>
    </w:p>
    <w:p w14:paraId="3E481693" w14:textId="77777777" w:rsidR="003078DF" w:rsidRPr="008232D1" w:rsidRDefault="003078DF" w:rsidP="001D2216">
      <w:pPr>
        <w:pStyle w:val="ListParagraph"/>
        <w:shd w:val="clear" w:color="auto" w:fill="FFFFFF"/>
        <w:spacing w:after="0" w:line="240" w:lineRule="auto"/>
        <w:ind w:left="0"/>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 0</w:t>
      </w:r>
      <w:r w:rsidR="00B702F2">
        <w:rPr>
          <w:rFonts w:ascii="Times New Roman" w:hAnsi="Times New Roman" w:cs="Times New Roman"/>
          <w:sz w:val="20"/>
          <w:szCs w:val="20"/>
          <w:lang w:val="en-US"/>
        </w:rPr>
        <w:t>.</w:t>
      </w:r>
      <w:r w:rsidRPr="008232D1">
        <w:rPr>
          <w:rFonts w:ascii="Times New Roman" w:hAnsi="Times New Roman" w:cs="Times New Roman"/>
          <w:sz w:val="20"/>
          <w:szCs w:val="20"/>
          <w:lang w:val="en-US"/>
        </w:rPr>
        <w:t>049 ~ 0</w:t>
      </w:r>
      <w:r w:rsidR="00B702F2">
        <w:rPr>
          <w:rFonts w:ascii="Times New Roman" w:hAnsi="Times New Roman" w:cs="Times New Roman"/>
          <w:sz w:val="20"/>
          <w:szCs w:val="20"/>
          <w:lang w:val="en-US"/>
        </w:rPr>
        <w:t>.</w:t>
      </w:r>
      <w:r w:rsidRPr="008232D1">
        <w:rPr>
          <w:rFonts w:ascii="Times New Roman" w:hAnsi="Times New Roman" w:cs="Times New Roman"/>
          <w:sz w:val="20"/>
          <w:szCs w:val="20"/>
          <w:lang w:val="en-US"/>
        </w:rPr>
        <w:t>05 %</w:t>
      </w:r>
    </w:p>
    <w:p w14:paraId="6E96C9CF" w14:textId="77777777" w:rsidR="001D2216" w:rsidRPr="008232D1" w:rsidRDefault="00B702F2" w:rsidP="00381DED">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Note</w:t>
      </w:r>
      <w:r w:rsidR="003078DF" w:rsidRPr="008232D1">
        <w:rPr>
          <w:rFonts w:ascii="Times New Roman" w:hAnsi="Times New Roman" w:cs="Times New Roman"/>
          <w:sz w:val="20"/>
          <w:szCs w:val="20"/>
          <w:lang w:val="en-US"/>
        </w:rPr>
        <w:t>:</w:t>
      </w:r>
    </w:p>
    <w:p w14:paraId="29C9042F" w14:textId="77777777" w:rsidR="003078DF" w:rsidRPr="008232D1" w:rsidRDefault="003078DF" w:rsidP="00381DED">
      <w:pPr>
        <w:pStyle w:val="ListParagraph"/>
        <w:ind w:left="0"/>
        <w:rPr>
          <w:rFonts w:ascii="Times New Roman" w:hAnsi="Times New Roman" w:cs="Times New Roman"/>
          <w:sz w:val="20"/>
          <w:szCs w:val="20"/>
          <w:lang w:val="en-US"/>
        </w:rPr>
      </w:pPr>
      <w:r w:rsidRPr="008232D1">
        <w:rPr>
          <w:rFonts w:ascii="Times New Roman" w:hAnsi="Times New Roman" w:cs="Times New Roman"/>
          <w:sz w:val="20"/>
          <w:szCs w:val="20"/>
          <w:lang w:val="en-US"/>
        </w:rPr>
        <w:t>S</w:t>
      </w:r>
      <w:r w:rsidRPr="008232D1">
        <w:rPr>
          <w:rFonts w:ascii="Times New Roman" w:hAnsi="Times New Roman" w:cs="Times New Roman"/>
          <w:sz w:val="20"/>
          <w:szCs w:val="20"/>
          <w:lang w:val="en-US"/>
        </w:rPr>
        <w:tab/>
        <w:t xml:space="preserve">= </w:t>
      </w:r>
      <w:r w:rsidR="00B702F2">
        <w:rPr>
          <w:rFonts w:ascii="Times New Roman" w:hAnsi="Times New Roman" w:cs="Times New Roman"/>
          <w:sz w:val="20"/>
          <w:szCs w:val="20"/>
          <w:lang w:val="en-US"/>
        </w:rPr>
        <w:t>S</w:t>
      </w:r>
      <w:r w:rsidR="00B702F2" w:rsidRPr="00B702F2">
        <w:rPr>
          <w:rFonts w:ascii="Times New Roman" w:hAnsi="Times New Roman" w:cs="Times New Roman"/>
          <w:sz w:val="20"/>
          <w:szCs w:val="20"/>
          <w:lang w:val="en-US"/>
        </w:rPr>
        <w:t>lope</w:t>
      </w:r>
      <w:r w:rsidR="00B702F2">
        <w:rPr>
          <w:rFonts w:ascii="Times New Roman" w:hAnsi="Times New Roman" w:cs="Times New Roman"/>
          <w:sz w:val="20"/>
          <w:szCs w:val="20"/>
          <w:lang w:val="en-US"/>
        </w:rPr>
        <w:t xml:space="preserve"> of the c</w:t>
      </w:r>
      <w:r w:rsidR="00B702F2" w:rsidRPr="00B702F2">
        <w:rPr>
          <w:rFonts w:ascii="Times New Roman" w:hAnsi="Times New Roman" w:cs="Times New Roman"/>
          <w:sz w:val="20"/>
          <w:szCs w:val="20"/>
          <w:lang w:val="en-US"/>
        </w:rPr>
        <w:t>hannel base</w:t>
      </w:r>
    </w:p>
    <w:p w14:paraId="1FB24DD3" w14:textId="77777777" w:rsidR="003078DF" w:rsidRPr="008232D1" w:rsidRDefault="003078DF" w:rsidP="00381DED">
      <w:pPr>
        <w:pStyle w:val="ListParagraph"/>
        <w:ind w:left="0"/>
        <w:rPr>
          <w:rFonts w:ascii="Times New Roman" w:hAnsi="Times New Roman" w:cs="Times New Roman"/>
          <w:sz w:val="20"/>
          <w:szCs w:val="20"/>
          <w:lang w:val="en-US"/>
        </w:rPr>
      </w:pPr>
      <w:r w:rsidRPr="008232D1">
        <w:rPr>
          <w:rFonts w:ascii="Times New Roman" w:hAnsi="Times New Roman" w:cs="Times New Roman"/>
          <w:sz w:val="20"/>
          <w:szCs w:val="20"/>
          <w:lang w:val="en-US"/>
        </w:rPr>
        <w:t>t</w:t>
      </w:r>
      <w:r w:rsidRPr="008232D1">
        <w:rPr>
          <w:rFonts w:ascii="Times New Roman" w:hAnsi="Times New Roman" w:cs="Times New Roman"/>
          <w:sz w:val="20"/>
          <w:szCs w:val="20"/>
          <w:vertAlign w:val="subscript"/>
          <w:lang w:val="en-US"/>
        </w:rPr>
        <w:t>1</w:t>
      </w:r>
      <w:r w:rsidRPr="008232D1">
        <w:rPr>
          <w:rFonts w:ascii="Times New Roman" w:hAnsi="Times New Roman" w:cs="Times New Roman"/>
          <w:sz w:val="20"/>
          <w:szCs w:val="20"/>
          <w:vertAlign w:val="subscript"/>
          <w:lang w:val="en-US"/>
        </w:rPr>
        <w:tab/>
      </w:r>
      <w:r w:rsidRPr="008232D1">
        <w:rPr>
          <w:rFonts w:ascii="Times New Roman" w:hAnsi="Times New Roman" w:cs="Times New Roman"/>
          <w:sz w:val="20"/>
          <w:szCs w:val="20"/>
          <w:lang w:val="en-US"/>
        </w:rPr>
        <w:t xml:space="preserve">= </w:t>
      </w:r>
      <w:r w:rsidR="00B702F2" w:rsidRPr="00B702F2">
        <w:rPr>
          <w:rFonts w:ascii="Times New Roman" w:hAnsi="Times New Roman" w:cs="Times New Roman"/>
          <w:sz w:val="20"/>
          <w:szCs w:val="20"/>
          <w:lang w:val="en-US"/>
        </w:rPr>
        <w:t>Starting point elevation</w:t>
      </w:r>
      <w:r w:rsidRPr="008232D1">
        <w:rPr>
          <w:rFonts w:ascii="Times New Roman" w:hAnsi="Times New Roman" w:cs="Times New Roman"/>
          <w:sz w:val="20"/>
          <w:szCs w:val="20"/>
          <w:lang w:val="en-US"/>
        </w:rPr>
        <w:t xml:space="preserve"> (m)</w:t>
      </w:r>
    </w:p>
    <w:p w14:paraId="16606DD3" w14:textId="77777777" w:rsidR="003078DF" w:rsidRPr="008232D1" w:rsidRDefault="003078DF" w:rsidP="00381DED">
      <w:pPr>
        <w:pStyle w:val="ListParagraph"/>
        <w:ind w:left="0"/>
        <w:rPr>
          <w:rFonts w:ascii="Times New Roman" w:hAnsi="Times New Roman" w:cs="Times New Roman"/>
          <w:sz w:val="20"/>
          <w:szCs w:val="20"/>
          <w:lang w:val="en-US"/>
        </w:rPr>
      </w:pPr>
      <w:r w:rsidRPr="008232D1">
        <w:rPr>
          <w:rFonts w:ascii="Times New Roman" w:hAnsi="Times New Roman" w:cs="Times New Roman"/>
          <w:sz w:val="20"/>
          <w:szCs w:val="20"/>
          <w:lang w:val="en-US"/>
        </w:rPr>
        <w:t>t</w:t>
      </w:r>
      <w:r w:rsidRPr="008232D1">
        <w:rPr>
          <w:rFonts w:ascii="Times New Roman" w:hAnsi="Times New Roman" w:cs="Times New Roman"/>
          <w:sz w:val="20"/>
          <w:szCs w:val="20"/>
          <w:vertAlign w:val="subscript"/>
          <w:lang w:val="en-US"/>
        </w:rPr>
        <w:t>2</w:t>
      </w:r>
      <w:r w:rsidRPr="008232D1">
        <w:rPr>
          <w:rFonts w:ascii="Times New Roman" w:hAnsi="Times New Roman" w:cs="Times New Roman"/>
          <w:sz w:val="20"/>
          <w:szCs w:val="20"/>
          <w:vertAlign w:val="subscript"/>
          <w:lang w:val="en-US"/>
        </w:rPr>
        <w:tab/>
      </w:r>
      <w:r w:rsidRPr="008232D1">
        <w:rPr>
          <w:rFonts w:ascii="Times New Roman" w:hAnsi="Times New Roman" w:cs="Times New Roman"/>
          <w:sz w:val="20"/>
          <w:szCs w:val="20"/>
          <w:lang w:val="en-US"/>
        </w:rPr>
        <w:t xml:space="preserve">= </w:t>
      </w:r>
      <w:r w:rsidR="00B702F2" w:rsidRPr="00B702F2">
        <w:rPr>
          <w:rFonts w:ascii="Times New Roman" w:hAnsi="Times New Roman" w:cs="Times New Roman"/>
          <w:sz w:val="20"/>
          <w:szCs w:val="20"/>
          <w:lang w:val="en-US"/>
        </w:rPr>
        <w:t>End point elevation</w:t>
      </w:r>
      <w:r w:rsidRPr="008232D1">
        <w:rPr>
          <w:rFonts w:ascii="Times New Roman" w:hAnsi="Times New Roman" w:cs="Times New Roman"/>
          <w:sz w:val="20"/>
          <w:szCs w:val="20"/>
          <w:lang w:val="en-US"/>
        </w:rPr>
        <w:t xml:space="preserve"> (m)</w:t>
      </w:r>
    </w:p>
    <w:p w14:paraId="0C61E6C9" w14:textId="77777777" w:rsidR="003078DF" w:rsidRPr="008232D1" w:rsidRDefault="003078DF" w:rsidP="00381DED">
      <w:pPr>
        <w:pStyle w:val="ListParagraph"/>
        <w:ind w:left="0"/>
        <w:rPr>
          <w:rFonts w:ascii="Times New Roman" w:hAnsi="Times New Roman" w:cs="Times New Roman"/>
          <w:sz w:val="20"/>
          <w:szCs w:val="20"/>
          <w:lang w:val="en-US"/>
        </w:rPr>
      </w:pPr>
      <w:r w:rsidRPr="008232D1">
        <w:rPr>
          <w:rFonts w:ascii="Times New Roman" w:hAnsi="Times New Roman" w:cs="Times New Roman"/>
          <w:sz w:val="20"/>
          <w:szCs w:val="20"/>
          <w:lang w:val="en-US"/>
        </w:rPr>
        <w:t>L</w:t>
      </w:r>
      <w:r w:rsidRPr="008232D1">
        <w:rPr>
          <w:rFonts w:ascii="Times New Roman" w:hAnsi="Times New Roman" w:cs="Times New Roman"/>
          <w:sz w:val="20"/>
          <w:szCs w:val="20"/>
          <w:lang w:val="en-US"/>
        </w:rPr>
        <w:tab/>
        <w:t xml:space="preserve">= </w:t>
      </w:r>
      <w:r w:rsidR="00B702F2" w:rsidRPr="00B702F2">
        <w:rPr>
          <w:rFonts w:ascii="Times New Roman" w:hAnsi="Times New Roman" w:cs="Times New Roman"/>
          <w:sz w:val="20"/>
          <w:szCs w:val="20"/>
          <w:lang w:val="en-US"/>
        </w:rPr>
        <w:t xml:space="preserve">Channel </w:t>
      </w:r>
      <w:r w:rsidR="00B702F2">
        <w:rPr>
          <w:rFonts w:ascii="Times New Roman" w:hAnsi="Times New Roman" w:cs="Times New Roman"/>
          <w:sz w:val="20"/>
          <w:szCs w:val="20"/>
          <w:lang w:val="en-US"/>
        </w:rPr>
        <w:t>l</w:t>
      </w:r>
      <w:r w:rsidR="00B702F2" w:rsidRPr="00B702F2">
        <w:rPr>
          <w:rFonts w:ascii="Times New Roman" w:hAnsi="Times New Roman" w:cs="Times New Roman"/>
          <w:sz w:val="20"/>
          <w:szCs w:val="20"/>
          <w:lang w:val="en-US"/>
        </w:rPr>
        <w:t>ength</w:t>
      </w:r>
    </w:p>
    <w:p w14:paraId="22DF6A2A" w14:textId="77777777" w:rsidR="0067401D" w:rsidRPr="008232D1" w:rsidRDefault="0067401D" w:rsidP="00381DED">
      <w:pPr>
        <w:pStyle w:val="ListParagraph"/>
        <w:ind w:left="0"/>
        <w:rPr>
          <w:rFonts w:ascii="Times New Roman" w:hAnsi="Times New Roman" w:cs="Times New Roman"/>
          <w:sz w:val="20"/>
          <w:szCs w:val="20"/>
          <w:lang w:val="en-US"/>
        </w:rPr>
      </w:pPr>
    </w:p>
    <w:p w14:paraId="6FF8891F" w14:textId="77777777" w:rsidR="003078DF" w:rsidRPr="008232D1" w:rsidRDefault="00B702F2" w:rsidP="00381DED">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Calculating the</w:t>
      </w:r>
      <w:r w:rsidR="003078DF" w:rsidRPr="008232D1">
        <w:rPr>
          <w:rFonts w:ascii="Times New Roman" w:hAnsi="Times New Roman" w:cs="Times New Roman"/>
          <w:sz w:val="20"/>
          <w:szCs w:val="20"/>
          <w:lang w:val="en-US"/>
        </w:rPr>
        <w:t xml:space="preserve"> Inlet Time</w:t>
      </w:r>
    </w:p>
    <w:p w14:paraId="2CB16F7C" w14:textId="77777777" w:rsidR="003078DF" w:rsidRPr="00B702F2" w:rsidRDefault="00580860" w:rsidP="003078DF">
      <w:pPr>
        <w:pStyle w:val="ListParagraph"/>
        <w:widowControl w:val="0"/>
        <w:autoSpaceDE w:val="0"/>
        <w:autoSpaceDN w:val="0"/>
        <w:adjustRightInd w:val="0"/>
        <w:spacing w:before="29" w:after="0" w:line="360" w:lineRule="auto"/>
        <w:ind w:left="1985" w:hanging="992"/>
        <w:jc w:val="both"/>
        <w:rPr>
          <w:rFonts w:ascii="Times New Roman" w:hAnsi="Times New Roman"/>
          <w:sz w:val="20"/>
          <w:szCs w:val="20"/>
          <w:lang w:val="en-US"/>
        </w:rPr>
      </w:pPr>
      <m:oMathPara>
        <m:oMathParaPr>
          <m:jc m:val="left"/>
        </m:oMathParaPr>
        <m:oMath>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lang w:val="en-US"/>
                </w:rPr>
                <m:t>c</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lang w:val="en-US"/>
                </w:rPr>
                <m:t>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lang w:val="en-US"/>
                </w:rPr>
                <m:t>2</m:t>
              </m:r>
            </m:sub>
          </m:sSub>
        </m:oMath>
      </m:oMathPara>
    </w:p>
    <w:p w14:paraId="2E0EC064" w14:textId="77777777" w:rsidR="003078DF" w:rsidRPr="008232D1" w:rsidRDefault="00580860" w:rsidP="003078DF">
      <w:pPr>
        <w:pStyle w:val="ListParagraph"/>
        <w:widowControl w:val="0"/>
        <w:tabs>
          <w:tab w:val="left" w:pos="1418"/>
        </w:tabs>
        <w:autoSpaceDE w:val="0"/>
        <w:autoSpaceDN w:val="0"/>
        <w:adjustRightInd w:val="0"/>
        <w:spacing w:before="29" w:after="0" w:line="360" w:lineRule="auto"/>
        <w:ind w:left="-1701" w:firstLine="1701"/>
        <w:jc w:val="both"/>
        <w:rPr>
          <w:rFonts w:ascii="Times New Roman" w:hAnsi="Times New Roman"/>
          <w:sz w:val="20"/>
          <w:szCs w:val="20"/>
          <w:lang w:val="en-US"/>
        </w:rPr>
      </w:pPr>
      <m:oMathPara>
        <m:oMath>
          <m:sSup>
            <m:sSupPr>
              <m:ctrlPr>
                <w:rPr>
                  <w:rFonts w:ascii="Cambria Math" w:hAnsi="Cambria Math"/>
                  <w:i/>
                  <w:sz w:val="20"/>
                  <w:szCs w:val="20"/>
                  <w:lang w:val="en-US"/>
                </w:rPr>
              </m:ctrlPr>
            </m:sSupPr>
            <m:e>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lang w:val="en-US"/>
                    </w:rPr>
                    <m:t>1</m:t>
                  </m:r>
                </m:sub>
              </m:sSub>
              <m:r>
                <w:rPr>
                  <w:rFonts w:ascii="Cambria Math" w:hAnsi="Cambria Math"/>
                  <w:sz w:val="20"/>
                  <w:szCs w:val="20"/>
                  <w:lang w:val="en-US"/>
                </w:rPr>
                <m:t>=</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2</m:t>
                      </m:r>
                    </m:num>
                    <m:den>
                      <m:r>
                        <w:rPr>
                          <w:rFonts w:ascii="Cambria Math" w:hAnsi="Cambria Math"/>
                          <w:sz w:val="20"/>
                          <w:szCs w:val="20"/>
                          <w:lang w:val="en-US"/>
                        </w:rPr>
                        <m:t>3</m:t>
                      </m:r>
                    </m:den>
                  </m:f>
                  <m:r>
                    <w:rPr>
                      <w:rFonts w:ascii="Cambria Math" w:hAnsi="Cambria Math"/>
                      <w:sz w:val="20"/>
                      <w:szCs w:val="20"/>
                      <w:lang w:val="en-US"/>
                    </w:rPr>
                    <m:t>×3.28×Lo×</m:t>
                  </m:r>
                  <m:f>
                    <m:fPr>
                      <m:ctrlPr>
                        <w:rPr>
                          <w:rFonts w:ascii="Cambria Math" w:hAnsi="Cambria Math"/>
                          <w:i/>
                          <w:sz w:val="20"/>
                          <w:szCs w:val="20"/>
                          <w:lang w:val="en-US"/>
                        </w:rPr>
                      </m:ctrlPr>
                    </m:fPr>
                    <m:num>
                      <m:r>
                        <w:rPr>
                          <w:rFonts w:ascii="Cambria Math" w:hAnsi="Cambria Math"/>
                          <w:sz w:val="20"/>
                          <w:szCs w:val="20"/>
                          <w:lang w:val="en-US"/>
                        </w:rPr>
                        <m:t>nd</m:t>
                      </m:r>
                    </m:num>
                    <m:den>
                      <m:rad>
                        <m:radPr>
                          <m:degHide m:val="1"/>
                          <m:ctrlPr>
                            <w:rPr>
                              <w:rFonts w:ascii="Cambria Math" w:hAnsi="Cambria Math"/>
                              <w:i/>
                              <w:sz w:val="20"/>
                              <w:szCs w:val="20"/>
                              <w:lang w:val="en-US"/>
                            </w:rPr>
                          </m:ctrlPr>
                        </m:radPr>
                        <m:deg/>
                        <m:e>
                          <m:r>
                            <w:rPr>
                              <w:rFonts w:ascii="Cambria Math" w:hAnsi="Cambria Math"/>
                              <w:sz w:val="20"/>
                              <w:szCs w:val="20"/>
                              <w:lang w:val="en-US"/>
                            </w:rPr>
                            <m:t>S</m:t>
                          </m:r>
                        </m:e>
                      </m:rad>
                    </m:den>
                  </m:f>
                </m:e>
              </m:d>
            </m:e>
            <m:sup>
              <m:r>
                <w:rPr>
                  <w:rFonts w:ascii="Cambria Math" w:hAnsi="Cambria Math"/>
                  <w:sz w:val="20"/>
                  <w:szCs w:val="20"/>
                  <w:lang w:val="en-US"/>
                </w:rPr>
                <m:t>0.167</m:t>
              </m:r>
            </m:sup>
          </m:sSup>
        </m:oMath>
      </m:oMathPara>
    </w:p>
    <w:p w14:paraId="06F775BA" w14:textId="77777777" w:rsidR="003078DF" w:rsidRPr="008232D1" w:rsidRDefault="00B702F2" w:rsidP="003078DF">
      <w:pPr>
        <w:widowControl w:val="0"/>
        <w:autoSpaceDE w:val="0"/>
        <w:autoSpaceDN w:val="0"/>
        <w:adjustRightInd w:val="0"/>
        <w:spacing w:before="29" w:after="0" w:line="240" w:lineRule="auto"/>
        <w:contextualSpacing/>
        <w:jc w:val="both"/>
        <w:rPr>
          <w:rFonts w:ascii="Times New Roman" w:hAnsi="Times New Roman"/>
          <w:sz w:val="20"/>
          <w:szCs w:val="20"/>
          <w:lang w:val="en-US" w:eastAsia="en-US"/>
        </w:rPr>
      </w:pPr>
      <w:r>
        <w:rPr>
          <w:rFonts w:ascii="Times New Roman" w:hAnsi="Times New Roman"/>
          <w:sz w:val="20"/>
          <w:szCs w:val="20"/>
          <w:lang w:val="en-US" w:eastAsia="en-US"/>
        </w:rPr>
        <w:t>Note</w:t>
      </w:r>
      <w:r w:rsidR="003078DF" w:rsidRPr="008232D1">
        <w:rPr>
          <w:rFonts w:ascii="Times New Roman" w:hAnsi="Times New Roman"/>
          <w:sz w:val="20"/>
          <w:szCs w:val="20"/>
          <w:lang w:val="en-US" w:eastAsia="en-US"/>
        </w:rPr>
        <w:t>:</w:t>
      </w:r>
    </w:p>
    <w:p w14:paraId="5E6C194A" w14:textId="77777777" w:rsidR="003078DF" w:rsidRPr="008232D1" w:rsidRDefault="00580860" w:rsidP="003078DF">
      <w:pPr>
        <w:widowControl w:val="0"/>
        <w:autoSpaceDE w:val="0"/>
        <w:autoSpaceDN w:val="0"/>
        <w:adjustRightInd w:val="0"/>
        <w:spacing w:before="29" w:after="0" w:line="240" w:lineRule="auto"/>
        <w:contextualSpacing/>
        <w:jc w:val="both"/>
        <w:rPr>
          <w:rFonts w:ascii="Times New Roman" w:hAnsi="Times New Roman"/>
          <w:sz w:val="20"/>
          <w:szCs w:val="20"/>
          <w:lang w:val="en-US" w:eastAsia="en-US"/>
        </w:rPr>
      </w:pPr>
      <m:oMath>
        <m:sSub>
          <m:sSubPr>
            <m:ctrlPr>
              <w:rPr>
                <w:rFonts w:ascii="Cambria Math" w:hAnsi="Cambria Math"/>
                <w:i/>
                <w:sz w:val="20"/>
                <w:szCs w:val="20"/>
                <w:lang w:val="en-US" w:eastAsia="en-US"/>
              </w:rPr>
            </m:ctrlPr>
          </m:sSubPr>
          <m:e>
            <m:r>
              <w:rPr>
                <w:rFonts w:ascii="Cambria Math" w:hAnsi="Cambria Math"/>
                <w:sz w:val="20"/>
                <w:szCs w:val="20"/>
                <w:lang w:val="en-US" w:eastAsia="en-US"/>
              </w:rPr>
              <m:t>t</m:t>
            </m:r>
          </m:e>
          <m:sub>
            <m:r>
              <w:rPr>
                <w:rFonts w:ascii="Cambria Math" w:hAnsi="Cambria Math"/>
                <w:sz w:val="20"/>
                <w:szCs w:val="20"/>
                <w:lang w:val="en-US" w:eastAsia="en-US"/>
              </w:rPr>
              <m:t>c</m:t>
            </m:r>
          </m:sub>
        </m:sSub>
      </m:oMath>
      <w:r w:rsidR="003078DF" w:rsidRPr="008232D1">
        <w:rPr>
          <w:rFonts w:ascii="Times New Roman" w:hAnsi="Times New Roman"/>
          <w:sz w:val="20"/>
          <w:szCs w:val="20"/>
          <w:lang w:val="en-US" w:eastAsia="en-US"/>
        </w:rPr>
        <w:tab/>
        <w:t xml:space="preserve">= </w:t>
      </w:r>
      <w:r w:rsidR="00B702F2">
        <w:rPr>
          <w:rFonts w:ascii="Times New Roman" w:hAnsi="Times New Roman"/>
          <w:sz w:val="20"/>
          <w:szCs w:val="20"/>
          <w:lang w:val="en-US" w:eastAsia="en-US"/>
        </w:rPr>
        <w:t>Time of concentration</w:t>
      </w:r>
      <w:r w:rsidR="003078DF" w:rsidRPr="008232D1">
        <w:rPr>
          <w:rFonts w:ascii="Times New Roman" w:hAnsi="Times New Roman"/>
          <w:sz w:val="20"/>
          <w:szCs w:val="20"/>
          <w:lang w:val="en-US" w:eastAsia="en-US"/>
        </w:rPr>
        <w:t xml:space="preserve"> (</w:t>
      </w:r>
      <w:r w:rsidR="00B702F2">
        <w:rPr>
          <w:rFonts w:ascii="Times New Roman" w:hAnsi="Times New Roman"/>
          <w:sz w:val="20"/>
          <w:szCs w:val="20"/>
          <w:lang w:val="en-US" w:eastAsia="en-US"/>
        </w:rPr>
        <w:t>minute</w:t>
      </w:r>
      <w:r w:rsidR="003078DF" w:rsidRPr="008232D1">
        <w:rPr>
          <w:rFonts w:ascii="Times New Roman" w:hAnsi="Times New Roman"/>
          <w:sz w:val="20"/>
          <w:szCs w:val="20"/>
          <w:lang w:val="en-US" w:eastAsia="en-US"/>
        </w:rPr>
        <w:t>)</w:t>
      </w:r>
    </w:p>
    <w:p w14:paraId="741318FA" w14:textId="77777777" w:rsidR="003078DF" w:rsidRPr="008232D1" w:rsidRDefault="00580860" w:rsidP="003078DF">
      <w:pPr>
        <w:widowControl w:val="0"/>
        <w:autoSpaceDE w:val="0"/>
        <w:autoSpaceDN w:val="0"/>
        <w:adjustRightInd w:val="0"/>
        <w:spacing w:before="29" w:after="0" w:line="240" w:lineRule="auto"/>
        <w:contextualSpacing/>
        <w:jc w:val="both"/>
        <w:rPr>
          <w:rFonts w:ascii="Times New Roman" w:hAnsi="Times New Roman"/>
          <w:sz w:val="20"/>
          <w:szCs w:val="20"/>
          <w:lang w:val="en-US" w:eastAsia="en-US"/>
        </w:rPr>
      </w:pPr>
      <m:oMath>
        <m:sSub>
          <m:sSubPr>
            <m:ctrlPr>
              <w:rPr>
                <w:rFonts w:ascii="Cambria Math" w:hAnsi="Cambria Math"/>
                <w:i/>
                <w:sz w:val="20"/>
                <w:szCs w:val="20"/>
                <w:lang w:val="en-US" w:eastAsia="en-US"/>
              </w:rPr>
            </m:ctrlPr>
          </m:sSubPr>
          <m:e>
            <m:r>
              <w:rPr>
                <w:rFonts w:ascii="Cambria Math" w:hAnsi="Cambria Math"/>
                <w:sz w:val="20"/>
                <w:szCs w:val="20"/>
                <w:lang w:val="en-US" w:eastAsia="en-US"/>
              </w:rPr>
              <m:t>t</m:t>
            </m:r>
          </m:e>
          <m:sub>
            <m:r>
              <w:rPr>
                <w:rFonts w:ascii="Cambria Math" w:hAnsi="Cambria Math"/>
                <w:sz w:val="20"/>
                <w:szCs w:val="20"/>
                <w:lang w:val="en-US" w:eastAsia="en-US"/>
              </w:rPr>
              <m:t>1</m:t>
            </m:r>
          </m:sub>
        </m:sSub>
      </m:oMath>
      <w:r w:rsidR="003078DF" w:rsidRPr="008232D1">
        <w:rPr>
          <w:rFonts w:ascii="Times New Roman" w:hAnsi="Times New Roman"/>
          <w:sz w:val="20"/>
          <w:szCs w:val="20"/>
          <w:lang w:val="en-US" w:eastAsia="en-US"/>
        </w:rPr>
        <w:tab/>
        <w:t xml:space="preserve">= </w:t>
      </w:r>
      <w:r w:rsidR="00B702F2">
        <w:rPr>
          <w:rFonts w:ascii="Times New Roman" w:hAnsi="Times New Roman"/>
          <w:sz w:val="20"/>
          <w:szCs w:val="20"/>
          <w:lang w:val="en-US" w:eastAsia="en-US"/>
        </w:rPr>
        <w:t>I</w:t>
      </w:r>
      <w:r w:rsidR="003078DF" w:rsidRPr="008232D1">
        <w:rPr>
          <w:rFonts w:ascii="Times New Roman" w:hAnsi="Times New Roman"/>
          <w:sz w:val="20"/>
          <w:szCs w:val="20"/>
          <w:lang w:val="en-US" w:eastAsia="en-US"/>
        </w:rPr>
        <w:t>nlet</w:t>
      </w:r>
      <w:r w:rsidR="00B702F2">
        <w:rPr>
          <w:rFonts w:ascii="Times New Roman" w:hAnsi="Times New Roman"/>
          <w:sz w:val="20"/>
          <w:szCs w:val="20"/>
          <w:lang w:val="en-US" w:eastAsia="en-US"/>
        </w:rPr>
        <w:t xml:space="preserve"> time</w:t>
      </w:r>
      <w:r w:rsidR="003078DF" w:rsidRPr="008232D1">
        <w:rPr>
          <w:rFonts w:ascii="Times New Roman" w:hAnsi="Times New Roman"/>
          <w:sz w:val="20"/>
          <w:szCs w:val="20"/>
          <w:lang w:val="en-US" w:eastAsia="en-US"/>
        </w:rPr>
        <w:t xml:space="preserve"> (</w:t>
      </w:r>
      <w:r w:rsidR="00B702F2">
        <w:rPr>
          <w:rFonts w:ascii="Times New Roman" w:hAnsi="Times New Roman"/>
          <w:sz w:val="20"/>
          <w:szCs w:val="20"/>
          <w:lang w:val="en-US" w:eastAsia="en-US"/>
        </w:rPr>
        <w:t>minute</w:t>
      </w:r>
      <w:r w:rsidR="003078DF" w:rsidRPr="008232D1">
        <w:rPr>
          <w:rFonts w:ascii="Times New Roman" w:hAnsi="Times New Roman"/>
          <w:sz w:val="20"/>
          <w:szCs w:val="20"/>
          <w:lang w:val="en-US" w:eastAsia="en-US"/>
        </w:rPr>
        <w:t>)</w:t>
      </w:r>
    </w:p>
    <w:p w14:paraId="1BB21AA5" w14:textId="77777777" w:rsidR="003078DF" w:rsidRPr="008232D1" w:rsidRDefault="00580860" w:rsidP="003078DF">
      <w:pPr>
        <w:widowControl w:val="0"/>
        <w:autoSpaceDE w:val="0"/>
        <w:autoSpaceDN w:val="0"/>
        <w:adjustRightInd w:val="0"/>
        <w:spacing w:before="29" w:after="0" w:line="240" w:lineRule="auto"/>
        <w:contextualSpacing/>
        <w:jc w:val="both"/>
        <w:rPr>
          <w:rFonts w:ascii="Times New Roman" w:hAnsi="Times New Roman"/>
          <w:sz w:val="20"/>
          <w:szCs w:val="20"/>
          <w:lang w:val="en-US" w:eastAsia="en-US"/>
        </w:rPr>
      </w:pPr>
      <m:oMath>
        <m:sSub>
          <m:sSubPr>
            <m:ctrlPr>
              <w:rPr>
                <w:rFonts w:ascii="Cambria Math" w:hAnsi="Cambria Math"/>
                <w:i/>
                <w:sz w:val="20"/>
                <w:szCs w:val="20"/>
                <w:lang w:val="en-US" w:eastAsia="en-US"/>
              </w:rPr>
            </m:ctrlPr>
          </m:sSubPr>
          <m:e>
            <m:r>
              <w:rPr>
                <w:rFonts w:ascii="Cambria Math" w:hAnsi="Cambria Math"/>
                <w:sz w:val="20"/>
                <w:szCs w:val="20"/>
                <w:lang w:val="en-US" w:eastAsia="en-US"/>
              </w:rPr>
              <m:t>t</m:t>
            </m:r>
          </m:e>
          <m:sub>
            <m:r>
              <w:rPr>
                <w:rFonts w:ascii="Cambria Math" w:hAnsi="Cambria Math"/>
                <w:sz w:val="20"/>
                <w:szCs w:val="20"/>
                <w:lang w:val="en-US" w:eastAsia="en-US"/>
              </w:rPr>
              <m:t>2</m:t>
            </m:r>
          </m:sub>
        </m:sSub>
      </m:oMath>
      <w:r w:rsidR="003078DF" w:rsidRPr="008232D1">
        <w:rPr>
          <w:rFonts w:ascii="Times New Roman" w:hAnsi="Times New Roman"/>
          <w:sz w:val="20"/>
          <w:szCs w:val="20"/>
          <w:lang w:val="en-US" w:eastAsia="en-US"/>
        </w:rPr>
        <w:tab/>
        <w:t xml:space="preserve">= </w:t>
      </w:r>
      <w:r w:rsidR="00B702F2">
        <w:rPr>
          <w:rFonts w:ascii="Times New Roman" w:hAnsi="Times New Roman"/>
          <w:sz w:val="20"/>
          <w:szCs w:val="20"/>
          <w:lang w:val="en-US" w:eastAsia="en-US"/>
        </w:rPr>
        <w:t>Conduit time</w:t>
      </w:r>
      <w:r w:rsidR="003078DF" w:rsidRPr="008232D1">
        <w:rPr>
          <w:rFonts w:ascii="Times New Roman" w:hAnsi="Times New Roman"/>
          <w:sz w:val="20"/>
          <w:szCs w:val="20"/>
          <w:lang w:val="en-US" w:eastAsia="en-US"/>
        </w:rPr>
        <w:t xml:space="preserve"> (</w:t>
      </w:r>
      <w:r w:rsidR="00B702F2">
        <w:rPr>
          <w:rFonts w:ascii="Times New Roman" w:hAnsi="Times New Roman"/>
          <w:sz w:val="20"/>
          <w:szCs w:val="20"/>
          <w:lang w:val="en-US" w:eastAsia="en-US"/>
        </w:rPr>
        <w:t>minute</w:t>
      </w:r>
      <w:r w:rsidR="003078DF" w:rsidRPr="008232D1">
        <w:rPr>
          <w:rFonts w:ascii="Times New Roman" w:hAnsi="Times New Roman"/>
          <w:sz w:val="20"/>
          <w:szCs w:val="20"/>
          <w:lang w:val="en-US" w:eastAsia="en-US"/>
        </w:rPr>
        <w:t>)</w:t>
      </w:r>
    </w:p>
    <w:p w14:paraId="1AB4EE1B" w14:textId="77777777" w:rsidR="003078DF" w:rsidRPr="008232D1" w:rsidRDefault="003078DF" w:rsidP="003078DF">
      <w:pPr>
        <w:widowControl w:val="0"/>
        <w:autoSpaceDE w:val="0"/>
        <w:autoSpaceDN w:val="0"/>
        <w:adjustRightInd w:val="0"/>
        <w:spacing w:before="29" w:after="0" w:line="240" w:lineRule="auto"/>
        <w:contextualSpacing/>
        <w:jc w:val="both"/>
        <w:rPr>
          <w:rFonts w:ascii="Times New Roman" w:hAnsi="Times New Roman"/>
          <w:sz w:val="20"/>
          <w:szCs w:val="20"/>
          <w:lang w:val="en-US" w:eastAsia="en-US"/>
        </w:rPr>
      </w:pPr>
      <m:oMath>
        <m:r>
          <w:rPr>
            <w:rFonts w:ascii="Cambria Math" w:hAnsi="Cambria Math"/>
            <w:sz w:val="20"/>
            <w:szCs w:val="20"/>
            <w:lang w:val="en-US" w:eastAsia="en-US"/>
          </w:rPr>
          <m:t>Lo</m:t>
        </m:r>
      </m:oMath>
      <w:r w:rsidRPr="008232D1">
        <w:rPr>
          <w:rFonts w:ascii="Times New Roman" w:hAnsi="Times New Roman"/>
          <w:sz w:val="20"/>
          <w:szCs w:val="20"/>
          <w:lang w:val="en-US" w:eastAsia="en-US"/>
        </w:rPr>
        <w:tab/>
        <w:t xml:space="preserve">= </w:t>
      </w:r>
      <w:r w:rsidR="00B702F2" w:rsidRPr="00B702F2">
        <w:rPr>
          <w:rFonts w:ascii="Times New Roman" w:hAnsi="Times New Roman"/>
          <w:sz w:val="20"/>
          <w:szCs w:val="20"/>
          <w:lang w:val="en-US" w:eastAsia="en-US"/>
        </w:rPr>
        <w:t xml:space="preserve">Farthest point distance </w:t>
      </w:r>
      <w:r w:rsidRPr="008232D1">
        <w:rPr>
          <w:rFonts w:ascii="Times New Roman" w:hAnsi="Times New Roman"/>
          <w:sz w:val="20"/>
          <w:szCs w:val="20"/>
          <w:lang w:val="en-US" w:eastAsia="en-US"/>
        </w:rPr>
        <w:t>(m)</w:t>
      </w:r>
    </w:p>
    <w:p w14:paraId="2A1F4432" w14:textId="77777777" w:rsidR="003078DF" w:rsidRPr="008232D1" w:rsidRDefault="003078DF" w:rsidP="003078DF">
      <w:pPr>
        <w:widowControl w:val="0"/>
        <w:autoSpaceDE w:val="0"/>
        <w:autoSpaceDN w:val="0"/>
        <w:adjustRightInd w:val="0"/>
        <w:spacing w:before="29" w:after="0" w:line="240" w:lineRule="auto"/>
        <w:contextualSpacing/>
        <w:jc w:val="both"/>
        <w:rPr>
          <w:rFonts w:ascii="Times New Roman" w:hAnsi="Times New Roman"/>
          <w:sz w:val="20"/>
          <w:szCs w:val="20"/>
          <w:lang w:val="en-US" w:eastAsia="en-US"/>
        </w:rPr>
      </w:pPr>
      <m:oMath>
        <m:r>
          <w:rPr>
            <w:rFonts w:ascii="Cambria Math" w:hAnsi="Cambria Math"/>
            <w:sz w:val="20"/>
            <w:szCs w:val="20"/>
            <w:lang w:val="en-US" w:eastAsia="en-US"/>
          </w:rPr>
          <m:t>L</m:t>
        </m:r>
      </m:oMath>
      <w:r w:rsidRPr="008232D1">
        <w:rPr>
          <w:rFonts w:ascii="Times New Roman" w:hAnsi="Times New Roman"/>
          <w:sz w:val="20"/>
          <w:szCs w:val="20"/>
          <w:lang w:val="en-US" w:eastAsia="en-US"/>
        </w:rPr>
        <w:tab/>
        <w:t xml:space="preserve">= </w:t>
      </w:r>
      <w:r w:rsidR="00B702F2" w:rsidRPr="00B702F2">
        <w:rPr>
          <w:rFonts w:ascii="Times New Roman" w:hAnsi="Times New Roman"/>
          <w:sz w:val="20"/>
          <w:szCs w:val="20"/>
          <w:lang w:val="en-US" w:eastAsia="en-US"/>
        </w:rPr>
        <w:t xml:space="preserve">Channel length </w:t>
      </w:r>
      <w:r w:rsidRPr="008232D1">
        <w:rPr>
          <w:rFonts w:ascii="Times New Roman" w:hAnsi="Times New Roman"/>
          <w:sz w:val="20"/>
          <w:szCs w:val="20"/>
          <w:lang w:val="en-US" w:eastAsia="en-US"/>
        </w:rPr>
        <w:t>(m)</w:t>
      </w:r>
    </w:p>
    <w:p w14:paraId="0C880976" w14:textId="77777777" w:rsidR="003078DF" w:rsidRPr="008232D1" w:rsidRDefault="003078DF" w:rsidP="003078DF">
      <w:pPr>
        <w:widowControl w:val="0"/>
        <w:autoSpaceDE w:val="0"/>
        <w:autoSpaceDN w:val="0"/>
        <w:adjustRightInd w:val="0"/>
        <w:spacing w:before="29" w:after="0" w:line="240" w:lineRule="auto"/>
        <w:contextualSpacing/>
        <w:jc w:val="both"/>
        <w:rPr>
          <w:rFonts w:ascii="Times New Roman" w:hAnsi="Times New Roman"/>
          <w:sz w:val="20"/>
          <w:szCs w:val="20"/>
          <w:lang w:val="en-US" w:eastAsia="en-US"/>
        </w:rPr>
      </w:pPr>
      <m:oMath>
        <m:r>
          <w:rPr>
            <w:rFonts w:ascii="Cambria Math" w:hAnsi="Cambria Math"/>
            <w:sz w:val="20"/>
            <w:szCs w:val="20"/>
            <w:lang w:val="en-US" w:eastAsia="en-US"/>
          </w:rPr>
          <m:t>nd</m:t>
        </m:r>
      </m:oMath>
      <w:r w:rsidRPr="008232D1">
        <w:rPr>
          <w:rFonts w:ascii="Times New Roman" w:hAnsi="Times New Roman"/>
          <w:sz w:val="20"/>
          <w:szCs w:val="20"/>
          <w:lang w:val="en-US" w:eastAsia="en-US"/>
        </w:rPr>
        <w:tab/>
        <w:t xml:space="preserve">= </w:t>
      </w:r>
      <w:r w:rsidR="00B702F2" w:rsidRPr="00B702F2">
        <w:rPr>
          <w:rFonts w:ascii="Times New Roman" w:hAnsi="Times New Roman"/>
          <w:sz w:val="20"/>
          <w:szCs w:val="20"/>
          <w:lang w:val="en-US" w:eastAsia="en-US"/>
        </w:rPr>
        <w:t>Coefficient of drag</w:t>
      </w:r>
    </w:p>
    <w:p w14:paraId="59DF986E" w14:textId="77777777" w:rsidR="003078DF" w:rsidRPr="008232D1" w:rsidRDefault="003078DF" w:rsidP="003078DF">
      <w:pPr>
        <w:widowControl w:val="0"/>
        <w:autoSpaceDE w:val="0"/>
        <w:autoSpaceDN w:val="0"/>
        <w:adjustRightInd w:val="0"/>
        <w:spacing w:before="29" w:after="0" w:line="240" w:lineRule="auto"/>
        <w:contextualSpacing/>
        <w:jc w:val="both"/>
        <w:rPr>
          <w:rFonts w:ascii="Times New Roman" w:hAnsi="Times New Roman"/>
          <w:sz w:val="20"/>
          <w:szCs w:val="20"/>
          <w:lang w:val="en-US" w:eastAsia="en-US"/>
        </w:rPr>
      </w:pPr>
      <m:oMath>
        <m:r>
          <w:rPr>
            <w:rFonts w:ascii="Cambria Math" w:hAnsi="Cambria Math"/>
            <w:sz w:val="20"/>
            <w:szCs w:val="20"/>
            <w:lang w:val="en-US" w:eastAsia="en-US"/>
          </w:rPr>
          <m:t>S</m:t>
        </m:r>
      </m:oMath>
      <w:r w:rsidRPr="008232D1">
        <w:rPr>
          <w:rFonts w:ascii="Times New Roman" w:hAnsi="Times New Roman"/>
          <w:sz w:val="20"/>
          <w:szCs w:val="20"/>
          <w:lang w:val="en-US" w:eastAsia="en-US"/>
        </w:rPr>
        <w:tab/>
        <w:t xml:space="preserve">= </w:t>
      </w:r>
      <w:r w:rsidR="00B702F2">
        <w:rPr>
          <w:rFonts w:ascii="Times New Roman" w:hAnsi="Times New Roman"/>
          <w:sz w:val="20"/>
          <w:szCs w:val="20"/>
          <w:lang w:val="en-US" w:eastAsia="en-US"/>
        </w:rPr>
        <w:t>Slope</w:t>
      </w:r>
    </w:p>
    <w:p w14:paraId="71E7A660" w14:textId="77777777" w:rsidR="003078DF" w:rsidRPr="008232D1" w:rsidRDefault="003078DF" w:rsidP="003078DF">
      <w:pPr>
        <w:widowControl w:val="0"/>
        <w:autoSpaceDE w:val="0"/>
        <w:autoSpaceDN w:val="0"/>
        <w:adjustRightInd w:val="0"/>
        <w:spacing w:before="29" w:after="0" w:line="240" w:lineRule="auto"/>
        <w:contextualSpacing/>
        <w:jc w:val="both"/>
        <w:rPr>
          <w:rFonts w:ascii="Times New Roman" w:hAnsi="Times New Roman"/>
          <w:sz w:val="20"/>
          <w:szCs w:val="20"/>
          <w:lang w:val="en-US" w:eastAsia="en-US"/>
        </w:rPr>
      </w:pPr>
      <m:oMath>
        <m:r>
          <w:rPr>
            <w:rFonts w:ascii="Cambria Math" w:hAnsi="Cambria Math"/>
            <w:sz w:val="20"/>
            <w:szCs w:val="20"/>
            <w:lang w:val="en-US" w:eastAsia="en-US"/>
          </w:rPr>
          <m:t>V</m:t>
        </m:r>
      </m:oMath>
      <w:r w:rsidRPr="008232D1">
        <w:rPr>
          <w:rFonts w:ascii="Times New Roman" w:hAnsi="Times New Roman"/>
          <w:sz w:val="20"/>
          <w:szCs w:val="20"/>
          <w:lang w:val="en-US" w:eastAsia="en-US"/>
        </w:rPr>
        <w:tab/>
        <w:t xml:space="preserve">= </w:t>
      </w:r>
      <w:r w:rsidR="00B702F2" w:rsidRPr="00B702F2">
        <w:rPr>
          <w:rFonts w:ascii="Times New Roman" w:hAnsi="Times New Roman"/>
          <w:sz w:val="20"/>
          <w:szCs w:val="20"/>
          <w:lang w:val="en-US" w:eastAsia="en-US"/>
        </w:rPr>
        <w:t xml:space="preserve">Average water </w:t>
      </w:r>
      <w:r w:rsidR="00B702F2">
        <w:rPr>
          <w:rFonts w:ascii="Times New Roman" w:hAnsi="Times New Roman"/>
          <w:sz w:val="20"/>
          <w:szCs w:val="20"/>
          <w:lang w:val="en-US" w:eastAsia="en-US"/>
        </w:rPr>
        <w:t>velocity</w:t>
      </w:r>
      <w:r w:rsidR="00B702F2" w:rsidRPr="00B702F2">
        <w:rPr>
          <w:rFonts w:ascii="Times New Roman" w:hAnsi="Times New Roman"/>
          <w:sz w:val="20"/>
          <w:szCs w:val="20"/>
          <w:lang w:val="en-US" w:eastAsia="en-US"/>
        </w:rPr>
        <w:t xml:space="preserve"> </w:t>
      </w:r>
      <w:r w:rsidRPr="008232D1">
        <w:rPr>
          <w:rFonts w:ascii="Times New Roman" w:hAnsi="Times New Roman"/>
          <w:sz w:val="20"/>
          <w:szCs w:val="20"/>
          <w:lang w:val="en-US" w:eastAsia="en-US"/>
        </w:rPr>
        <w:t>(m/</w:t>
      </w:r>
      <w:r w:rsidR="00B702F2">
        <w:rPr>
          <w:rFonts w:ascii="Times New Roman" w:hAnsi="Times New Roman"/>
          <w:sz w:val="20"/>
          <w:szCs w:val="20"/>
          <w:lang w:val="en-US" w:eastAsia="en-US"/>
        </w:rPr>
        <w:t>sec</w:t>
      </w:r>
      <w:r w:rsidRPr="008232D1">
        <w:rPr>
          <w:rFonts w:ascii="Times New Roman" w:hAnsi="Times New Roman"/>
          <w:sz w:val="20"/>
          <w:szCs w:val="20"/>
          <w:lang w:val="en-US" w:eastAsia="en-US"/>
        </w:rPr>
        <w:t>)</w:t>
      </w:r>
    </w:p>
    <w:p w14:paraId="5EE698B9" w14:textId="77777777" w:rsidR="003078DF" w:rsidRPr="008232D1" w:rsidRDefault="00580860" w:rsidP="003078DF">
      <w:pPr>
        <w:pStyle w:val="ListParagraph"/>
        <w:ind w:left="0"/>
        <w:rPr>
          <w:rFonts w:ascii="Times New Roman" w:hAnsi="Times New Roman" w:cs="Times New Roman"/>
          <w:sz w:val="20"/>
          <w:szCs w:val="20"/>
          <w:lang w:val="en-US"/>
        </w:rPr>
      </w:pPr>
      <m:oMathPara>
        <m:oMathParaPr>
          <m:jc m:val="left"/>
        </m:oMathPara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asphalt</m:t>
              </m:r>
            </m:sub>
          </m:sSub>
          <m:r>
            <w:rPr>
              <w:rFonts w:ascii="Cambria Math" w:hAnsi="Cambria Math" w:cs="Times New Roman"/>
              <w:sz w:val="20"/>
              <w:szCs w:val="20"/>
              <w:lang w:val="en-US"/>
            </w:rPr>
            <m:t xml:space="preserve">       =</m:t>
          </m:r>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2</m:t>
                      </m:r>
                    </m:num>
                    <m:den>
                      <m:r>
                        <w:rPr>
                          <w:rFonts w:ascii="Cambria Math" w:hAnsi="Cambria Math" w:cs="Times New Roman"/>
                          <w:sz w:val="20"/>
                          <w:szCs w:val="20"/>
                          <w:lang w:val="en-US"/>
                        </w:rPr>
                        <m:t>3</m:t>
                      </m:r>
                    </m:den>
                  </m:f>
                  <m:r>
                    <w:rPr>
                      <w:rFonts w:ascii="Cambria Math" w:hAnsi="Cambria Math" w:cs="Times New Roman"/>
                      <w:sz w:val="20"/>
                      <w:szCs w:val="20"/>
                      <w:lang w:val="en-US"/>
                    </w:rPr>
                    <m:t>×3.28×Lo×</m:t>
                  </m:r>
                  <m:f>
                    <m:fPr>
                      <m:ctrlPr>
                        <w:rPr>
                          <w:rFonts w:ascii="Cambria Math" w:hAnsi="Cambria Math" w:cs="Times New Roman"/>
                          <w:i/>
                          <w:sz w:val="20"/>
                          <w:szCs w:val="20"/>
                          <w:lang w:val="en-US"/>
                        </w:rPr>
                      </m:ctrlPr>
                    </m:fPr>
                    <m:num>
                      <m:r>
                        <w:rPr>
                          <w:rFonts w:ascii="Cambria Math" w:hAnsi="Cambria Math" w:cs="Times New Roman"/>
                          <w:sz w:val="20"/>
                          <w:szCs w:val="20"/>
                          <w:lang w:val="en-US"/>
                        </w:rPr>
                        <m:t>nd</m:t>
                      </m:r>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S</m:t>
                          </m:r>
                        </m:e>
                      </m:rad>
                    </m:den>
                  </m:f>
                </m:e>
              </m:d>
            </m:e>
            <m:sup>
              <m:r>
                <w:rPr>
                  <w:rFonts w:ascii="Cambria Math" w:hAnsi="Cambria Math" w:cs="Times New Roman"/>
                  <w:sz w:val="20"/>
                  <w:szCs w:val="20"/>
                  <w:lang w:val="en-US"/>
                </w:rPr>
                <m:t>0.167</m:t>
              </m:r>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2</m:t>
                      </m:r>
                    </m:num>
                    <m:den>
                      <m:r>
                        <w:rPr>
                          <w:rFonts w:ascii="Cambria Math" w:hAnsi="Cambria Math" w:cs="Times New Roman"/>
                          <w:sz w:val="20"/>
                          <w:szCs w:val="20"/>
                          <w:lang w:val="en-US"/>
                        </w:rPr>
                        <m:t>3</m:t>
                      </m:r>
                    </m:den>
                  </m:f>
                  <m:r>
                    <w:rPr>
                      <w:rFonts w:ascii="Cambria Math" w:hAnsi="Cambria Math" w:cs="Times New Roman"/>
                      <w:sz w:val="20"/>
                      <w:szCs w:val="20"/>
                      <w:lang w:val="en-US"/>
                    </w:rPr>
                    <m:t>×3.28×7×</m:t>
                  </m:r>
                  <m:f>
                    <m:fPr>
                      <m:ctrlPr>
                        <w:rPr>
                          <w:rFonts w:ascii="Cambria Math" w:hAnsi="Cambria Math" w:cs="Times New Roman"/>
                          <w:i/>
                          <w:sz w:val="20"/>
                          <w:szCs w:val="20"/>
                          <w:lang w:val="en-US"/>
                        </w:rPr>
                      </m:ctrlPr>
                    </m:fPr>
                    <m:num>
                      <m:r>
                        <w:rPr>
                          <w:rFonts w:ascii="Cambria Math" w:hAnsi="Cambria Math" w:cs="Times New Roman"/>
                          <w:sz w:val="20"/>
                          <w:szCs w:val="20"/>
                          <w:lang w:val="en-US"/>
                        </w:rPr>
                        <m:t>0.013</m:t>
                      </m:r>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0.03</m:t>
                          </m:r>
                        </m:e>
                      </m:rad>
                    </m:den>
                  </m:f>
                </m:e>
              </m:d>
            </m:e>
            <m:sup>
              <m:r>
                <w:rPr>
                  <w:rFonts w:ascii="Cambria Math" w:hAnsi="Cambria Math" w:cs="Times New Roman"/>
                  <w:sz w:val="20"/>
                  <w:szCs w:val="20"/>
                  <w:lang w:val="en-US"/>
                </w:rPr>
                <m:t>0.167</m:t>
              </m:r>
            </m:sup>
          </m:sSup>
        </m:oMath>
      </m:oMathPara>
    </w:p>
    <w:p w14:paraId="4F7DE81E" w14:textId="77777777" w:rsidR="003078DF" w:rsidRPr="008232D1" w:rsidRDefault="003078DF" w:rsidP="003078DF">
      <w:pPr>
        <w:pStyle w:val="ListParagraph"/>
        <w:ind w:left="0"/>
        <w:rPr>
          <w:rFonts w:ascii="Times New Roman" w:hAnsi="Times New Roman" w:cs="Times New Roman"/>
          <w:sz w:val="20"/>
          <w:szCs w:val="20"/>
          <w:lang w:val="en-US"/>
        </w:rPr>
      </w:pPr>
      <m:oMathPara>
        <m:oMathParaPr>
          <m:jc m:val="left"/>
        </m:oMathParaPr>
        <m:oMath>
          <m:r>
            <w:rPr>
              <w:rFonts w:ascii="Cambria Math" w:hAnsi="Cambria Math" w:cs="Times New Roman"/>
              <w:sz w:val="20"/>
              <w:szCs w:val="20"/>
              <w:lang w:val="en-US"/>
            </w:rPr>
            <m:t xml:space="preserve">      =1.02 minute</m:t>
          </m:r>
        </m:oMath>
      </m:oMathPara>
    </w:p>
    <w:p w14:paraId="2C3EAADB" w14:textId="77777777" w:rsidR="003078DF" w:rsidRPr="008232D1" w:rsidRDefault="00580860" w:rsidP="003078DF">
      <w:pPr>
        <w:pStyle w:val="ListParagraph"/>
        <w:ind w:left="0"/>
        <w:rPr>
          <w:rFonts w:ascii="Times New Roman" w:hAnsi="Times New Roman" w:cs="Times New Roman"/>
          <w:sz w:val="20"/>
          <w:szCs w:val="20"/>
          <w:lang w:val="en-US"/>
        </w:rPr>
      </w:pPr>
      <m:oMathPara>
        <m:oMathParaPr>
          <m:jc m:val="left"/>
        </m:oMathPara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 xml:space="preserve">shoulder           </m:t>
              </m:r>
            </m:sub>
          </m:sSub>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2</m:t>
                      </m:r>
                    </m:num>
                    <m:den>
                      <m:r>
                        <w:rPr>
                          <w:rFonts w:ascii="Cambria Math" w:hAnsi="Cambria Math" w:cs="Times New Roman"/>
                          <w:sz w:val="20"/>
                          <w:szCs w:val="20"/>
                          <w:lang w:val="en-US"/>
                        </w:rPr>
                        <m:t>3</m:t>
                      </m:r>
                    </m:den>
                  </m:f>
                  <m:r>
                    <w:rPr>
                      <w:rFonts w:ascii="Cambria Math" w:hAnsi="Cambria Math" w:cs="Times New Roman"/>
                      <w:sz w:val="20"/>
                      <w:szCs w:val="20"/>
                      <w:lang w:val="en-US"/>
                    </w:rPr>
                    <m:t>×3.28×Lo×</m:t>
                  </m:r>
                  <m:f>
                    <m:fPr>
                      <m:ctrlPr>
                        <w:rPr>
                          <w:rFonts w:ascii="Cambria Math" w:hAnsi="Cambria Math" w:cs="Times New Roman"/>
                          <w:i/>
                          <w:sz w:val="20"/>
                          <w:szCs w:val="20"/>
                          <w:lang w:val="en-US"/>
                        </w:rPr>
                      </m:ctrlPr>
                    </m:fPr>
                    <m:num>
                      <m:r>
                        <w:rPr>
                          <w:rFonts w:ascii="Cambria Math" w:hAnsi="Cambria Math" w:cs="Times New Roman"/>
                          <w:sz w:val="20"/>
                          <w:szCs w:val="20"/>
                          <w:lang w:val="en-US"/>
                        </w:rPr>
                        <m:t>nd</m:t>
                      </m:r>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S</m:t>
                          </m:r>
                        </m:e>
                      </m:rad>
                    </m:den>
                  </m:f>
                </m:e>
              </m:d>
            </m:e>
            <m:sup>
              <m:r>
                <w:rPr>
                  <w:rFonts w:ascii="Cambria Math" w:hAnsi="Cambria Math" w:cs="Times New Roman"/>
                  <w:sz w:val="20"/>
                  <w:szCs w:val="20"/>
                  <w:lang w:val="en-US"/>
                </w:rPr>
                <m:t>0.167</m:t>
              </m:r>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2</m:t>
                      </m:r>
                    </m:num>
                    <m:den>
                      <m:r>
                        <w:rPr>
                          <w:rFonts w:ascii="Cambria Math" w:hAnsi="Cambria Math" w:cs="Times New Roman"/>
                          <w:sz w:val="20"/>
                          <w:szCs w:val="20"/>
                          <w:lang w:val="en-US"/>
                        </w:rPr>
                        <m:t>3</m:t>
                      </m:r>
                    </m:den>
                  </m:f>
                  <m:r>
                    <w:rPr>
                      <w:rFonts w:ascii="Cambria Math" w:hAnsi="Cambria Math" w:cs="Times New Roman"/>
                      <w:sz w:val="20"/>
                      <w:szCs w:val="20"/>
                      <w:lang w:val="en-US"/>
                    </w:rPr>
                    <m:t>×3.28×1×</m:t>
                  </m:r>
                  <m:f>
                    <m:fPr>
                      <m:ctrlPr>
                        <w:rPr>
                          <w:rFonts w:ascii="Cambria Math" w:hAnsi="Cambria Math" w:cs="Times New Roman"/>
                          <w:i/>
                          <w:sz w:val="20"/>
                          <w:szCs w:val="20"/>
                          <w:lang w:val="en-US"/>
                        </w:rPr>
                      </m:ctrlPr>
                    </m:fPr>
                    <m:num>
                      <m:r>
                        <w:rPr>
                          <w:rFonts w:ascii="Cambria Math" w:hAnsi="Cambria Math" w:cs="Times New Roman"/>
                          <w:sz w:val="20"/>
                          <w:szCs w:val="20"/>
                          <w:lang w:val="en-US"/>
                        </w:rPr>
                        <m:t>0.013</m:t>
                      </m:r>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0.05</m:t>
                          </m:r>
                        </m:e>
                      </m:rad>
                    </m:den>
                  </m:f>
                </m:e>
              </m:d>
            </m:e>
            <m:sup>
              <m:r>
                <w:rPr>
                  <w:rFonts w:ascii="Cambria Math" w:hAnsi="Cambria Math" w:cs="Times New Roman"/>
                  <w:sz w:val="20"/>
                  <w:szCs w:val="20"/>
                  <w:lang w:val="en-US"/>
                </w:rPr>
                <m:t>0.167</m:t>
              </m:r>
            </m:sup>
          </m:sSup>
        </m:oMath>
      </m:oMathPara>
    </w:p>
    <w:p w14:paraId="7B2D52DF" w14:textId="77777777" w:rsidR="003078DF" w:rsidRPr="008232D1" w:rsidRDefault="003078DF" w:rsidP="003078DF">
      <w:pPr>
        <w:pStyle w:val="ListParagraph"/>
        <w:ind w:left="0"/>
        <w:rPr>
          <w:rFonts w:ascii="Times New Roman" w:hAnsi="Times New Roman" w:cs="Times New Roman"/>
          <w:sz w:val="20"/>
          <w:szCs w:val="20"/>
          <w:lang w:val="en-US"/>
        </w:rPr>
      </w:pPr>
      <m:oMath>
        <m:r>
          <w:rPr>
            <w:rFonts w:ascii="Cambria Math" w:hAnsi="Cambria Math" w:cs="Times New Roman"/>
            <w:sz w:val="20"/>
            <w:szCs w:val="20"/>
            <w:lang w:val="en-US"/>
          </w:rPr>
          <m:t xml:space="preserve">                  =</m:t>
        </m:r>
      </m:oMath>
      <w:r w:rsidRPr="008232D1">
        <w:rPr>
          <w:rFonts w:ascii="Times New Roman" w:hAnsi="Times New Roman" w:cs="Times New Roman"/>
          <w:sz w:val="20"/>
          <w:szCs w:val="20"/>
          <w:lang w:val="en-US"/>
        </w:rPr>
        <w:t xml:space="preserve"> 0</w:t>
      </w:r>
      <w:r w:rsidR="00B702F2">
        <w:rPr>
          <w:rFonts w:ascii="Times New Roman" w:hAnsi="Times New Roman" w:cs="Times New Roman"/>
          <w:sz w:val="20"/>
          <w:szCs w:val="20"/>
          <w:lang w:val="en-US"/>
        </w:rPr>
        <w:t>.</w:t>
      </w:r>
      <w:r w:rsidRPr="008232D1">
        <w:rPr>
          <w:rFonts w:ascii="Times New Roman" w:hAnsi="Times New Roman" w:cs="Times New Roman"/>
          <w:sz w:val="20"/>
          <w:szCs w:val="20"/>
          <w:lang w:val="en-US"/>
        </w:rPr>
        <w:t xml:space="preserve">70 </w:t>
      </w:r>
      <m:oMath>
        <m:r>
          <w:rPr>
            <w:rFonts w:ascii="Cambria Math" w:hAnsi="Cambria Math" w:cs="Times New Roman"/>
            <w:sz w:val="20"/>
            <w:szCs w:val="20"/>
            <w:lang w:val="en-US"/>
          </w:rPr>
          <m:t>minute</m:t>
        </m:r>
      </m:oMath>
    </w:p>
    <w:p w14:paraId="14D12183" w14:textId="77777777" w:rsidR="003078DF" w:rsidRPr="008232D1" w:rsidRDefault="00580860" w:rsidP="003078DF">
      <w:pPr>
        <w:pStyle w:val="ListParagraph"/>
        <w:ind w:left="0"/>
        <w:rPr>
          <w:rFonts w:ascii="Times New Roman" w:hAnsi="Times New Roman" w:cs="Times New Roman"/>
          <w:sz w:val="20"/>
          <w:szCs w:val="20"/>
          <w:lang w:val="en-US"/>
        </w:rPr>
      </w:pPr>
      <m:oMathPara>
        <m:oMathParaPr>
          <m:jc m:val="left"/>
        </m:oMathPara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curb</m:t>
              </m:r>
            </m:sub>
          </m:sSub>
          <m:r>
            <w:rPr>
              <w:rFonts w:ascii="Cambria Math" w:hAnsi="Cambria Math" w:cs="Times New Roman"/>
              <w:sz w:val="20"/>
              <w:szCs w:val="20"/>
              <w:lang w:val="en-US"/>
            </w:rPr>
            <m:t xml:space="preserve">      =</m:t>
          </m:r>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2</m:t>
                      </m:r>
                    </m:num>
                    <m:den>
                      <m:r>
                        <w:rPr>
                          <w:rFonts w:ascii="Cambria Math" w:hAnsi="Cambria Math" w:cs="Times New Roman"/>
                          <w:sz w:val="20"/>
                          <w:szCs w:val="20"/>
                          <w:lang w:val="en-US"/>
                        </w:rPr>
                        <m:t>3</m:t>
                      </m:r>
                    </m:den>
                  </m:f>
                  <m:r>
                    <w:rPr>
                      <w:rFonts w:ascii="Cambria Math" w:hAnsi="Cambria Math" w:cs="Times New Roman"/>
                      <w:sz w:val="20"/>
                      <w:szCs w:val="20"/>
                      <w:lang w:val="en-US"/>
                    </w:rPr>
                    <m:t>×3.28×Lo×</m:t>
                  </m:r>
                  <m:f>
                    <m:fPr>
                      <m:ctrlPr>
                        <w:rPr>
                          <w:rFonts w:ascii="Cambria Math" w:hAnsi="Cambria Math" w:cs="Times New Roman"/>
                          <w:i/>
                          <w:sz w:val="20"/>
                          <w:szCs w:val="20"/>
                          <w:lang w:val="en-US"/>
                        </w:rPr>
                      </m:ctrlPr>
                    </m:fPr>
                    <m:num>
                      <m:r>
                        <w:rPr>
                          <w:rFonts w:ascii="Cambria Math" w:hAnsi="Cambria Math" w:cs="Times New Roman"/>
                          <w:sz w:val="20"/>
                          <w:szCs w:val="20"/>
                          <w:lang w:val="en-US"/>
                        </w:rPr>
                        <m:t>nd</m:t>
                      </m:r>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S</m:t>
                          </m:r>
                        </m:e>
                      </m:rad>
                    </m:den>
                  </m:f>
                </m:e>
              </m:d>
            </m:e>
            <m:sup>
              <m:r>
                <w:rPr>
                  <w:rFonts w:ascii="Cambria Math" w:hAnsi="Cambria Math" w:cs="Times New Roman"/>
                  <w:sz w:val="20"/>
                  <w:szCs w:val="20"/>
                  <w:lang w:val="en-US"/>
                </w:rPr>
                <m:t>0.167</m:t>
              </m:r>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2</m:t>
                      </m:r>
                    </m:num>
                    <m:den>
                      <m:r>
                        <w:rPr>
                          <w:rFonts w:ascii="Cambria Math" w:hAnsi="Cambria Math" w:cs="Times New Roman"/>
                          <w:sz w:val="20"/>
                          <w:szCs w:val="20"/>
                          <w:lang w:val="en-US"/>
                        </w:rPr>
                        <m:t>3</m:t>
                      </m:r>
                    </m:den>
                  </m:f>
                  <m:r>
                    <w:rPr>
                      <w:rFonts w:ascii="Cambria Math" w:hAnsi="Cambria Math" w:cs="Times New Roman"/>
                      <w:sz w:val="20"/>
                      <w:szCs w:val="20"/>
                      <w:lang w:val="en-US"/>
                    </w:rPr>
                    <m:t>×3.28×1×</m:t>
                  </m:r>
                  <m:f>
                    <m:fPr>
                      <m:ctrlPr>
                        <w:rPr>
                          <w:rFonts w:ascii="Cambria Math" w:hAnsi="Cambria Math" w:cs="Times New Roman"/>
                          <w:i/>
                          <w:sz w:val="20"/>
                          <w:szCs w:val="20"/>
                          <w:lang w:val="en-US"/>
                        </w:rPr>
                      </m:ctrlPr>
                    </m:fPr>
                    <m:num>
                      <m:r>
                        <w:rPr>
                          <w:rFonts w:ascii="Cambria Math" w:hAnsi="Cambria Math" w:cs="Times New Roman"/>
                          <w:sz w:val="20"/>
                          <w:szCs w:val="20"/>
                          <w:lang w:val="en-US"/>
                        </w:rPr>
                        <m:t>0.013</m:t>
                      </m:r>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0.06</m:t>
                          </m:r>
                        </m:e>
                      </m:rad>
                    </m:den>
                  </m:f>
                </m:e>
              </m:d>
            </m:e>
            <m:sup>
              <m:r>
                <w:rPr>
                  <w:rFonts w:ascii="Cambria Math" w:hAnsi="Cambria Math" w:cs="Times New Roman"/>
                  <w:sz w:val="20"/>
                  <w:szCs w:val="20"/>
                  <w:lang w:val="en-US"/>
                </w:rPr>
                <m:t>0.167</m:t>
              </m:r>
            </m:sup>
          </m:sSup>
        </m:oMath>
      </m:oMathPara>
    </w:p>
    <w:p w14:paraId="35FF52AA" w14:textId="77777777" w:rsidR="003078DF" w:rsidRPr="008232D1" w:rsidRDefault="003078DF" w:rsidP="003078DF">
      <w:pPr>
        <w:pStyle w:val="ListParagraph"/>
        <w:ind w:left="0"/>
        <w:rPr>
          <w:rFonts w:ascii="Times New Roman" w:hAnsi="Times New Roman" w:cs="Times New Roman"/>
          <w:sz w:val="20"/>
          <w:szCs w:val="20"/>
          <w:lang w:val="en-US"/>
        </w:rPr>
      </w:pPr>
      <m:oMath>
        <m:r>
          <w:rPr>
            <w:rFonts w:ascii="Cambria Math" w:hAnsi="Cambria Math" w:cs="Times New Roman"/>
            <w:sz w:val="20"/>
            <w:szCs w:val="20"/>
            <w:lang w:val="en-US"/>
          </w:rPr>
          <m:t xml:space="preserve">                 =</m:t>
        </m:r>
      </m:oMath>
      <w:r w:rsidRPr="008232D1">
        <w:rPr>
          <w:rFonts w:ascii="Times New Roman" w:hAnsi="Times New Roman" w:cs="Times New Roman"/>
          <w:sz w:val="20"/>
          <w:szCs w:val="20"/>
          <w:lang w:val="en-US"/>
        </w:rPr>
        <w:t xml:space="preserve"> 0</w:t>
      </w:r>
      <w:r w:rsidR="00CC6233">
        <w:rPr>
          <w:rFonts w:ascii="Times New Roman" w:hAnsi="Times New Roman" w:cs="Times New Roman"/>
          <w:sz w:val="20"/>
          <w:szCs w:val="20"/>
          <w:lang w:val="en-US"/>
        </w:rPr>
        <w:t>.</w:t>
      </w:r>
      <w:r w:rsidRPr="008232D1">
        <w:rPr>
          <w:rFonts w:ascii="Times New Roman" w:hAnsi="Times New Roman" w:cs="Times New Roman"/>
          <w:sz w:val="20"/>
          <w:szCs w:val="20"/>
          <w:lang w:val="en-US"/>
        </w:rPr>
        <w:t xml:space="preserve">69 </w:t>
      </w:r>
      <m:oMath>
        <m:r>
          <w:rPr>
            <w:rFonts w:ascii="Cambria Math" w:hAnsi="Cambria Math" w:cs="Times New Roman"/>
            <w:sz w:val="20"/>
            <w:szCs w:val="20"/>
            <w:lang w:val="en-US"/>
          </w:rPr>
          <m:t>minute</m:t>
        </m:r>
      </m:oMath>
    </w:p>
    <w:p w14:paraId="1F1326D1" w14:textId="77777777" w:rsidR="003078DF" w:rsidRPr="008232D1" w:rsidRDefault="00580860" w:rsidP="003078DF">
      <w:pPr>
        <w:pStyle w:val="ListParagraph"/>
        <w:ind w:left="0"/>
        <w:rPr>
          <w:rFonts w:ascii="Times New Roman" w:hAnsi="Times New Roman" w:cs="Times New Roman"/>
          <w:sz w:val="20"/>
          <w:szCs w:val="20"/>
          <w:lang w:val="en-US"/>
        </w:rPr>
      </w:pPr>
      <m:oMathPara>
        <m:oMathParaPr>
          <m:jc m:val="left"/>
        </m:oMathPara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asphalt</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shoulder</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curb</m:t>
              </m:r>
            </m:sub>
          </m:sSub>
          <m:r>
            <w:rPr>
              <w:rFonts w:ascii="Cambria Math" w:hAnsi="Cambria Math" w:cs="Times New Roman"/>
              <w:sz w:val="20"/>
              <w:szCs w:val="20"/>
              <w:lang w:val="en-US"/>
            </w:rPr>
            <m:t>=1.02 +</m:t>
          </m:r>
          <m:r>
            <m:rPr>
              <m:sty m:val="p"/>
            </m:rPr>
            <w:rPr>
              <w:rFonts w:ascii="Cambria Math" w:hAnsi="Cambria Math" w:cs="Times New Roman"/>
              <w:sz w:val="20"/>
              <w:szCs w:val="20"/>
              <w:lang w:val="en-US"/>
            </w:rPr>
            <m:t>0.70</m:t>
          </m:r>
          <m:r>
            <w:rPr>
              <w:rFonts w:ascii="Cambria Math" w:hAnsi="Cambria Math" w:cs="Times New Roman"/>
              <w:sz w:val="20"/>
              <w:szCs w:val="20"/>
              <w:lang w:val="en-US"/>
            </w:rPr>
            <m:t>+</m:t>
          </m:r>
          <m:r>
            <m:rPr>
              <m:sty m:val="p"/>
            </m:rPr>
            <w:rPr>
              <w:rFonts w:ascii="Cambria Math" w:hAnsi="Cambria Math" w:cs="Times New Roman"/>
              <w:sz w:val="20"/>
              <w:szCs w:val="20"/>
              <w:lang w:val="en-US"/>
            </w:rPr>
            <m:t>0.69</m:t>
          </m:r>
          <m:r>
            <w:rPr>
              <w:rFonts w:ascii="Cambria Math" w:hAnsi="Cambria Math" w:cs="Times New Roman"/>
              <w:sz w:val="20"/>
              <w:szCs w:val="20"/>
              <w:lang w:val="en-US"/>
            </w:rPr>
            <m:t>=2.41 minute</m:t>
          </m:r>
        </m:oMath>
      </m:oMathPara>
    </w:p>
    <w:p w14:paraId="3CC4D859" w14:textId="77777777" w:rsidR="003078DF" w:rsidRPr="008232D1" w:rsidRDefault="00580860" w:rsidP="003078DF">
      <w:pPr>
        <w:pStyle w:val="ListParagraph"/>
        <w:ind w:left="0"/>
        <w:rPr>
          <w:rFonts w:ascii="Times New Roman" w:hAnsi="Times New Roman" w:cs="Times New Roman"/>
          <w:sz w:val="20"/>
          <w:szCs w:val="20"/>
          <w:lang w:val="en-US"/>
        </w:rPr>
      </w:pPr>
      <m:oMathPara>
        <m:oMathParaPr>
          <m:jc m:val="left"/>
        </m:oMathPara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2</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L</m:t>
              </m:r>
            </m:num>
            <m:den>
              <m:r>
                <w:rPr>
                  <w:rFonts w:ascii="Cambria Math" w:hAnsi="Cambria Math" w:cs="Times New Roman"/>
                  <w:sz w:val="20"/>
                  <w:szCs w:val="20"/>
                  <w:lang w:val="en-US"/>
                </w:rPr>
                <m:t>60×V</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1,350</m:t>
              </m:r>
            </m:num>
            <m:den>
              <m:r>
                <w:rPr>
                  <w:rFonts w:ascii="Cambria Math" w:hAnsi="Cambria Math" w:cs="Times New Roman"/>
                  <w:sz w:val="20"/>
                  <w:szCs w:val="20"/>
                  <w:lang w:val="en-US"/>
                </w:rPr>
                <m:t>60×1.1</m:t>
              </m:r>
            </m:den>
          </m:f>
          <m:r>
            <w:rPr>
              <w:rFonts w:ascii="Cambria Math" w:hAnsi="Cambria Math" w:cs="Times New Roman"/>
              <w:sz w:val="20"/>
              <w:szCs w:val="20"/>
              <w:lang w:val="en-US"/>
            </w:rPr>
            <m:t>=20.454 minute</m:t>
          </m:r>
        </m:oMath>
      </m:oMathPara>
    </w:p>
    <w:p w14:paraId="66AC9F8D" w14:textId="77777777" w:rsidR="003078DF" w:rsidRDefault="00580860" w:rsidP="003078DF">
      <w:pPr>
        <w:pStyle w:val="ListParagraph"/>
        <w:ind w:left="0"/>
        <w:rPr>
          <w:rFonts w:ascii="Times New Roman" w:hAnsi="Times New Roman" w:cs="Times New Roman"/>
          <w:sz w:val="20"/>
          <w:szCs w:val="20"/>
          <w:lang w:val="en-US"/>
        </w:rPr>
      </w:pPr>
      <m:oMathPara>
        <m:oMathParaPr>
          <m:jc m:val="left"/>
        </m:oMathPara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c</m:t>
              </m:r>
            </m:sub>
          </m:sSub>
          <m:r>
            <w:rPr>
              <w:rFonts w:ascii="Cambria Math" w:hAnsi="Cambria Math" w:cs="Times New Roman"/>
              <w:sz w:val="20"/>
              <w:szCs w:val="20"/>
              <w:lang w:val="en-US"/>
            </w:rPr>
            <m:t xml:space="preserve">=2.41+20.454=22.864 minute=0.381 </m:t>
          </m:r>
          <m:r>
            <w:rPr>
              <w:rFonts w:ascii="Cambria Math" w:hAnsi="Cambria Math" w:cs="Times New Roman"/>
              <w:sz w:val="20"/>
              <w:szCs w:val="20"/>
              <w:lang w:val="en-US"/>
            </w:rPr>
            <m:t>hour</m:t>
          </m:r>
        </m:oMath>
      </m:oMathPara>
    </w:p>
    <w:p w14:paraId="0771E088" w14:textId="77777777" w:rsidR="00CC6233" w:rsidRPr="008232D1" w:rsidRDefault="00CC6233" w:rsidP="003078DF">
      <w:pPr>
        <w:pStyle w:val="ListParagraph"/>
        <w:ind w:left="0"/>
        <w:rPr>
          <w:rFonts w:ascii="Times New Roman" w:hAnsi="Times New Roman" w:cs="Times New Roman"/>
          <w:sz w:val="20"/>
          <w:szCs w:val="20"/>
          <w:lang w:val="en-US"/>
        </w:rPr>
      </w:pPr>
    </w:p>
    <w:p w14:paraId="36BF81FF" w14:textId="77777777" w:rsidR="003078DF" w:rsidRPr="008232D1" w:rsidRDefault="00CC6233" w:rsidP="00CC6233">
      <w:pPr>
        <w:pStyle w:val="ListParagraph"/>
        <w:numPr>
          <w:ilvl w:val="0"/>
          <w:numId w:val="20"/>
        </w:numPr>
        <w:ind w:left="426" w:hanging="426"/>
        <w:rPr>
          <w:rFonts w:ascii="Times New Roman" w:hAnsi="Times New Roman" w:cs="Times New Roman"/>
          <w:sz w:val="20"/>
          <w:szCs w:val="20"/>
          <w:lang w:val="en-US"/>
        </w:rPr>
      </w:pPr>
      <w:r w:rsidRPr="00CC6233">
        <w:rPr>
          <w:rFonts w:ascii="Times New Roman" w:hAnsi="Times New Roman" w:cs="Times New Roman"/>
          <w:sz w:val="20"/>
          <w:szCs w:val="20"/>
          <w:lang w:val="en-US"/>
        </w:rPr>
        <w:t>Rainfall Intensity Analysis</w:t>
      </w:r>
    </w:p>
    <w:p w14:paraId="6BEADD24" w14:textId="77777777" w:rsidR="00634F8D" w:rsidRPr="008232D1" w:rsidRDefault="00E3705B" w:rsidP="00CC6233">
      <w:pPr>
        <w:pStyle w:val="ListParagraph"/>
        <w:widowControl w:val="0"/>
        <w:autoSpaceDE w:val="0"/>
        <w:autoSpaceDN w:val="0"/>
        <w:adjustRightInd w:val="0"/>
        <w:spacing w:after="0" w:line="240" w:lineRule="auto"/>
        <w:ind w:left="426" w:right="79"/>
        <w:jc w:val="both"/>
        <w:rPr>
          <w:rFonts w:ascii="Times New Roman" w:hAnsi="Times New Roman"/>
          <w:sz w:val="20"/>
          <w:szCs w:val="20"/>
          <w:lang w:val="en-US"/>
        </w:rPr>
      </w:pPr>
      <w:r w:rsidRPr="00E3705B">
        <w:rPr>
          <w:rFonts w:ascii="Times New Roman" w:hAnsi="Times New Roman"/>
          <w:spacing w:val="1"/>
          <w:sz w:val="20"/>
          <w:szCs w:val="20"/>
          <w:lang w:val="en-US"/>
        </w:rPr>
        <w:t>The time of rainfall greatly affects the size of the rain</w:t>
      </w:r>
      <w:r>
        <w:rPr>
          <w:rFonts w:ascii="Times New Roman" w:hAnsi="Times New Roman"/>
          <w:spacing w:val="1"/>
          <w:sz w:val="20"/>
          <w:szCs w:val="20"/>
          <w:lang w:val="en-US"/>
        </w:rPr>
        <w:t>fall</w:t>
      </w:r>
      <w:r w:rsidRPr="00E3705B">
        <w:rPr>
          <w:rFonts w:ascii="Times New Roman" w:hAnsi="Times New Roman"/>
          <w:spacing w:val="1"/>
          <w:sz w:val="20"/>
          <w:szCs w:val="20"/>
          <w:lang w:val="en-US"/>
        </w:rPr>
        <w:t xml:space="preserve"> intensity.</w:t>
      </w:r>
      <w:r w:rsidR="00634F8D" w:rsidRPr="008232D1">
        <w:rPr>
          <w:rFonts w:ascii="Times New Roman" w:hAnsi="Times New Roman"/>
          <w:spacing w:val="1"/>
          <w:sz w:val="20"/>
          <w:szCs w:val="20"/>
          <w:lang w:val="en-US"/>
        </w:rPr>
        <w:t xml:space="preserve"> </w:t>
      </w:r>
      <w:r w:rsidRPr="00E3705B">
        <w:rPr>
          <w:rFonts w:ascii="Times New Roman" w:hAnsi="Times New Roman"/>
          <w:spacing w:val="1"/>
          <w:sz w:val="20"/>
          <w:szCs w:val="20"/>
          <w:lang w:val="en-US"/>
        </w:rPr>
        <w:t xml:space="preserve">Based on the obtained </w:t>
      </w:r>
      <w:r w:rsidRPr="00E3705B">
        <w:rPr>
          <w:rFonts w:ascii="Times New Roman" w:hAnsi="Times New Roman"/>
          <w:spacing w:val="1"/>
          <w:sz w:val="20"/>
          <w:szCs w:val="20"/>
          <w:lang w:val="en-US"/>
        </w:rPr>
        <w:lastRenderedPageBreak/>
        <w:t>daily rainfall data, the calculation of rain</w:t>
      </w:r>
      <w:r>
        <w:rPr>
          <w:rFonts w:ascii="Times New Roman" w:hAnsi="Times New Roman"/>
          <w:spacing w:val="1"/>
          <w:sz w:val="20"/>
          <w:szCs w:val="20"/>
          <w:lang w:val="en-US"/>
        </w:rPr>
        <w:t>fall</w:t>
      </w:r>
      <w:r w:rsidRPr="00E3705B">
        <w:rPr>
          <w:rFonts w:ascii="Times New Roman" w:hAnsi="Times New Roman"/>
          <w:spacing w:val="1"/>
          <w:sz w:val="20"/>
          <w:szCs w:val="20"/>
          <w:lang w:val="en-US"/>
        </w:rPr>
        <w:t xml:space="preserve"> intensity use</w:t>
      </w:r>
      <w:r>
        <w:rPr>
          <w:rFonts w:ascii="Times New Roman" w:hAnsi="Times New Roman"/>
          <w:spacing w:val="1"/>
          <w:sz w:val="20"/>
          <w:szCs w:val="20"/>
          <w:lang w:val="en-US"/>
        </w:rPr>
        <w:t>d</w:t>
      </w:r>
      <w:r w:rsidRPr="00E3705B">
        <w:rPr>
          <w:rFonts w:ascii="Times New Roman" w:hAnsi="Times New Roman"/>
          <w:spacing w:val="1"/>
          <w:sz w:val="20"/>
          <w:szCs w:val="20"/>
          <w:lang w:val="en-US"/>
        </w:rPr>
        <w:t xml:space="preserve"> the </w:t>
      </w:r>
      <w:proofErr w:type="spellStart"/>
      <w:r w:rsidRPr="00E3705B">
        <w:rPr>
          <w:rFonts w:ascii="Times New Roman" w:hAnsi="Times New Roman"/>
          <w:spacing w:val="1"/>
          <w:sz w:val="20"/>
          <w:szCs w:val="20"/>
          <w:lang w:val="en-US"/>
        </w:rPr>
        <w:t>Mononobe</w:t>
      </w:r>
      <w:proofErr w:type="spellEnd"/>
      <w:r w:rsidRPr="00E3705B">
        <w:rPr>
          <w:rFonts w:ascii="Times New Roman" w:hAnsi="Times New Roman"/>
          <w:spacing w:val="1"/>
          <w:sz w:val="20"/>
          <w:szCs w:val="20"/>
          <w:lang w:val="en-US"/>
        </w:rPr>
        <w:t xml:space="preserve"> formula</w:t>
      </w:r>
      <w:r>
        <w:rPr>
          <w:rFonts w:ascii="Times New Roman" w:hAnsi="Times New Roman"/>
          <w:spacing w:val="1"/>
          <w:sz w:val="20"/>
          <w:szCs w:val="20"/>
          <w:lang w:val="en-US"/>
        </w:rPr>
        <w:t xml:space="preserve"> </w:t>
      </w:r>
      <w:r w:rsidRPr="00E3705B">
        <w:rPr>
          <w:rFonts w:ascii="Times New Roman" w:hAnsi="Times New Roman"/>
          <w:spacing w:val="1"/>
          <w:sz w:val="20"/>
          <w:szCs w:val="20"/>
          <w:lang w:val="en-US"/>
        </w:rPr>
        <w:t>as follows:</w:t>
      </w:r>
    </w:p>
    <w:p w14:paraId="2C328F30" w14:textId="77777777" w:rsidR="00634F8D" w:rsidRPr="008232D1" w:rsidRDefault="00634F8D" w:rsidP="00CC6233">
      <w:pPr>
        <w:pStyle w:val="ListParagraph"/>
        <w:widowControl w:val="0"/>
        <w:autoSpaceDE w:val="0"/>
        <w:autoSpaceDN w:val="0"/>
        <w:adjustRightInd w:val="0"/>
        <w:spacing w:before="29" w:after="0" w:line="240" w:lineRule="auto"/>
        <w:ind w:left="426"/>
        <w:jc w:val="both"/>
        <w:rPr>
          <w:rFonts w:ascii="Times New Roman" w:hAnsi="Times New Roman"/>
          <w:position w:val="11"/>
          <w:sz w:val="20"/>
          <w:szCs w:val="20"/>
          <w:lang w:val="en-US"/>
        </w:rPr>
      </w:pPr>
      <m:oMath>
        <m:r>
          <w:rPr>
            <w:rFonts w:ascii="Cambria Math" w:hAnsi="Cambria Math"/>
            <w:sz w:val="20"/>
            <w:szCs w:val="20"/>
            <w:lang w:val="en-US"/>
          </w:rPr>
          <m:t>I=</m:t>
        </m:r>
        <m:f>
          <m:fPr>
            <m:ctrlPr>
              <w:rPr>
                <w:rFonts w:ascii="Cambria Math" w:hAnsi="Cambria Math"/>
                <w:i/>
                <w:sz w:val="20"/>
                <w:szCs w:val="20"/>
                <w:lang w:val="en-US"/>
              </w:rPr>
            </m:ctrlPr>
          </m:fPr>
          <m:num>
            <m:r>
              <w:rPr>
                <w:rFonts w:ascii="Cambria Math" w:hAnsi="Cambria Math"/>
                <w:sz w:val="20"/>
                <w:szCs w:val="20"/>
                <w:lang w:val="en-US"/>
              </w:rPr>
              <m:t>R</m:t>
            </m:r>
            <m:r>
              <m:rPr>
                <m:sty m:val="p"/>
              </m:rPr>
              <w:rPr>
                <w:rFonts w:ascii="Cambria Math" w:hAnsi="Cambria Math"/>
                <w:position w:val="-3"/>
                <w:sz w:val="20"/>
                <w:szCs w:val="20"/>
                <w:lang w:val="en-US"/>
              </w:rPr>
              <m:t>24</m:t>
            </m:r>
          </m:num>
          <m:den>
            <m:r>
              <w:rPr>
                <w:rFonts w:ascii="Cambria Math" w:hAnsi="Cambria Math"/>
                <w:sz w:val="20"/>
                <w:szCs w:val="20"/>
                <w:lang w:val="en-US"/>
              </w:rPr>
              <m:t>24</m:t>
            </m:r>
          </m:den>
        </m:f>
        <m:r>
          <w:rPr>
            <w:rFonts w:ascii="Cambria Math" w:hAnsi="Cambria Math"/>
            <w:sz w:val="20"/>
            <w:szCs w:val="20"/>
            <w:lang w:val="en-US"/>
          </w:rPr>
          <m:t>×</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24</m:t>
                </m:r>
              </m:num>
              <m:den>
                <m:r>
                  <w:rPr>
                    <w:rFonts w:ascii="Cambria Math" w:hAnsi="Cambria Math"/>
                    <w:sz w:val="20"/>
                    <w:szCs w:val="20"/>
                    <w:lang w:val="en-US"/>
                  </w:rPr>
                  <m:t>tc</m:t>
                </m:r>
              </m:den>
            </m:f>
          </m:e>
        </m:d>
      </m:oMath>
      <w:r w:rsidRPr="008232D1">
        <w:rPr>
          <w:rFonts w:ascii="Times New Roman" w:hAnsi="Times New Roman"/>
          <w:position w:val="11"/>
          <w:sz w:val="20"/>
          <w:szCs w:val="20"/>
          <w:lang w:val="en-US"/>
        </w:rPr>
        <w:t>2/3</w:t>
      </w:r>
    </w:p>
    <w:p w14:paraId="2AABE780" w14:textId="77777777" w:rsidR="00634F8D" w:rsidRPr="008232D1" w:rsidRDefault="00E3705B" w:rsidP="00CC6233">
      <w:pPr>
        <w:pStyle w:val="ListParagraph"/>
        <w:widowControl w:val="0"/>
        <w:autoSpaceDE w:val="0"/>
        <w:autoSpaceDN w:val="0"/>
        <w:adjustRightInd w:val="0"/>
        <w:spacing w:before="29" w:after="0" w:line="240" w:lineRule="auto"/>
        <w:ind w:left="426"/>
        <w:jc w:val="both"/>
        <w:rPr>
          <w:rFonts w:ascii="Times New Roman" w:hAnsi="Times New Roman"/>
          <w:sz w:val="20"/>
          <w:szCs w:val="20"/>
          <w:lang w:val="en-US"/>
        </w:rPr>
      </w:pPr>
      <w:r>
        <w:rPr>
          <w:rFonts w:ascii="Times New Roman" w:hAnsi="Times New Roman"/>
          <w:sz w:val="20"/>
          <w:szCs w:val="20"/>
          <w:lang w:val="en-US"/>
        </w:rPr>
        <w:t>Note</w:t>
      </w:r>
      <w:r w:rsidR="00634F8D" w:rsidRPr="008232D1">
        <w:rPr>
          <w:rFonts w:ascii="Times New Roman" w:hAnsi="Times New Roman"/>
          <w:sz w:val="20"/>
          <w:szCs w:val="20"/>
          <w:lang w:val="en-US"/>
        </w:rPr>
        <w:t>:</w:t>
      </w:r>
    </w:p>
    <w:p w14:paraId="1FDCE2C8" w14:textId="77777777" w:rsidR="00634F8D" w:rsidRPr="008232D1" w:rsidRDefault="00634F8D" w:rsidP="00E3705B">
      <w:pPr>
        <w:pStyle w:val="ListParagraph"/>
        <w:widowControl w:val="0"/>
        <w:tabs>
          <w:tab w:val="left" w:pos="993"/>
        </w:tabs>
        <w:autoSpaceDE w:val="0"/>
        <w:autoSpaceDN w:val="0"/>
        <w:adjustRightInd w:val="0"/>
        <w:spacing w:before="29" w:after="0" w:line="240" w:lineRule="auto"/>
        <w:ind w:left="1276" w:hanging="850"/>
        <w:jc w:val="both"/>
        <w:rPr>
          <w:rFonts w:ascii="Times New Roman" w:hAnsi="Times New Roman"/>
          <w:sz w:val="20"/>
          <w:szCs w:val="20"/>
          <w:lang w:val="en-US"/>
        </w:rPr>
      </w:pPr>
      <m:oMath>
        <m:r>
          <w:rPr>
            <w:rFonts w:ascii="Cambria Math" w:hAnsi="Cambria Math"/>
            <w:sz w:val="20"/>
            <w:szCs w:val="20"/>
            <w:lang w:val="en-US"/>
          </w:rPr>
          <m:t>I</m:t>
        </m:r>
      </m:oMath>
      <w:r w:rsidRPr="008232D1">
        <w:rPr>
          <w:rFonts w:ascii="Times New Roman" w:hAnsi="Times New Roman"/>
          <w:sz w:val="20"/>
          <w:szCs w:val="20"/>
          <w:lang w:val="en-US"/>
        </w:rPr>
        <w:tab/>
        <w:t>=</w:t>
      </w:r>
      <w:r w:rsidR="00E3705B">
        <w:rPr>
          <w:rFonts w:ascii="Times New Roman" w:hAnsi="Times New Roman"/>
          <w:sz w:val="20"/>
          <w:szCs w:val="20"/>
          <w:lang w:val="en-US"/>
        </w:rPr>
        <w:tab/>
      </w:r>
      <w:r w:rsidR="00E3705B" w:rsidRPr="00E3705B">
        <w:rPr>
          <w:rFonts w:ascii="Times New Roman" w:hAnsi="Times New Roman"/>
          <w:sz w:val="20"/>
          <w:szCs w:val="20"/>
          <w:lang w:val="en-US"/>
        </w:rPr>
        <w:t xml:space="preserve">Rainfall Intensity </w:t>
      </w:r>
      <w:r w:rsidRPr="008232D1">
        <w:rPr>
          <w:rFonts w:ascii="Times New Roman" w:hAnsi="Times New Roman"/>
          <w:sz w:val="20"/>
          <w:szCs w:val="20"/>
          <w:lang w:val="en-US"/>
        </w:rPr>
        <w:t>(mm/</w:t>
      </w:r>
      <w:r w:rsidR="00E3705B">
        <w:rPr>
          <w:rFonts w:ascii="Times New Roman" w:hAnsi="Times New Roman"/>
          <w:sz w:val="20"/>
          <w:szCs w:val="20"/>
          <w:lang w:val="en-US"/>
        </w:rPr>
        <w:t>hour</w:t>
      </w:r>
      <w:r w:rsidRPr="008232D1">
        <w:rPr>
          <w:rFonts w:ascii="Times New Roman" w:hAnsi="Times New Roman"/>
          <w:sz w:val="20"/>
          <w:szCs w:val="20"/>
          <w:lang w:val="en-US"/>
        </w:rPr>
        <w:t>)</w:t>
      </w:r>
    </w:p>
    <w:p w14:paraId="77F4DEDB" w14:textId="77777777" w:rsidR="00634F8D" w:rsidRPr="008232D1" w:rsidRDefault="00634F8D" w:rsidP="00E3705B">
      <w:pPr>
        <w:pStyle w:val="ListParagraph"/>
        <w:widowControl w:val="0"/>
        <w:tabs>
          <w:tab w:val="left" w:pos="993"/>
        </w:tabs>
        <w:autoSpaceDE w:val="0"/>
        <w:autoSpaceDN w:val="0"/>
        <w:adjustRightInd w:val="0"/>
        <w:spacing w:before="29" w:after="0" w:line="240" w:lineRule="auto"/>
        <w:ind w:left="1276" w:hanging="850"/>
        <w:jc w:val="both"/>
        <w:rPr>
          <w:rFonts w:ascii="Times New Roman" w:hAnsi="Times New Roman"/>
          <w:sz w:val="20"/>
          <w:szCs w:val="20"/>
          <w:lang w:val="en-US"/>
        </w:rPr>
      </w:pPr>
      <m:oMath>
        <m:r>
          <w:rPr>
            <w:rFonts w:ascii="Cambria Math" w:hAnsi="Cambria Math"/>
            <w:sz w:val="20"/>
            <w:szCs w:val="20"/>
            <w:lang w:val="en-US"/>
          </w:rPr>
          <m:t>R</m:t>
        </m:r>
        <m:r>
          <m:rPr>
            <m:sty m:val="p"/>
          </m:rPr>
          <w:rPr>
            <w:rFonts w:ascii="Cambria Math" w:hAnsi="Cambria Math"/>
            <w:position w:val="-3"/>
            <w:sz w:val="20"/>
            <w:szCs w:val="20"/>
            <w:lang w:val="en-US"/>
          </w:rPr>
          <m:t>24</m:t>
        </m:r>
      </m:oMath>
      <w:r w:rsidRPr="008232D1">
        <w:rPr>
          <w:rFonts w:ascii="Times New Roman" w:hAnsi="Times New Roman"/>
          <w:position w:val="-3"/>
          <w:sz w:val="20"/>
          <w:szCs w:val="20"/>
          <w:lang w:val="en-US"/>
        </w:rPr>
        <w:tab/>
      </w:r>
      <w:r w:rsidRPr="008232D1">
        <w:rPr>
          <w:rFonts w:ascii="Times New Roman" w:hAnsi="Times New Roman"/>
          <w:sz w:val="20"/>
          <w:szCs w:val="20"/>
          <w:lang w:val="en-US"/>
        </w:rPr>
        <w:t>=</w:t>
      </w:r>
      <w:r w:rsidR="00E3705B">
        <w:rPr>
          <w:rFonts w:ascii="Times New Roman" w:hAnsi="Times New Roman"/>
          <w:sz w:val="20"/>
          <w:szCs w:val="20"/>
          <w:lang w:val="en-US"/>
        </w:rPr>
        <w:tab/>
      </w:r>
      <w:r w:rsidR="00E3705B" w:rsidRPr="00E3705B">
        <w:rPr>
          <w:rFonts w:ascii="Times New Roman" w:hAnsi="Times New Roman"/>
          <w:sz w:val="20"/>
          <w:szCs w:val="20"/>
          <w:lang w:val="en-US"/>
        </w:rPr>
        <w:t xml:space="preserve">Maximum Daily Rainfall </w:t>
      </w:r>
      <w:r w:rsidRPr="008232D1">
        <w:rPr>
          <w:rFonts w:ascii="Times New Roman" w:hAnsi="Times New Roman"/>
          <w:sz w:val="20"/>
          <w:szCs w:val="20"/>
          <w:lang w:val="en-US"/>
        </w:rPr>
        <w:t>(mm/</w:t>
      </w:r>
      <w:r w:rsidR="00E3705B">
        <w:rPr>
          <w:rFonts w:ascii="Times New Roman" w:hAnsi="Times New Roman"/>
          <w:sz w:val="20"/>
          <w:szCs w:val="20"/>
          <w:lang w:val="en-US"/>
        </w:rPr>
        <w:t>hour</w:t>
      </w:r>
      <w:r w:rsidRPr="008232D1">
        <w:rPr>
          <w:rFonts w:ascii="Times New Roman" w:hAnsi="Times New Roman"/>
          <w:sz w:val="20"/>
          <w:szCs w:val="20"/>
          <w:lang w:val="en-US"/>
        </w:rPr>
        <w:t>)</w:t>
      </w:r>
    </w:p>
    <w:p w14:paraId="08166D59" w14:textId="77777777" w:rsidR="00634F8D" w:rsidRPr="008232D1" w:rsidRDefault="00634F8D" w:rsidP="00E3705B">
      <w:pPr>
        <w:pStyle w:val="ListParagraph"/>
        <w:widowControl w:val="0"/>
        <w:tabs>
          <w:tab w:val="left" w:pos="993"/>
        </w:tabs>
        <w:autoSpaceDE w:val="0"/>
        <w:autoSpaceDN w:val="0"/>
        <w:adjustRightInd w:val="0"/>
        <w:spacing w:before="29" w:after="0" w:line="240" w:lineRule="auto"/>
        <w:ind w:left="1276" w:hanging="850"/>
        <w:jc w:val="both"/>
        <w:rPr>
          <w:rFonts w:ascii="Times New Roman" w:hAnsi="Times New Roman"/>
          <w:sz w:val="20"/>
          <w:szCs w:val="20"/>
          <w:lang w:val="en-US"/>
        </w:rPr>
      </w:pPr>
      <m:oMath>
        <m:r>
          <w:rPr>
            <w:rFonts w:ascii="Cambria Math" w:hAnsi="Cambria Math"/>
            <w:sz w:val="20"/>
            <w:szCs w:val="20"/>
            <w:lang w:val="en-US"/>
          </w:rPr>
          <m:t>tc</m:t>
        </m:r>
      </m:oMath>
      <w:r w:rsidRPr="008232D1">
        <w:rPr>
          <w:rFonts w:ascii="Times New Roman" w:hAnsi="Times New Roman"/>
          <w:sz w:val="20"/>
          <w:szCs w:val="20"/>
          <w:lang w:val="en-US"/>
        </w:rPr>
        <w:tab/>
        <w:t>=</w:t>
      </w:r>
      <w:r w:rsidR="00E3705B">
        <w:rPr>
          <w:rFonts w:ascii="Times New Roman" w:hAnsi="Times New Roman"/>
          <w:sz w:val="20"/>
          <w:szCs w:val="20"/>
          <w:lang w:val="en-US"/>
        </w:rPr>
        <w:tab/>
      </w:r>
      <w:r w:rsidR="00CD2D24" w:rsidRPr="00CD2D24">
        <w:rPr>
          <w:rFonts w:ascii="Times New Roman" w:hAnsi="Times New Roman"/>
          <w:sz w:val="20"/>
          <w:szCs w:val="20"/>
          <w:lang w:val="en-US"/>
        </w:rPr>
        <w:t xml:space="preserve">Time </w:t>
      </w:r>
      <w:r w:rsidR="00CD2D24">
        <w:rPr>
          <w:rFonts w:ascii="Times New Roman" w:hAnsi="Times New Roman"/>
          <w:sz w:val="20"/>
          <w:szCs w:val="20"/>
          <w:lang w:val="en-US"/>
        </w:rPr>
        <w:t xml:space="preserve">of </w:t>
      </w:r>
      <w:r w:rsidR="00CD2D24" w:rsidRPr="00CD2D24">
        <w:rPr>
          <w:rFonts w:ascii="Times New Roman" w:hAnsi="Times New Roman"/>
          <w:sz w:val="20"/>
          <w:szCs w:val="20"/>
          <w:lang w:val="en-US"/>
        </w:rPr>
        <w:t xml:space="preserve">Concentration </w:t>
      </w:r>
      <w:r w:rsidRPr="008232D1">
        <w:rPr>
          <w:rFonts w:ascii="Times New Roman" w:hAnsi="Times New Roman"/>
          <w:sz w:val="20"/>
          <w:szCs w:val="20"/>
          <w:lang w:val="en-US"/>
        </w:rPr>
        <w:t>(</w:t>
      </w:r>
      <w:r w:rsidR="00E3705B">
        <w:rPr>
          <w:rFonts w:ascii="Times New Roman" w:hAnsi="Times New Roman"/>
          <w:sz w:val="20"/>
          <w:szCs w:val="20"/>
          <w:lang w:val="en-US"/>
        </w:rPr>
        <w:t>hour</w:t>
      </w:r>
      <w:r w:rsidRPr="008232D1">
        <w:rPr>
          <w:rFonts w:ascii="Times New Roman" w:hAnsi="Times New Roman"/>
          <w:sz w:val="20"/>
          <w:szCs w:val="20"/>
          <w:lang w:val="en-US"/>
        </w:rPr>
        <w:t>)</w:t>
      </w:r>
    </w:p>
    <w:p w14:paraId="5F6DB77D" w14:textId="77777777" w:rsidR="00634F8D" w:rsidRPr="00CC6233" w:rsidRDefault="00634F8D" w:rsidP="00CC6233">
      <w:pPr>
        <w:widowControl w:val="0"/>
        <w:autoSpaceDE w:val="0"/>
        <w:autoSpaceDN w:val="0"/>
        <w:adjustRightInd w:val="0"/>
        <w:spacing w:before="29" w:after="0" w:line="240" w:lineRule="auto"/>
        <w:ind w:left="426"/>
        <w:jc w:val="both"/>
        <w:rPr>
          <w:rFonts w:ascii="Times New Roman" w:hAnsi="Times New Roman"/>
          <w:sz w:val="20"/>
          <w:szCs w:val="20"/>
          <w:lang w:val="en-US"/>
        </w:rPr>
      </w:pPr>
    </w:p>
    <w:p w14:paraId="0F250D2E" w14:textId="77777777" w:rsidR="00634F8D" w:rsidRPr="008232D1" w:rsidRDefault="005D2551" w:rsidP="00CD2D24">
      <w:pPr>
        <w:pStyle w:val="ListParagraph"/>
        <w:widowControl w:val="0"/>
        <w:autoSpaceDE w:val="0"/>
        <w:autoSpaceDN w:val="0"/>
        <w:adjustRightInd w:val="0"/>
        <w:spacing w:before="29" w:after="120" w:line="240" w:lineRule="auto"/>
        <w:ind w:left="425"/>
        <w:contextualSpacing w:val="0"/>
        <w:jc w:val="both"/>
        <w:rPr>
          <w:rFonts w:ascii="Times New Roman" w:hAnsi="Times New Roman"/>
          <w:sz w:val="20"/>
          <w:szCs w:val="20"/>
          <w:lang w:val="en-US"/>
        </w:rPr>
      </w:pPr>
      <w:r w:rsidRPr="005D2551">
        <w:rPr>
          <w:rFonts w:ascii="Times New Roman" w:hAnsi="Times New Roman"/>
          <w:sz w:val="20"/>
          <w:szCs w:val="20"/>
          <w:lang w:val="en-US"/>
        </w:rPr>
        <w:t xml:space="preserve">The intensity of rainfall </w:t>
      </w:r>
      <w:r>
        <w:rPr>
          <w:rFonts w:ascii="Times New Roman" w:hAnsi="Times New Roman"/>
          <w:sz w:val="20"/>
          <w:szCs w:val="20"/>
          <w:lang w:val="en-US"/>
        </w:rPr>
        <w:t>wa</w:t>
      </w:r>
      <w:r w:rsidRPr="005D2551">
        <w:rPr>
          <w:rFonts w:ascii="Times New Roman" w:hAnsi="Times New Roman"/>
          <w:sz w:val="20"/>
          <w:szCs w:val="20"/>
          <w:lang w:val="en-US"/>
        </w:rPr>
        <w:t xml:space="preserve">s calculated using the maximum daily rainfall for a </w:t>
      </w:r>
      <w:proofErr w:type="gramStart"/>
      <w:r w:rsidRPr="005D2551">
        <w:rPr>
          <w:rFonts w:ascii="Times New Roman" w:hAnsi="Times New Roman"/>
          <w:sz w:val="20"/>
          <w:szCs w:val="20"/>
          <w:lang w:val="en-US"/>
        </w:rPr>
        <w:t>10 year</w:t>
      </w:r>
      <w:proofErr w:type="gramEnd"/>
      <w:r w:rsidRPr="005D2551">
        <w:rPr>
          <w:rFonts w:ascii="Times New Roman" w:hAnsi="Times New Roman"/>
          <w:sz w:val="20"/>
          <w:szCs w:val="20"/>
          <w:lang w:val="en-US"/>
        </w:rPr>
        <w:t xml:space="preserve"> return period using the Log</w:t>
      </w:r>
      <w:r>
        <w:rPr>
          <w:rFonts w:ascii="Times New Roman" w:hAnsi="Times New Roman"/>
          <w:sz w:val="20"/>
          <w:szCs w:val="20"/>
          <w:lang w:val="en-US"/>
        </w:rPr>
        <w:t>-</w:t>
      </w:r>
      <w:r w:rsidRPr="005D2551">
        <w:rPr>
          <w:rFonts w:ascii="Times New Roman" w:hAnsi="Times New Roman"/>
          <w:sz w:val="20"/>
          <w:szCs w:val="20"/>
          <w:lang w:val="en-US"/>
        </w:rPr>
        <w:t>Pearson</w:t>
      </w:r>
      <w:r>
        <w:rPr>
          <w:rFonts w:ascii="Times New Roman" w:hAnsi="Times New Roman"/>
          <w:sz w:val="20"/>
          <w:szCs w:val="20"/>
          <w:lang w:val="en-US"/>
        </w:rPr>
        <w:t xml:space="preserve"> Type</w:t>
      </w:r>
      <w:r w:rsidRPr="005D2551">
        <w:rPr>
          <w:rFonts w:ascii="Times New Roman" w:hAnsi="Times New Roman"/>
          <w:sz w:val="20"/>
          <w:szCs w:val="20"/>
          <w:lang w:val="en-US"/>
        </w:rPr>
        <w:t xml:space="preserve"> III method to </w:t>
      </w:r>
      <w:r>
        <w:rPr>
          <w:rFonts w:ascii="Times New Roman" w:hAnsi="Times New Roman"/>
          <w:sz w:val="20"/>
          <w:szCs w:val="20"/>
          <w:lang w:val="en-US"/>
        </w:rPr>
        <w:t>find out</w:t>
      </w:r>
      <w:r w:rsidRPr="005D2551">
        <w:rPr>
          <w:rFonts w:ascii="Times New Roman" w:hAnsi="Times New Roman"/>
          <w:sz w:val="20"/>
          <w:szCs w:val="20"/>
          <w:lang w:val="en-US"/>
        </w:rPr>
        <w:t xml:space="preserve"> the </w:t>
      </w:r>
      <w:r>
        <w:rPr>
          <w:rFonts w:ascii="Times New Roman" w:hAnsi="Times New Roman"/>
          <w:sz w:val="20"/>
          <w:szCs w:val="20"/>
          <w:lang w:val="en-US"/>
        </w:rPr>
        <w:t>design</w:t>
      </w:r>
      <w:r w:rsidRPr="005D2551">
        <w:rPr>
          <w:rFonts w:ascii="Times New Roman" w:hAnsi="Times New Roman"/>
          <w:sz w:val="20"/>
          <w:szCs w:val="20"/>
          <w:lang w:val="en-US"/>
        </w:rPr>
        <w:t xml:space="preserve"> discharge to be used and </w:t>
      </w:r>
      <w:r>
        <w:rPr>
          <w:rFonts w:ascii="Times New Roman" w:hAnsi="Times New Roman"/>
          <w:sz w:val="20"/>
          <w:szCs w:val="20"/>
          <w:lang w:val="en-US"/>
        </w:rPr>
        <w:t xml:space="preserve">to </w:t>
      </w:r>
      <w:r w:rsidRPr="005D2551">
        <w:rPr>
          <w:rFonts w:ascii="Times New Roman" w:hAnsi="Times New Roman"/>
          <w:sz w:val="20"/>
          <w:szCs w:val="20"/>
          <w:lang w:val="en-US"/>
        </w:rPr>
        <w:t>determine road drainage channels.</w:t>
      </w:r>
      <w:r w:rsidR="00634F8D" w:rsidRPr="008232D1">
        <w:rPr>
          <w:rFonts w:ascii="Times New Roman" w:hAnsi="Times New Roman"/>
          <w:sz w:val="20"/>
          <w:szCs w:val="20"/>
          <w:lang w:val="en-US"/>
        </w:rPr>
        <w:t xml:space="preserve"> </w:t>
      </w:r>
      <w:r>
        <w:rPr>
          <w:rFonts w:ascii="Times New Roman" w:hAnsi="Times New Roman"/>
          <w:sz w:val="20"/>
          <w:szCs w:val="20"/>
          <w:lang w:val="en-US"/>
        </w:rPr>
        <w:t>The calculation</w:t>
      </w:r>
      <w:r w:rsidRPr="005D2551">
        <w:rPr>
          <w:rFonts w:ascii="Times New Roman" w:hAnsi="Times New Roman"/>
          <w:sz w:val="20"/>
          <w:szCs w:val="20"/>
          <w:lang w:val="en-US"/>
        </w:rPr>
        <w:t xml:space="preserve"> </w:t>
      </w:r>
      <w:r>
        <w:rPr>
          <w:rFonts w:ascii="Times New Roman" w:hAnsi="Times New Roman"/>
          <w:sz w:val="20"/>
          <w:szCs w:val="20"/>
          <w:lang w:val="en-US"/>
        </w:rPr>
        <w:t>was</w:t>
      </w:r>
      <w:r w:rsidRPr="005D2551">
        <w:rPr>
          <w:rFonts w:ascii="Times New Roman" w:hAnsi="Times New Roman"/>
          <w:sz w:val="20"/>
          <w:szCs w:val="20"/>
          <w:lang w:val="en-US"/>
        </w:rPr>
        <w:t xml:space="preserve"> as follows:</w:t>
      </w:r>
    </w:p>
    <w:p w14:paraId="1B775E3A" w14:textId="77777777" w:rsidR="00634F8D" w:rsidRPr="008232D1" w:rsidRDefault="00634F8D" w:rsidP="00CC6233">
      <w:pPr>
        <w:pStyle w:val="ListParagraph"/>
        <w:widowControl w:val="0"/>
        <w:tabs>
          <w:tab w:val="center" w:pos="4677"/>
        </w:tabs>
        <w:autoSpaceDE w:val="0"/>
        <w:autoSpaceDN w:val="0"/>
        <w:adjustRightInd w:val="0"/>
        <w:spacing w:before="29" w:after="0" w:line="360" w:lineRule="auto"/>
        <w:ind w:left="426"/>
        <w:jc w:val="both"/>
        <w:rPr>
          <w:rFonts w:ascii="Times New Roman" w:hAnsi="Times New Roman"/>
          <w:position w:val="11"/>
          <w:sz w:val="20"/>
          <w:szCs w:val="20"/>
          <w:lang w:val="en-US"/>
        </w:rPr>
      </w:pPr>
      <m:oMath>
        <m:r>
          <w:rPr>
            <w:rFonts w:ascii="Cambria Math" w:hAnsi="Cambria Math"/>
            <w:sz w:val="20"/>
            <w:szCs w:val="20"/>
            <w:lang w:val="en-US"/>
          </w:rPr>
          <m:t>I=</m:t>
        </m:r>
        <m:f>
          <m:fPr>
            <m:ctrlPr>
              <w:rPr>
                <w:rFonts w:ascii="Cambria Math" w:hAnsi="Cambria Math"/>
                <w:i/>
                <w:sz w:val="20"/>
                <w:szCs w:val="20"/>
                <w:lang w:val="en-US"/>
              </w:rPr>
            </m:ctrlPr>
          </m:fPr>
          <m:num>
            <m:r>
              <w:rPr>
                <w:rFonts w:ascii="Cambria Math" w:hAnsi="Cambria Math"/>
                <w:sz w:val="20"/>
                <w:szCs w:val="20"/>
                <w:lang w:val="en-US"/>
              </w:rPr>
              <m:t xml:space="preserve">127.643 </m:t>
            </m:r>
          </m:num>
          <m:den>
            <m:r>
              <w:rPr>
                <w:rFonts w:ascii="Cambria Math" w:hAnsi="Cambria Math"/>
                <w:sz w:val="20"/>
                <w:szCs w:val="20"/>
                <w:lang w:val="en-US"/>
              </w:rPr>
              <m:t>24</m:t>
            </m:r>
          </m:den>
        </m:f>
        <m:r>
          <w:rPr>
            <w:rFonts w:ascii="Cambria Math" w:hAnsi="Cambria Math"/>
            <w:sz w:val="20"/>
            <w:szCs w:val="20"/>
            <w:lang w:val="en-US"/>
          </w:rPr>
          <m:t>×</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24</m:t>
                </m:r>
              </m:num>
              <m:den>
                <m:r>
                  <w:rPr>
                    <w:rFonts w:ascii="Cambria Math" w:hAnsi="Cambria Math"/>
                    <w:sz w:val="20"/>
                    <w:szCs w:val="20"/>
                    <w:lang w:val="en-US"/>
                  </w:rPr>
                  <m:t>0.381</m:t>
                </m:r>
              </m:den>
            </m:f>
          </m:e>
        </m:d>
      </m:oMath>
      <w:r w:rsidRPr="008232D1">
        <w:rPr>
          <w:rFonts w:ascii="Times New Roman" w:hAnsi="Times New Roman"/>
          <w:position w:val="11"/>
          <w:sz w:val="20"/>
          <w:szCs w:val="20"/>
          <w:lang w:val="en-US"/>
        </w:rPr>
        <w:t>2/3</w:t>
      </w:r>
      <w:r w:rsidRPr="008232D1">
        <w:rPr>
          <w:rFonts w:ascii="Times New Roman" w:hAnsi="Times New Roman"/>
          <w:position w:val="11"/>
          <w:sz w:val="20"/>
          <w:szCs w:val="20"/>
          <w:lang w:val="en-US"/>
        </w:rPr>
        <w:tab/>
      </w:r>
    </w:p>
    <w:p w14:paraId="4D66999B" w14:textId="77777777" w:rsidR="00634F8D" w:rsidRDefault="00634F8D" w:rsidP="00634F8D">
      <w:pPr>
        <w:pStyle w:val="ListParagraph"/>
        <w:widowControl w:val="0"/>
        <w:autoSpaceDE w:val="0"/>
        <w:autoSpaceDN w:val="0"/>
        <w:adjustRightInd w:val="0"/>
        <w:spacing w:before="29" w:after="0" w:line="360" w:lineRule="auto"/>
        <w:jc w:val="both"/>
        <w:rPr>
          <w:rFonts w:ascii="Times New Roman" w:hAnsi="Times New Roman"/>
          <w:sz w:val="20"/>
          <w:szCs w:val="20"/>
          <w:lang w:val="en-US"/>
        </w:rPr>
      </w:pPr>
      <m:oMathPara>
        <m:oMathParaPr>
          <m:jc m:val="left"/>
        </m:oMathParaPr>
        <m:oMath>
          <m:r>
            <w:rPr>
              <w:rFonts w:ascii="Cambria Math" w:hAnsi="Cambria Math"/>
              <w:sz w:val="20"/>
              <w:szCs w:val="20"/>
              <w:lang w:val="en-US"/>
            </w:rPr>
            <m:t>=84.199 mm/hour</m:t>
          </m:r>
        </m:oMath>
      </m:oMathPara>
    </w:p>
    <w:p w14:paraId="741FB489" w14:textId="77777777" w:rsidR="00CC6233" w:rsidRPr="008232D1" w:rsidRDefault="00CC6233" w:rsidP="00634F8D">
      <w:pPr>
        <w:pStyle w:val="ListParagraph"/>
        <w:widowControl w:val="0"/>
        <w:autoSpaceDE w:val="0"/>
        <w:autoSpaceDN w:val="0"/>
        <w:adjustRightInd w:val="0"/>
        <w:spacing w:before="29" w:after="0" w:line="360" w:lineRule="auto"/>
        <w:jc w:val="both"/>
        <w:rPr>
          <w:rFonts w:ascii="Times New Roman" w:hAnsi="Times New Roman"/>
          <w:sz w:val="20"/>
          <w:szCs w:val="20"/>
          <w:lang w:val="en-US"/>
        </w:rPr>
      </w:pPr>
    </w:p>
    <w:p w14:paraId="7F5DD4D1" w14:textId="77777777" w:rsidR="00634F8D" w:rsidRPr="008232D1" w:rsidRDefault="00870DD9" w:rsidP="00CC6233">
      <w:pPr>
        <w:pStyle w:val="ListParagraph"/>
        <w:numPr>
          <w:ilvl w:val="0"/>
          <w:numId w:val="20"/>
        </w:numPr>
        <w:ind w:left="426" w:hanging="426"/>
        <w:rPr>
          <w:rFonts w:ascii="Times New Roman" w:hAnsi="Times New Roman" w:cs="Times New Roman"/>
          <w:sz w:val="20"/>
          <w:szCs w:val="20"/>
          <w:lang w:val="en-US"/>
        </w:rPr>
      </w:pPr>
      <w:r w:rsidRPr="00870DD9">
        <w:rPr>
          <w:rFonts w:ascii="Times New Roman" w:hAnsi="Times New Roman" w:cs="Times New Roman"/>
          <w:sz w:val="20"/>
          <w:szCs w:val="20"/>
          <w:lang w:val="en-US"/>
        </w:rPr>
        <w:t xml:space="preserve">Calculation of </w:t>
      </w:r>
      <w:r>
        <w:rPr>
          <w:rFonts w:ascii="Times New Roman" w:hAnsi="Times New Roman" w:cs="Times New Roman"/>
          <w:sz w:val="20"/>
          <w:szCs w:val="20"/>
          <w:lang w:val="en-US"/>
        </w:rPr>
        <w:t>Design</w:t>
      </w:r>
      <w:r w:rsidRPr="00870DD9">
        <w:rPr>
          <w:rFonts w:ascii="Times New Roman" w:hAnsi="Times New Roman" w:cs="Times New Roman"/>
          <w:sz w:val="20"/>
          <w:szCs w:val="20"/>
          <w:lang w:val="en-US"/>
        </w:rPr>
        <w:t xml:space="preserve"> Flood Discharge (</w:t>
      </w:r>
      <w:proofErr w:type="spellStart"/>
      <w:r w:rsidRPr="00870DD9">
        <w:rPr>
          <w:rFonts w:ascii="Times New Roman" w:hAnsi="Times New Roman" w:cs="Times New Roman"/>
          <w:sz w:val="20"/>
          <w:szCs w:val="20"/>
          <w:lang w:val="en-US"/>
        </w:rPr>
        <w:t>Qr</w:t>
      </w:r>
      <w:proofErr w:type="spellEnd"/>
      <w:r w:rsidRPr="00870DD9">
        <w:rPr>
          <w:rFonts w:ascii="Times New Roman" w:hAnsi="Times New Roman" w:cs="Times New Roman"/>
          <w:sz w:val="20"/>
          <w:szCs w:val="20"/>
          <w:lang w:val="en-US"/>
        </w:rPr>
        <w:t>)</w:t>
      </w:r>
    </w:p>
    <w:p w14:paraId="4DBA493D" w14:textId="77777777" w:rsidR="00634F8D" w:rsidRPr="008232D1" w:rsidRDefault="00C604FB" w:rsidP="00CC6233">
      <w:pPr>
        <w:pStyle w:val="ListParagraph"/>
        <w:widowControl w:val="0"/>
        <w:autoSpaceDE w:val="0"/>
        <w:autoSpaceDN w:val="0"/>
        <w:adjustRightInd w:val="0"/>
        <w:spacing w:before="29" w:after="0" w:line="240" w:lineRule="auto"/>
        <w:ind w:left="426"/>
        <w:jc w:val="both"/>
        <w:rPr>
          <w:rFonts w:ascii="Times New Roman" w:hAnsi="Times New Roman"/>
          <w:sz w:val="20"/>
          <w:szCs w:val="20"/>
          <w:lang w:val="en-US"/>
        </w:rPr>
      </w:pPr>
      <w:r w:rsidRPr="00C604FB">
        <w:rPr>
          <w:rFonts w:ascii="Times New Roman" w:hAnsi="Times New Roman"/>
          <w:sz w:val="20"/>
          <w:szCs w:val="20"/>
          <w:lang w:val="en-US"/>
        </w:rPr>
        <w:t xml:space="preserve">In calculating the </w:t>
      </w:r>
      <w:r>
        <w:rPr>
          <w:rFonts w:ascii="Times New Roman" w:hAnsi="Times New Roman"/>
          <w:sz w:val="20"/>
          <w:szCs w:val="20"/>
          <w:lang w:val="en-US"/>
        </w:rPr>
        <w:t>design</w:t>
      </w:r>
      <w:r w:rsidRPr="00C604FB">
        <w:rPr>
          <w:rFonts w:ascii="Times New Roman" w:hAnsi="Times New Roman"/>
          <w:sz w:val="20"/>
          <w:szCs w:val="20"/>
          <w:lang w:val="en-US"/>
        </w:rPr>
        <w:t xml:space="preserve"> flood discharge</w:t>
      </w:r>
      <w:r>
        <w:rPr>
          <w:rFonts w:ascii="Times New Roman" w:hAnsi="Times New Roman"/>
          <w:sz w:val="20"/>
          <w:szCs w:val="20"/>
          <w:lang w:val="en-US"/>
        </w:rPr>
        <w:t>,</w:t>
      </w:r>
      <w:r w:rsidRPr="00C604FB">
        <w:rPr>
          <w:rFonts w:ascii="Times New Roman" w:hAnsi="Times New Roman"/>
          <w:sz w:val="20"/>
          <w:szCs w:val="20"/>
          <w:lang w:val="en-US"/>
        </w:rPr>
        <w:t xml:space="preserve"> the rational method </w:t>
      </w:r>
      <w:r>
        <w:rPr>
          <w:rFonts w:ascii="Times New Roman" w:hAnsi="Times New Roman"/>
          <w:sz w:val="20"/>
          <w:szCs w:val="20"/>
          <w:lang w:val="en-US"/>
        </w:rPr>
        <w:t xml:space="preserve">on flood discharge </w:t>
      </w:r>
      <w:r w:rsidRPr="00C604FB">
        <w:rPr>
          <w:rFonts w:ascii="Times New Roman" w:hAnsi="Times New Roman"/>
          <w:sz w:val="20"/>
          <w:szCs w:val="20"/>
          <w:lang w:val="en-US"/>
        </w:rPr>
        <w:t>with a return period of 10 years</w:t>
      </w:r>
      <w:r>
        <w:rPr>
          <w:rFonts w:ascii="Times New Roman" w:hAnsi="Times New Roman"/>
          <w:sz w:val="20"/>
          <w:szCs w:val="20"/>
          <w:lang w:val="en-US"/>
        </w:rPr>
        <w:t xml:space="preserve"> was used</w:t>
      </w:r>
      <w:r w:rsidRPr="00C604FB">
        <w:rPr>
          <w:rFonts w:ascii="Times New Roman" w:hAnsi="Times New Roman"/>
          <w:sz w:val="20"/>
          <w:szCs w:val="20"/>
          <w:lang w:val="en-US"/>
        </w:rPr>
        <w:t>.</w:t>
      </w:r>
      <w:r w:rsidR="00634F8D" w:rsidRPr="008232D1">
        <w:rPr>
          <w:rFonts w:ascii="Times New Roman" w:hAnsi="Times New Roman"/>
          <w:sz w:val="20"/>
          <w:szCs w:val="20"/>
          <w:lang w:val="en-US"/>
        </w:rPr>
        <w:t xml:space="preserve"> </w:t>
      </w:r>
      <w:r>
        <w:rPr>
          <w:rFonts w:ascii="Times New Roman" w:hAnsi="Times New Roman"/>
          <w:sz w:val="20"/>
          <w:szCs w:val="20"/>
          <w:lang w:val="en-US"/>
        </w:rPr>
        <w:t xml:space="preserve">The </w:t>
      </w:r>
      <w:r w:rsidRPr="00C604FB">
        <w:rPr>
          <w:rFonts w:ascii="Times New Roman" w:hAnsi="Times New Roman"/>
          <w:sz w:val="20"/>
          <w:szCs w:val="20"/>
          <w:lang w:val="en-US"/>
        </w:rPr>
        <w:t>previous calculations</w:t>
      </w:r>
      <w:r>
        <w:rPr>
          <w:rFonts w:ascii="Times New Roman" w:hAnsi="Times New Roman"/>
          <w:sz w:val="20"/>
          <w:szCs w:val="20"/>
          <w:lang w:val="en-US"/>
        </w:rPr>
        <w:t xml:space="preserve"> found </w:t>
      </w:r>
      <w:r w:rsidRPr="00C604FB">
        <w:rPr>
          <w:rFonts w:ascii="Times New Roman" w:hAnsi="Times New Roman"/>
          <w:sz w:val="20"/>
          <w:szCs w:val="20"/>
          <w:lang w:val="en-US"/>
        </w:rPr>
        <w:t xml:space="preserve">the </w:t>
      </w:r>
      <w:r>
        <w:rPr>
          <w:rFonts w:ascii="Times New Roman" w:hAnsi="Times New Roman"/>
          <w:sz w:val="20"/>
          <w:szCs w:val="20"/>
          <w:lang w:val="en-US"/>
        </w:rPr>
        <w:t>runoff</w:t>
      </w:r>
      <w:r w:rsidRPr="00C604FB">
        <w:rPr>
          <w:rFonts w:ascii="Times New Roman" w:hAnsi="Times New Roman"/>
          <w:sz w:val="20"/>
          <w:szCs w:val="20"/>
          <w:lang w:val="en-US"/>
        </w:rPr>
        <w:t xml:space="preserve"> coefficient (C) value </w:t>
      </w:r>
      <w:r>
        <w:rPr>
          <w:rFonts w:ascii="Times New Roman" w:hAnsi="Times New Roman"/>
          <w:sz w:val="20"/>
          <w:szCs w:val="20"/>
          <w:lang w:val="en-US"/>
        </w:rPr>
        <w:t>of</w:t>
      </w:r>
      <w:r w:rsidRPr="00C604FB">
        <w:rPr>
          <w:rFonts w:ascii="Times New Roman" w:hAnsi="Times New Roman"/>
          <w:sz w:val="20"/>
          <w:szCs w:val="20"/>
          <w:lang w:val="en-US"/>
        </w:rPr>
        <w:t xml:space="preserve"> 0.661, the rainfall intensity (I) value with a return period of 10 years </w:t>
      </w:r>
      <w:r>
        <w:rPr>
          <w:rFonts w:ascii="Times New Roman" w:hAnsi="Times New Roman"/>
          <w:sz w:val="20"/>
          <w:szCs w:val="20"/>
          <w:lang w:val="en-US"/>
        </w:rPr>
        <w:t>of</w:t>
      </w:r>
      <w:r w:rsidRPr="00C604FB">
        <w:rPr>
          <w:rFonts w:ascii="Times New Roman" w:hAnsi="Times New Roman"/>
          <w:sz w:val="20"/>
          <w:szCs w:val="20"/>
          <w:lang w:val="en-US"/>
        </w:rPr>
        <w:t xml:space="preserve"> 84</w:t>
      </w:r>
      <w:r>
        <w:rPr>
          <w:rFonts w:ascii="Times New Roman" w:hAnsi="Times New Roman"/>
          <w:sz w:val="20"/>
          <w:szCs w:val="20"/>
          <w:lang w:val="en-US"/>
        </w:rPr>
        <w:t>.</w:t>
      </w:r>
      <w:r w:rsidRPr="00C604FB">
        <w:rPr>
          <w:rFonts w:ascii="Times New Roman" w:hAnsi="Times New Roman"/>
          <w:sz w:val="20"/>
          <w:szCs w:val="20"/>
          <w:lang w:val="en-US"/>
        </w:rPr>
        <w:t xml:space="preserve">199 mm/hour, and the flow area </w:t>
      </w:r>
      <w:r>
        <w:rPr>
          <w:rFonts w:ascii="Times New Roman" w:hAnsi="Times New Roman"/>
          <w:sz w:val="20"/>
          <w:szCs w:val="20"/>
          <w:lang w:val="en-US"/>
        </w:rPr>
        <w:t>of</w:t>
      </w:r>
      <w:r w:rsidRPr="00C604FB">
        <w:rPr>
          <w:rFonts w:ascii="Times New Roman" w:hAnsi="Times New Roman"/>
          <w:sz w:val="20"/>
          <w:szCs w:val="20"/>
          <w:lang w:val="en-US"/>
        </w:rPr>
        <w:t xml:space="preserve"> 12</w:t>
      </w:r>
      <w:r w:rsidR="00B9254E">
        <w:rPr>
          <w:rFonts w:ascii="Times New Roman" w:hAnsi="Times New Roman"/>
          <w:sz w:val="20"/>
          <w:szCs w:val="20"/>
          <w:lang w:val="en-US"/>
        </w:rPr>
        <w:t>,</w:t>
      </w:r>
      <w:r w:rsidRPr="00C604FB">
        <w:rPr>
          <w:rFonts w:ascii="Times New Roman" w:hAnsi="Times New Roman"/>
          <w:sz w:val="20"/>
          <w:szCs w:val="20"/>
          <w:lang w:val="en-US"/>
        </w:rPr>
        <w:t>150 m².</w:t>
      </w:r>
    </w:p>
    <w:p w14:paraId="7E9897FA" w14:textId="77777777" w:rsidR="00634F8D" w:rsidRPr="008232D1" w:rsidRDefault="00580860" w:rsidP="00634F8D">
      <w:pPr>
        <w:pStyle w:val="ListParagraph"/>
        <w:widowControl w:val="0"/>
        <w:autoSpaceDE w:val="0"/>
        <w:autoSpaceDN w:val="0"/>
        <w:adjustRightInd w:val="0"/>
        <w:spacing w:before="29" w:after="0" w:line="240" w:lineRule="auto"/>
        <w:jc w:val="both"/>
        <w:rPr>
          <w:rFonts w:ascii="Times New Roman" w:hAnsi="Times New Roman"/>
          <w:sz w:val="20"/>
          <w:szCs w:val="20"/>
          <w:lang w:val="en-US"/>
        </w:rPr>
      </w:pPr>
      <m:oMathPara>
        <m:oMathParaPr>
          <m:jc m:val="left"/>
        </m:oMathParaPr>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r</m:t>
              </m:r>
            </m:sub>
          </m:sSub>
          <m:r>
            <w:rPr>
              <w:rFonts w:ascii="Cambria Math" w:hAnsi="Cambria Math"/>
              <w:sz w:val="20"/>
              <w:szCs w:val="20"/>
              <w:lang w:val="en-US"/>
            </w:rPr>
            <m:t>=0.278.C.I.A</m:t>
          </m:r>
        </m:oMath>
      </m:oMathPara>
    </w:p>
    <w:p w14:paraId="3F0B4476" w14:textId="77777777" w:rsidR="00634F8D" w:rsidRPr="008232D1" w:rsidRDefault="00580860" w:rsidP="00634F8D">
      <w:pPr>
        <w:pStyle w:val="ListParagraph"/>
        <w:widowControl w:val="0"/>
        <w:autoSpaceDE w:val="0"/>
        <w:autoSpaceDN w:val="0"/>
        <w:adjustRightInd w:val="0"/>
        <w:spacing w:before="29" w:after="0" w:line="240" w:lineRule="auto"/>
        <w:jc w:val="both"/>
        <w:rPr>
          <w:rFonts w:ascii="Times New Roman" w:hAnsi="Times New Roman"/>
          <w:sz w:val="20"/>
          <w:szCs w:val="20"/>
          <w:lang w:val="en-US"/>
        </w:rPr>
      </w:pPr>
      <m:oMathPara>
        <m:oMathParaPr>
          <m:jc m:val="left"/>
        </m:oMathParaPr>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r</m:t>
              </m:r>
            </m:sub>
          </m:sSub>
          <m:r>
            <w:rPr>
              <w:rFonts w:ascii="Cambria Math" w:hAnsi="Cambria Math"/>
              <w:sz w:val="20"/>
              <w:szCs w:val="20"/>
              <w:lang w:val="en-US"/>
            </w:rPr>
            <m:t>=0.278 × 0.661 ×84.199×0.01215</m:t>
          </m:r>
        </m:oMath>
      </m:oMathPara>
    </w:p>
    <w:p w14:paraId="2E4E3969" w14:textId="77777777" w:rsidR="00634F8D" w:rsidRPr="008232D1" w:rsidRDefault="00580860" w:rsidP="00634F8D">
      <w:pPr>
        <w:pStyle w:val="ListParagraph"/>
        <w:widowControl w:val="0"/>
        <w:autoSpaceDE w:val="0"/>
        <w:autoSpaceDN w:val="0"/>
        <w:adjustRightInd w:val="0"/>
        <w:spacing w:before="29" w:after="0" w:line="240" w:lineRule="auto"/>
        <w:jc w:val="both"/>
        <w:rPr>
          <w:rFonts w:ascii="Times New Roman" w:hAnsi="Times New Roman"/>
          <w:sz w:val="20"/>
          <w:szCs w:val="20"/>
          <w:lang w:val="en-US"/>
        </w:rPr>
      </w:pPr>
      <m:oMathPara>
        <m:oMathParaPr>
          <m:jc m:val="left"/>
        </m:oMathParaPr>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r</m:t>
              </m:r>
            </m:sub>
          </m:sSub>
          <m:r>
            <w:rPr>
              <w:rFonts w:ascii="Cambria Math" w:hAnsi="Cambria Math"/>
              <w:sz w:val="20"/>
              <w:szCs w:val="20"/>
              <w:lang w:val="en-US"/>
            </w:rPr>
            <m:t xml:space="preserve">=0.187 </m:t>
          </m:r>
          <m:sSup>
            <m:sSupPr>
              <m:ctrlPr>
                <w:rPr>
                  <w:rFonts w:ascii="Cambria Math" w:hAnsi="Cambria Math"/>
                  <w:i/>
                  <w:sz w:val="20"/>
                  <w:szCs w:val="20"/>
                  <w:lang w:val="en-US"/>
                </w:rPr>
              </m:ctrlPr>
            </m:sSupPr>
            <m:e>
              <m:r>
                <w:rPr>
                  <w:rFonts w:ascii="Cambria Math" w:hAnsi="Cambria Math"/>
                  <w:sz w:val="20"/>
                  <w:szCs w:val="20"/>
                  <w:lang w:val="en-US"/>
                </w:rPr>
                <m:t>m</m:t>
              </m:r>
            </m:e>
            <m:sup>
              <m:r>
                <w:rPr>
                  <w:rFonts w:ascii="Cambria Math" w:hAnsi="Cambria Math"/>
                  <w:sz w:val="20"/>
                  <w:szCs w:val="20"/>
                  <w:lang w:val="en-US"/>
                </w:rPr>
                <m:t>3</m:t>
              </m:r>
            </m:sup>
          </m:sSup>
          <m:r>
            <w:rPr>
              <w:rFonts w:ascii="Cambria Math" w:hAnsi="Cambria Math"/>
              <w:sz w:val="20"/>
              <w:szCs w:val="20"/>
              <w:lang w:val="en-US"/>
            </w:rPr>
            <m:t>/sec</m:t>
          </m:r>
        </m:oMath>
      </m:oMathPara>
    </w:p>
    <w:p w14:paraId="09FD431F" w14:textId="77777777" w:rsidR="00634F8D" w:rsidRPr="008232D1" w:rsidRDefault="00634F8D" w:rsidP="00634F8D">
      <w:pPr>
        <w:pStyle w:val="ListParagraph"/>
        <w:rPr>
          <w:rFonts w:ascii="Times New Roman" w:hAnsi="Times New Roman" w:cs="Times New Roman"/>
          <w:sz w:val="20"/>
          <w:szCs w:val="20"/>
          <w:lang w:val="en-US"/>
        </w:rPr>
      </w:pPr>
    </w:p>
    <w:p w14:paraId="5404A4CC" w14:textId="77777777" w:rsidR="00910CA3" w:rsidRPr="008232D1" w:rsidRDefault="006B5514" w:rsidP="00C604FB">
      <w:pPr>
        <w:pStyle w:val="ListParagraph"/>
        <w:numPr>
          <w:ilvl w:val="0"/>
          <w:numId w:val="20"/>
        </w:numPr>
        <w:ind w:left="426" w:hanging="426"/>
        <w:rPr>
          <w:rFonts w:ascii="Times New Roman" w:hAnsi="Times New Roman" w:cs="Times New Roman"/>
          <w:sz w:val="20"/>
          <w:szCs w:val="20"/>
          <w:lang w:val="en-US"/>
        </w:rPr>
      </w:pPr>
      <w:r w:rsidRPr="006B5514">
        <w:rPr>
          <w:rFonts w:ascii="Times New Roman" w:hAnsi="Times New Roman" w:cs="Times New Roman"/>
          <w:sz w:val="20"/>
          <w:szCs w:val="20"/>
          <w:lang w:val="en-US"/>
        </w:rPr>
        <w:t>Hydraulic Analysis</w:t>
      </w:r>
    </w:p>
    <w:p w14:paraId="51330A36" w14:textId="77777777" w:rsidR="00634F8D" w:rsidRDefault="00085570" w:rsidP="006B5514">
      <w:pPr>
        <w:pStyle w:val="ListParagraph"/>
        <w:ind w:left="426"/>
        <w:jc w:val="both"/>
        <w:rPr>
          <w:rFonts w:ascii="Times New Roman" w:hAnsi="Times New Roman" w:cs="Times New Roman"/>
          <w:sz w:val="20"/>
          <w:szCs w:val="20"/>
          <w:lang w:val="en-US"/>
        </w:rPr>
      </w:pPr>
      <w:r>
        <w:rPr>
          <w:rFonts w:ascii="Times New Roman" w:hAnsi="Times New Roman" w:cs="Times New Roman"/>
          <w:sz w:val="20"/>
          <w:szCs w:val="20"/>
          <w:lang w:val="en-US"/>
        </w:rPr>
        <w:t>Hydraulic</w:t>
      </w:r>
      <w:r w:rsidRPr="00085570">
        <w:rPr>
          <w:rFonts w:ascii="Times New Roman" w:hAnsi="Times New Roman" w:cs="Times New Roman"/>
          <w:sz w:val="20"/>
          <w:szCs w:val="20"/>
          <w:lang w:val="en-US"/>
        </w:rPr>
        <w:t xml:space="preserve"> analysis </w:t>
      </w:r>
      <w:r>
        <w:rPr>
          <w:rFonts w:ascii="Times New Roman" w:hAnsi="Times New Roman" w:cs="Times New Roman"/>
          <w:sz w:val="20"/>
          <w:szCs w:val="20"/>
          <w:lang w:val="en-US"/>
        </w:rPr>
        <w:t>wa</w:t>
      </w:r>
      <w:r w:rsidRPr="00085570">
        <w:rPr>
          <w:rFonts w:ascii="Times New Roman" w:hAnsi="Times New Roman" w:cs="Times New Roman"/>
          <w:sz w:val="20"/>
          <w:szCs w:val="20"/>
          <w:lang w:val="en-US"/>
        </w:rPr>
        <w:t xml:space="preserve">s carried out to determine whether the drainage system </w:t>
      </w:r>
      <w:r>
        <w:rPr>
          <w:rFonts w:ascii="Times New Roman" w:hAnsi="Times New Roman" w:cs="Times New Roman"/>
          <w:sz w:val="20"/>
          <w:szCs w:val="20"/>
          <w:lang w:val="en-US"/>
        </w:rPr>
        <w:t>wa</w:t>
      </w:r>
      <w:r w:rsidRPr="00085570">
        <w:rPr>
          <w:rFonts w:ascii="Times New Roman" w:hAnsi="Times New Roman" w:cs="Times New Roman"/>
          <w:sz w:val="20"/>
          <w:szCs w:val="20"/>
          <w:lang w:val="en-US"/>
        </w:rPr>
        <w:t>s technically planned in accordance with the technical requirements.</w:t>
      </w:r>
      <w:r w:rsidR="00634F8D" w:rsidRPr="008232D1">
        <w:rPr>
          <w:rFonts w:ascii="Times New Roman" w:hAnsi="Times New Roman" w:cs="Times New Roman"/>
          <w:sz w:val="20"/>
          <w:szCs w:val="20"/>
          <w:lang w:val="en-US"/>
        </w:rPr>
        <w:t xml:space="preserve"> </w:t>
      </w:r>
      <w:r w:rsidRPr="00085570">
        <w:rPr>
          <w:rFonts w:ascii="Times New Roman" w:hAnsi="Times New Roman" w:cs="Times New Roman"/>
          <w:sz w:val="20"/>
          <w:szCs w:val="20"/>
          <w:lang w:val="en-US"/>
        </w:rPr>
        <w:t>This analysis include</w:t>
      </w:r>
      <w:r>
        <w:rPr>
          <w:rFonts w:ascii="Times New Roman" w:hAnsi="Times New Roman" w:cs="Times New Roman"/>
          <w:sz w:val="20"/>
          <w:szCs w:val="20"/>
          <w:lang w:val="en-US"/>
        </w:rPr>
        <w:t>d</w:t>
      </w:r>
      <w:r w:rsidRPr="00085570">
        <w:rPr>
          <w:rFonts w:ascii="Times New Roman" w:hAnsi="Times New Roman" w:cs="Times New Roman"/>
          <w:sz w:val="20"/>
          <w:szCs w:val="20"/>
          <w:lang w:val="en-US"/>
        </w:rPr>
        <w:t xml:space="preserve"> the calculation of channel capacity and channel planning.</w:t>
      </w:r>
      <w:r w:rsidR="00634F8D" w:rsidRPr="008232D1">
        <w:rPr>
          <w:rFonts w:ascii="Times New Roman" w:hAnsi="Times New Roman" w:cs="Times New Roman"/>
          <w:sz w:val="20"/>
          <w:szCs w:val="20"/>
          <w:lang w:val="en-US"/>
        </w:rPr>
        <w:t xml:space="preserve"> </w:t>
      </w:r>
      <w:r w:rsidRPr="00085570">
        <w:rPr>
          <w:rFonts w:ascii="Times New Roman" w:hAnsi="Times New Roman" w:cs="Times New Roman"/>
          <w:sz w:val="20"/>
          <w:szCs w:val="20"/>
          <w:lang w:val="en-US"/>
        </w:rPr>
        <w:t xml:space="preserve">Channel planning </w:t>
      </w:r>
      <w:r>
        <w:rPr>
          <w:rFonts w:ascii="Times New Roman" w:hAnsi="Times New Roman" w:cs="Times New Roman"/>
          <w:sz w:val="20"/>
          <w:szCs w:val="20"/>
          <w:lang w:val="en-US"/>
        </w:rPr>
        <w:t xml:space="preserve">was </w:t>
      </w:r>
      <w:r w:rsidRPr="00085570">
        <w:rPr>
          <w:rFonts w:ascii="Times New Roman" w:hAnsi="Times New Roman" w:cs="Times New Roman"/>
          <w:sz w:val="20"/>
          <w:szCs w:val="20"/>
          <w:lang w:val="en-US"/>
        </w:rPr>
        <w:t>adapted to field conditions.</w:t>
      </w:r>
      <w:r w:rsidR="00634F8D" w:rsidRPr="008232D1">
        <w:rPr>
          <w:rFonts w:ascii="Times New Roman" w:hAnsi="Times New Roman" w:cs="Times New Roman"/>
          <w:sz w:val="20"/>
          <w:szCs w:val="20"/>
          <w:lang w:val="en-US"/>
        </w:rPr>
        <w:t xml:space="preserve"> </w:t>
      </w:r>
      <w:r w:rsidR="00B83059" w:rsidRPr="00B83059">
        <w:rPr>
          <w:rFonts w:ascii="Times New Roman" w:hAnsi="Times New Roman" w:cs="Times New Roman"/>
          <w:sz w:val="20"/>
          <w:szCs w:val="20"/>
          <w:lang w:val="en-US"/>
        </w:rPr>
        <w:t xml:space="preserve">However, </w:t>
      </w:r>
      <w:r w:rsidR="00B83059">
        <w:rPr>
          <w:rFonts w:ascii="Times New Roman" w:hAnsi="Times New Roman" w:cs="Times New Roman"/>
          <w:sz w:val="20"/>
          <w:szCs w:val="20"/>
          <w:lang w:val="en-US"/>
        </w:rPr>
        <w:t>since</w:t>
      </w:r>
      <w:r w:rsidR="00B83059" w:rsidRPr="00B83059">
        <w:rPr>
          <w:rFonts w:ascii="Times New Roman" w:hAnsi="Times New Roman" w:cs="Times New Roman"/>
          <w:sz w:val="20"/>
          <w:szCs w:val="20"/>
          <w:lang w:val="en-US"/>
        </w:rPr>
        <w:t xml:space="preserve"> there was no existing </w:t>
      </w:r>
      <w:r w:rsidR="00B83059">
        <w:rPr>
          <w:rFonts w:ascii="Times New Roman" w:hAnsi="Times New Roman" w:cs="Times New Roman"/>
          <w:sz w:val="20"/>
          <w:szCs w:val="20"/>
          <w:lang w:val="en-US"/>
        </w:rPr>
        <w:t>channel</w:t>
      </w:r>
      <w:r w:rsidR="00B83059" w:rsidRPr="00B83059">
        <w:rPr>
          <w:rFonts w:ascii="Times New Roman" w:hAnsi="Times New Roman" w:cs="Times New Roman"/>
          <w:sz w:val="20"/>
          <w:szCs w:val="20"/>
          <w:lang w:val="en-US"/>
        </w:rPr>
        <w:t xml:space="preserve"> at the research site, the type and shape of the channel was planned as follows:</w:t>
      </w:r>
    </w:p>
    <w:p w14:paraId="2E1BAD3C" w14:textId="77777777" w:rsidR="006B5514" w:rsidRPr="008232D1" w:rsidRDefault="006B5514" w:rsidP="006B5514">
      <w:pPr>
        <w:pStyle w:val="ListParagraph"/>
        <w:ind w:left="426"/>
        <w:jc w:val="both"/>
        <w:rPr>
          <w:rFonts w:ascii="Times New Roman" w:hAnsi="Times New Roman" w:cs="Times New Roman"/>
          <w:sz w:val="20"/>
          <w:szCs w:val="20"/>
          <w:lang w:val="en-US"/>
        </w:rPr>
      </w:pPr>
    </w:p>
    <w:p w14:paraId="76D194AF" w14:textId="77777777" w:rsidR="00910CA3" w:rsidRPr="008232D1" w:rsidRDefault="006B5514" w:rsidP="006B5514">
      <w:pPr>
        <w:pStyle w:val="ListParagraph"/>
        <w:numPr>
          <w:ilvl w:val="0"/>
          <w:numId w:val="20"/>
        </w:numPr>
        <w:ind w:left="426" w:hanging="426"/>
        <w:rPr>
          <w:rFonts w:ascii="Times New Roman" w:hAnsi="Times New Roman" w:cs="Times New Roman"/>
          <w:sz w:val="20"/>
          <w:szCs w:val="20"/>
          <w:lang w:val="en-US"/>
        </w:rPr>
      </w:pPr>
      <w:r w:rsidRPr="006B5514">
        <w:rPr>
          <w:rFonts w:ascii="Times New Roman" w:hAnsi="Times New Roman" w:cs="Times New Roman"/>
          <w:sz w:val="20"/>
          <w:szCs w:val="20"/>
          <w:lang w:val="en-US"/>
        </w:rPr>
        <w:t>Drainage Plan</w:t>
      </w:r>
      <w:r>
        <w:rPr>
          <w:rFonts w:ascii="Times New Roman" w:hAnsi="Times New Roman" w:cs="Times New Roman"/>
          <w:sz w:val="20"/>
          <w:szCs w:val="20"/>
          <w:lang w:val="en-US"/>
        </w:rPr>
        <w:t>ning</w:t>
      </w:r>
      <w:r w:rsidRPr="006B5514">
        <w:rPr>
          <w:rFonts w:ascii="Times New Roman" w:hAnsi="Times New Roman" w:cs="Times New Roman"/>
          <w:sz w:val="20"/>
          <w:szCs w:val="20"/>
          <w:lang w:val="en-US"/>
        </w:rPr>
        <w:t xml:space="preserve"> Design</w:t>
      </w:r>
    </w:p>
    <w:p w14:paraId="6141FF20" w14:textId="77777777" w:rsidR="009B0DD4" w:rsidRPr="008232D1" w:rsidRDefault="00B83059" w:rsidP="006B5514">
      <w:pPr>
        <w:pStyle w:val="ListParagraph"/>
        <w:ind w:left="426"/>
        <w:jc w:val="both"/>
        <w:rPr>
          <w:rFonts w:ascii="Times New Roman" w:hAnsi="Times New Roman" w:cs="Times New Roman"/>
          <w:sz w:val="20"/>
          <w:szCs w:val="20"/>
          <w:lang w:val="en-US"/>
        </w:rPr>
      </w:pPr>
      <w:r w:rsidRPr="00B83059">
        <w:rPr>
          <w:rFonts w:ascii="Times New Roman" w:hAnsi="Times New Roman" w:cs="Times New Roman"/>
          <w:sz w:val="20"/>
          <w:szCs w:val="20"/>
          <w:lang w:val="en-US"/>
        </w:rPr>
        <w:t>The</w:t>
      </w:r>
      <w:r>
        <w:rPr>
          <w:rFonts w:ascii="Times New Roman" w:hAnsi="Times New Roman" w:cs="Times New Roman"/>
          <w:sz w:val="20"/>
          <w:szCs w:val="20"/>
          <w:lang w:val="en-US"/>
        </w:rPr>
        <w:t>re were numerous considerations in planning the</w:t>
      </w:r>
      <w:r w:rsidRPr="00B83059">
        <w:rPr>
          <w:rFonts w:ascii="Times New Roman" w:hAnsi="Times New Roman" w:cs="Times New Roman"/>
          <w:sz w:val="20"/>
          <w:szCs w:val="20"/>
          <w:lang w:val="en-US"/>
        </w:rPr>
        <w:t xml:space="preserve"> dimensions of the channel</w:t>
      </w:r>
      <w:r>
        <w:rPr>
          <w:rFonts w:ascii="Times New Roman" w:hAnsi="Times New Roman" w:cs="Times New Roman"/>
          <w:sz w:val="20"/>
          <w:szCs w:val="20"/>
          <w:lang w:val="en-US"/>
        </w:rPr>
        <w:t>.</w:t>
      </w:r>
      <w:r w:rsidR="009B0DD4" w:rsidRPr="008232D1">
        <w:rPr>
          <w:rFonts w:ascii="Times New Roman" w:hAnsi="Times New Roman" w:cs="Times New Roman"/>
          <w:sz w:val="20"/>
          <w:szCs w:val="20"/>
          <w:lang w:val="en-US"/>
        </w:rPr>
        <w:t xml:space="preserve"> </w:t>
      </w:r>
      <w:r w:rsidRPr="00B83059">
        <w:rPr>
          <w:rFonts w:ascii="Times New Roman" w:hAnsi="Times New Roman" w:cs="Times New Roman"/>
          <w:sz w:val="20"/>
          <w:szCs w:val="20"/>
          <w:lang w:val="en-US"/>
        </w:rPr>
        <w:t xml:space="preserve">In addition to adjusting to </w:t>
      </w:r>
      <w:r>
        <w:rPr>
          <w:rFonts w:ascii="Times New Roman" w:hAnsi="Times New Roman" w:cs="Times New Roman"/>
          <w:sz w:val="20"/>
          <w:szCs w:val="20"/>
          <w:lang w:val="en-US"/>
        </w:rPr>
        <w:t xml:space="preserve">field </w:t>
      </w:r>
      <w:r w:rsidRPr="00B83059">
        <w:rPr>
          <w:rFonts w:ascii="Times New Roman" w:hAnsi="Times New Roman" w:cs="Times New Roman"/>
          <w:sz w:val="20"/>
          <w:szCs w:val="20"/>
          <w:lang w:val="en-US"/>
        </w:rPr>
        <w:t xml:space="preserve">conditions, the capacity of the channel for maximum flood discharge must also </w:t>
      </w:r>
      <w:r>
        <w:rPr>
          <w:rFonts w:ascii="Times New Roman" w:hAnsi="Times New Roman" w:cs="Times New Roman"/>
          <w:sz w:val="20"/>
          <w:szCs w:val="20"/>
          <w:lang w:val="en-US"/>
        </w:rPr>
        <w:t xml:space="preserve">be </w:t>
      </w:r>
      <w:r w:rsidRPr="00B83059">
        <w:rPr>
          <w:rFonts w:ascii="Times New Roman" w:hAnsi="Times New Roman" w:cs="Times New Roman"/>
          <w:sz w:val="20"/>
          <w:szCs w:val="20"/>
          <w:lang w:val="en-US"/>
        </w:rPr>
        <w:t>consider</w:t>
      </w:r>
      <w:r>
        <w:rPr>
          <w:rFonts w:ascii="Times New Roman" w:hAnsi="Times New Roman" w:cs="Times New Roman"/>
          <w:sz w:val="20"/>
          <w:szCs w:val="20"/>
          <w:lang w:val="en-US"/>
        </w:rPr>
        <w:t>ed</w:t>
      </w:r>
      <w:r w:rsidRPr="00B83059">
        <w:rPr>
          <w:rFonts w:ascii="Times New Roman" w:hAnsi="Times New Roman" w:cs="Times New Roman"/>
          <w:sz w:val="20"/>
          <w:szCs w:val="20"/>
          <w:lang w:val="en-US"/>
        </w:rPr>
        <w:t>.</w:t>
      </w:r>
      <w:r w:rsidR="009B0DD4" w:rsidRPr="008232D1">
        <w:rPr>
          <w:rFonts w:ascii="Times New Roman" w:hAnsi="Times New Roman" w:cs="Times New Roman"/>
          <w:sz w:val="20"/>
          <w:szCs w:val="20"/>
          <w:lang w:val="en-US"/>
        </w:rPr>
        <w:t xml:space="preserve"> </w:t>
      </w:r>
      <w:r w:rsidRPr="00B83059">
        <w:rPr>
          <w:rFonts w:ascii="Times New Roman" w:hAnsi="Times New Roman" w:cs="Times New Roman"/>
          <w:sz w:val="20"/>
          <w:szCs w:val="20"/>
          <w:lang w:val="en-US"/>
        </w:rPr>
        <w:t xml:space="preserve">In planning the drainage of the </w:t>
      </w:r>
      <w:proofErr w:type="spellStart"/>
      <w:r w:rsidRPr="00B83059">
        <w:rPr>
          <w:rFonts w:ascii="Times New Roman" w:hAnsi="Times New Roman" w:cs="Times New Roman"/>
          <w:sz w:val="20"/>
          <w:szCs w:val="20"/>
          <w:lang w:val="en-US"/>
        </w:rPr>
        <w:t>Kuningan</w:t>
      </w:r>
      <w:proofErr w:type="spellEnd"/>
      <w:r w:rsidRPr="00B83059">
        <w:rPr>
          <w:rFonts w:ascii="Times New Roman" w:hAnsi="Times New Roman" w:cs="Times New Roman"/>
          <w:sz w:val="20"/>
          <w:szCs w:val="20"/>
          <w:lang w:val="en-US"/>
        </w:rPr>
        <w:t xml:space="preserve"> East Ring Road, U-Ditch Concrete was chosen as the channel material due to the limited availability of land</w:t>
      </w:r>
      <w:r>
        <w:rPr>
          <w:rFonts w:ascii="Times New Roman" w:hAnsi="Times New Roman" w:cs="Times New Roman"/>
          <w:sz w:val="20"/>
          <w:szCs w:val="20"/>
          <w:lang w:val="en-US"/>
        </w:rPr>
        <w:t>.</w:t>
      </w:r>
      <w:r w:rsidRPr="00B83059">
        <w:rPr>
          <w:rFonts w:ascii="Times New Roman" w:hAnsi="Times New Roman" w:cs="Times New Roman"/>
          <w:sz w:val="20"/>
          <w:szCs w:val="20"/>
          <w:lang w:val="en-US"/>
        </w:rPr>
        <w:t xml:space="preserve"> </w:t>
      </w:r>
      <w:r>
        <w:rPr>
          <w:rFonts w:ascii="Times New Roman" w:hAnsi="Times New Roman" w:cs="Times New Roman"/>
          <w:sz w:val="20"/>
          <w:szCs w:val="20"/>
          <w:lang w:val="en-US"/>
        </w:rPr>
        <w:t>Besides, c</w:t>
      </w:r>
      <w:r w:rsidRPr="00B83059">
        <w:rPr>
          <w:rFonts w:ascii="Times New Roman" w:hAnsi="Times New Roman" w:cs="Times New Roman"/>
          <w:sz w:val="20"/>
          <w:szCs w:val="20"/>
          <w:lang w:val="en-US"/>
        </w:rPr>
        <w:t>onsidering th</w:t>
      </w:r>
      <w:r>
        <w:rPr>
          <w:rFonts w:ascii="Times New Roman" w:hAnsi="Times New Roman" w:cs="Times New Roman"/>
          <w:sz w:val="20"/>
          <w:szCs w:val="20"/>
          <w:lang w:val="en-US"/>
        </w:rPr>
        <w:t>at th</w:t>
      </w:r>
      <w:r w:rsidRPr="00B83059">
        <w:rPr>
          <w:rFonts w:ascii="Times New Roman" w:hAnsi="Times New Roman" w:cs="Times New Roman"/>
          <w:sz w:val="20"/>
          <w:szCs w:val="20"/>
          <w:lang w:val="en-US"/>
        </w:rPr>
        <w:t xml:space="preserve">e road </w:t>
      </w:r>
      <w:r>
        <w:rPr>
          <w:rFonts w:ascii="Times New Roman" w:hAnsi="Times New Roman" w:cs="Times New Roman"/>
          <w:sz w:val="20"/>
          <w:szCs w:val="20"/>
          <w:lang w:val="en-US"/>
        </w:rPr>
        <w:t xml:space="preserve">will be </w:t>
      </w:r>
      <w:r w:rsidRPr="00B83059">
        <w:rPr>
          <w:rFonts w:ascii="Times New Roman" w:hAnsi="Times New Roman" w:cs="Times New Roman"/>
          <w:sz w:val="20"/>
          <w:szCs w:val="20"/>
          <w:lang w:val="en-US"/>
        </w:rPr>
        <w:t>access</w:t>
      </w:r>
      <w:r>
        <w:rPr>
          <w:rFonts w:ascii="Times New Roman" w:hAnsi="Times New Roman" w:cs="Times New Roman"/>
          <w:sz w:val="20"/>
          <w:szCs w:val="20"/>
          <w:lang w:val="en-US"/>
        </w:rPr>
        <w:t>ed</w:t>
      </w:r>
      <w:r w:rsidRPr="00B83059">
        <w:rPr>
          <w:rFonts w:ascii="Times New Roman" w:hAnsi="Times New Roman" w:cs="Times New Roman"/>
          <w:sz w:val="20"/>
          <w:szCs w:val="20"/>
          <w:lang w:val="en-US"/>
        </w:rPr>
        <w:t xml:space="preserve"> by heavy vehicles</w:t>
      </w:r>
      <w:r>
        <w:rPr>
          <w:rFonts w:ascii="Times New Roman" w:hAnsi="Times New Roman" w:cs="Times New Roman"/>
          <w:sz w:val="20"/>
          <w:szCs w:val="20"/>
          <w:lang w:val="en-US"/>
        </w:rPr>
        <w:t>, the use of U-Ditch Concrete will make it</w:t>
      </w:r>
      <w:r w:rsidRPr="00B83059">
        <w:rPr>
          <w:rFonts w:ascii="Times New Roman" w:hAnsi="Times New Roman" w:cs="Times New Roman"/>
          <w:sz w:val="20"/>
          <w:szCs w:val="20"/>
          <w:lang w:val="en-US"/>
        </w:rPr>
        <w:t xml:space="preserve"> stronger to withstand the load.</w:t>
      </w:r>
      <w:r w:rsidR="009B0DD4" w:rsidRPr="008232D1">
        <w:rPr>
          <w:rFonts w:ascii="Times New Roman" w:hAnsi="Times New Roman" w:cs="Times New Roman"/>
          <w:sz w:val="20"/>
          <w:szCs w:val="20"/>
          <w:lang w:val="en-US"/>
        </w:rPr>
        <w:t xml:space="preserve"> </w:t>
      </w:r>
      <w:r w:rsidRPr="00B83059">
        <w:rPr>
          <w:rFonts w:ascii="Times New Roman" w:hAnsi="Times New Roman" w:cs="Times New Roman"/>
          <w:sz w:val="20"/>
          <w:szCs w:val="20"/>
          <w:lang w:val="en-US"/>
        </w:rPr>
        <w:t xml:space="preserve">However, </w:t>
      </w:r>
      <w:r>
        <w:rPr>
          <w:rFonts w:ascii="Times New Roman" w:hAnsi="Times New Roman" w:cs="Times New Roman"/>
          <w:sz w:val="20"/>
          <w:szCs w:val="20"/>
          <w:lang w:val="en-US"/>
        </w:rPr>
        <w:t>in the</w:t>
      </w:r>
      <w:r w:rsidRPr="00B83059">
        <w:rPr>
          <w:rFonts w:ascii="Times New Roman" w:hAnsi="Times New Roman" w:cs="Times New Roman"/>
          <w:sz w:val="20"/>
          <w:szCs w:val="20"/>
          <w:lang w:val="en-US"/>
        </w:rPr>
        <w:t xml:space="preserve"> planning, it is necessary to consider which type of </w:t>
      </w:r>
      <w:r>
        <w:rPr>
          <w:rFonts w:ascii="Times New Roman" w:hAnsi="Times New Roman" w:cs="Times New Roman"/>
          <w:sz w:val="20"/>
          <w:szCs w:val="20"/>
          <w:lang w:val="en-US"/>
        </w:rPr>
        <w:t>U</w:t>
      </w:r>
      <w:r w:rsidRPr="00B83059">
        <w:rPr>
          <w:rFonts w:ascii="Times New Roman" w:hAnsi="Times New Roman" w:cs="Times New Roman"/>
          <w:sz w:val="20"/>
          <w:szCs w:val="20"/>
          <w:lang w:val="en-US"/>
        </w:rPr>
        <w:t>-</w:t>
      </w:r>
      <w:r>
        <w:rPr>
          <w:rFonts w:ascii="Times New Roman" w:hAnsi="Times New Roman" w:cs="Times New Roman"/>
          <w:sz w:val="20"/>
          <w:szCs w:val="20"/>
          <w:lang w:val="en-US"/>
        </w:rPr>
        <w:t>D</w:t>
      </w:r>
      <w:r w:rsidRPr="00B83059">
        <w:rPr>
          <w:rFonts w:ascii="Times New Roman" w:hAnsi="Times New Roman" w:cs="Times New Roman"/>
          <w:sz w:val="20"/>
          <w:szCs w:val="20"/>
          <w:lang w:val="en-US"/>
        </w:rPr>
        <w:t xml:space="preserve">itch is appropriate in order to </w:t>
      </w:r>
      <w:r w:rsidR="001E7D49">
        <w:rPr>
          <w:rFonts w:ascii="Times New Roman" w:hAnsi="Times New Roman" w:cs="Times New Roman"/>
          <w:sz w:val="20"/>
          <w:szCs w:val="20"/>
          <w:lang w:val="en-US"/>
        </w:rPr>
        <w:t>be able hold</w:t>
      </w:r>
      <w:r w:rsidRPr="00B83059">
        <w:rPr>
          <w:rFonts w:ascii="Times New Roman" w:hAnsi="Times New Roman" w:cs="Times New Roman"/>
          <w:sz w:val="20"/>
          <w:szCs w:val="20"/>
          <w:lang w:val="en-US"/>
        </w:rPr>
        <w:t xml:space="preserve"> and drain water properly.</w:t>
      </w:r>
      <w:r w:rsidR="009B0DD4" w:rsidRPr="008232D1">
        <w:rPr>
          <w:rFonts w:ascii="Times New Roman" w:hAnsi="Times New Roman" w:cs="Times New Roman"/>
          <w:sz w:val="20"/>
          <w:szCs w:val="20"/>
          <w:lang w:val="en-US"/>
        </w:rPr>
        <w:t xml:space="preserve"> </w:t>
      </w:r>
      <w:r w:rsidR="001E7D49" w:rsidRPr="001E7D49">
        <w:rPr>
          <w:rFonts w:ascii="Times New Roman" w:hAnsi="Times New Roman" w:cs="Times New Roman"/>
          <w:sz w:val="20"/>
          <w:szCs w:val="20"/>
          <w:lang w:val="en-US"/>
        </w:rPr>
        <w:t xml:space="preserve">The comparison of the types of </w:t>
      </w:r>
      <w:r w:rsidR="001E7D49">
        <w:rPr>
          <w:rFonts w:ascii="Times New Roman" w:hAnsi="Times New Roman" w:cs="Times New Roman"/>
          <w:sz w:val="20"/>
          <w:szCs w:val="20"/>
          <w:lang w:val="en-US"/>
        </w:rPr>
        <w:t>U</w:t>
      </w:r>
      <w:r w:rsidR="001E7D49" w:rsidRPr="001E7D49">
        <w:rPr>
          <w:rFonts w:ascii="Times New Roman" w:hAnsi="Times New Roman" w:cs="Times New Roman"/>
          <w:sz w:val="20"/>
          <w:szCs w:val="20"/>
          <w:lang w:val="en-US"/>
        </w:rPr>
        <w:t>-</w:t>
      </w:r>
      <w:proofErr w:type="gramStart"/>
      <w:r w:rsidR="001E7D49">
        <w:rPr>
          <w:rFonts w:ascii="Times New Roman" w:hAnsi="Times New Roman" w:cs="Times New Roman"/>
          <w:sz w:val="20"/>
          <w:szCs w:val="20"/>
          <w:lang w:val="en-US"/>
        </w:rPr>
        <w:t>D</w:t>
      </w:r>
      <w:r w:rsidR="001E7D49" w:rsidRPr="001E7D49">
        <w:rPr>
          <w:rFonts w:ascii="Times New Roman" w:hAnsi="Times New Roman" w:cs="Times New Roman"/>
          <w:sz w:val="20"/>
          <w:szCs w:val="20"/>
          <w:lang w:val="en-US"/>
        </w:rPr>
        <w:t>itch</w:t>
      </w:r>
      <w:proofErr w:type="gramEnd"/>
      <w:r w:rsidR="001E7D49" w:rsidRPr="001E7D49">
        <w:rPr>
          <w:rFonts w:ascii="Times New Roman" w:hAnsi="Times New Roman" w:cs="Times New Roman"/>
          <w:sz w:val="20"/>
          <w:szCs w:val="20"/>
          <w:lang w:val="en-US"/>
        </w:rPr>
        <w:t xml:space="preserve"> </w:t>
      </w:r>
      <w:r w:rsidR="001E7D49">
        <w:rPr>
          <w:rFonts w:ascii="Times New Roman" w:hAnsi="Times New Roman" w:cs="Times New Roman"/>
          <w:sz w:val="20"/>
          <w:szCs w:val="20"/>
          <w:lang w:val="en-US"/>
        </w:rPr>
        <w:t>to</w:t>
      </w:r>
      <w:r w:rsidR="001E7D49" w:rsidRPr="001E7D49">
        <w:rPr>
          <w:rFonts w:ascii="Times New Roman" w:hAnsi="Times New Roman" w:cs="Times New Roman"/>
          <w:sz w:val="20"/>
          <w:szCs w:val="20"/>
          <w:lang w:val="en-US"/>
        </w:rPr>
        <w:t xml:space="preserve"> be planned is shown in </w:t>
      </w:r>
      <w:r w:rsidR="001E7D49">
        <w:rPr>
          <w:rFonts w:ascii="Times New Roman" w:hAnsi="Times New Roman" w:cs="Times New Roman"/>
          <w:sz w:val="20"/>
          <w:szCs w:val="20"/>
          <w:lang w:val="en-US"/>
        </w:rPr>
        <w:t>T</w:t>
      </w:r>
      <w:r w:rsidR="001E7D49" w:rsidRPr="001E7D49">
        <w:rPr>
          <w:rFonts w:ascii="Times New Roman" w:hAnsi="Times New Roman" w:cs="Times New Roman"/>
          <w:sz w:val="20"/>
          <w:szCs w:val="20"/>
          <w:lang w:val="en-US"/>
        </w:rPr>
        <w:t xml:space="preserve">able </w:t>
      </w:r>
      <w:r w:rsidR="001E7D49">
        <w:rPr>
          <w:rFonts w:ascii="Times New Roman" w:hAnsi="Times New Roman" w:cs="Times New Roman"/>
          <w:sz w:val="20"/>
          <w:szCs w:val="20"/>
          <w:lang w:val="en-US"/>
        </w:rPr>
        <w:t>5.</w:t>
      </w:r>
    </w:p>
    <w:p w14:paraId="3BE54AB6" w14:textId="77777777" w:rsidR="009B0DD4" w:rsidRPr="008232D1" w:rsidRDefault="009B0DD4" w:rsidP="009B0DD4">
      <w:pPr>
        <w:pStyle w:val="ListParagraph"/>
        <w:jc w:val="both"/>
        <w:rPr>
          <w:rFonts w:ascii="Times New Roman" w:hAnsi="Times New Roman" w:cs="Times New Roman"/>
          <w:sz w:val="20"/>
          <w:szCs w:val="20"/>
          <w:lang w:val="en-US"/>
        </w:rPr>
      </w:pPr>
    </w:p>
    <w:p w14:paraId="66700B05" w14:textId="77777777" w:rsidR="009B0DD4" w:rsidRPr="008232D1" w:rsidRDefault="009B0DD4" w:rsidP="001E7D49">
      <w:pPr>
        <w:widowControl w:val="0"/>
        <w:autoSpaceDE w:val="0"/>
        <w:autoSpaceDN w:val="0"/>
        <w:adjustRightInd w:val="0"/>
        <w:spacing w:after="0" w:line="271" w:lineRule="exact"/>
        <w:jc w:val="center"/>
        <w:rPr>
          <w:rFonts w:ascii="Times New Roman" w:eastAsiaTheme="minorHAnsi" w:hAnsi="Times New Roman"/>
          <w:b/>
          <w:bCs/>
          <w:position w:val="-1"/>
          <w:sz w:val="20"/>
          <w:szCs w:val="20"/>
          <w:lang w:val="en-US" w:eastAsia="en-US"/>
        </w:rPr>
      </w:pPr>
      <w:r w:rsidRPr="008232D1">
        <w:rPr>
          <w:rFonts w:ascii="Times New Roman" w:eastAsiaTheme="minorHAnsi" w:hAnsi="Times New Roman"/>
          <w:b/>
          <w:bCs/>
          <w:position w:val="-1"/>
          <w:sz w:val="20"/>
          <w:szCs w:val="20"/>
          <w:lang w:val="en-US" w:eastAsia="en-US"/>
        </w:rPr>
        <w:t>Ta</w:t>
      </w:r>
      <w:r w:rsidRPr="008232D1">
        <w:rPr>
          <w:rFonts w:ascii="Times New Roman" w:eastAsiaTheme="minorHAnsi" w:hAnsi="Times New Roman"/>
          <w:b/>
          <w:bCs/>
          <w:spacing w:val="1"/>
          <w:position w:val="-1"/>
          <w:sz w:val="20"/>
          <w:szCs w:val="20"/>
          <w:lang w:val="en-US" w:eastAsia="en-US"/>
        </w:rPr>
        <w:t>b</w:t>
      </w:r>
      <w:r w:rsidR="001E7D49">
        <w:rPr>
          <w:rFonts w:ascii="Times New Roman" w:eastAsiaTheme="minorHAnsi" w:hAnsi="Times New Roman"/>
          <w:b/>
          <w:bCs/>
          <w:spacing w:val="-1"/>
          <w:position w:val="-1"/>
          <w:sz w:val="20"/>
          <w:szCs w:val="20"/>
          <w:lang w:val="en-US" w:eastAsia="en-US"/>
        </w:rPr>
        <w:t>le</w:t>
      </w:r>
      <w:r w:rsidR="0067401D" w:rsidRPr="008232D1">
        <w:rPr>
          <w:rFonts w:ascii="Times New Roman" w:eastAsiaTheme="minorHAnsi" w:hAnsi="Times New Roman"/>
          <w:b/>
          <w:bCs/>
          <w:position w:val="-1"/>
          <w:sz w:val="20"/>
          <w:szCs w:val="20"/>
          <w:lang w:val="en-US" w:eastAsia="en-US"/>
        </w:rPr>
        <w:t xml:space="preserve"> </w:t>
      </w:r>
      <w:r w:rsidR="00C76BDB" w:rsidRPr="008232D1">
        <w:rPr>
          <w:rFonts w:ascii="Times New Roman" w:eastAsiaTheme="minorHAnsi" w:hAnsi="Times New Roman"/>
          <w:b/>
          <w:bCs/>
          <w:position w:val="-1"/>
          <w:sz w:val="20"/>
          <w:szCs w:val="20"/>
          <w:lang w:val="en-US" w:eastAsia="en-US"/>
        </w:rPr>
        <w:t>5</w:t>
      </w:r>
      <w:r w:rsidR="0067401D" w:rsidRPr="008232D1">
        <w:rPr>
          <w:rFonts w:ascii="Times New Roman" w:eastAsiaTheme="minorHAnsi" w:hAnsi="Times New Roman"/>
          <w:b/>
          <w:bCs/>
          <w:position w:val="-1"/>
          <w:sz w:val="20"/>
          <w:szCs w:val="20"/>
          <w:lang w:val="en-US" w:eastAsia="en-US"/>
        </w:rPr>
        <w:t xml:space="preserve"> </w:t>
      </w:r>
      <w:r w:rsidR="001E7D49" w:rsidRPr="001E7D49">
        <w:rPr>
          <w:rFonts w:ascii="Times New Roman" w:eastAsiaTheme="minorHAnsi" w:hAnsi="Times New Roman"/>
          <w:position w:val="-1"/>
          <w:sz w:val="20"/>
          <w:szCs w:val="20"/>
          <w:lang w:val="en-US" w:eastAsia="en-US"/>
        </w:rPr>
        <w:t xml:space="preserve">Comparison </w:t>
      </w:r>
      <w:r w:rsidR="001E7D49">
        <w:rPr>
          <w:rFonts w:ascii="Times New Roman" w:eastAsiaTheme="minorHAnsi" w:hAnsi="Times New Roman"/>
          <w:position w:val="-1"/>
          <w:sz w:val="20"/>
          <w:szCs w:val="20"/>
          <w:lang w:val="en-US" w:eastAsia="en-US"/>
        </w:rPr>
        <w:t xml:space="preserve">of </w:t>
      </w:r>
      <w:r w:rsidR="001E7D49" w:rsidRPr="001E7D49">
        <w:rPr>
          <w:rFonts w:ascii="Times New Roman" w:eastAsiaTheme="minorHAnsi" w:hAnsi="Times New Roman"/>
          <w:position w:val="-1"/>
          <w:sz w:val="20"/>
          <w:szCs w:val="20"/>
          <w:lang w:val="en-US" w:eastAsia="en-US"/>
        </w:rPr>
        <w:t>Planned U-Ditch Dimensions</w:t>
      </w:r>
    </w:p>
    <w:p w14:paraId="7363B606" w14:textId="77777777" w:rsidR="009B0DD4" w:rsidRPr="008232D1" w:rsidRDefault="009B0DD4" w:rsidP="009B0DD4">
      <w:pPr>
        <w:widowControl w:val="0"/>
        <w:autoSpaceDE w:val="0"/>
        <w:autoSpaceDN w:val="0"/>
        <w:adjustRightInd w:val="0"/>
        <w:spacing w:after="0" w:line="271" w:lineRule="exact"/>
        <w:ind w:left="1832" w:hanging="1265"/>
        <w:jc w:val="center"/>
        <w:rPr>
          <w:rFonts w:ascii="Times New Roman" w:eastAsiaTheme="minorHAnsi" w:hAnsi="Times New Roman"/>
          <w:sz w:val="20"/>
          <w:szCs w:val="20"/>
          <w:lang w:val="en-US" w:eastAsia="en-US"/>
        </w:rPr>
      </w:pPr>
    </w:p>
    <w:tbl>
      <w:tblPr>
        <w:tblStyle w:val="TableGrid"/>
        <w:tblW w:w="4644" w:type="dxa"/>
        <w:tblBorders>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276"/>
        <w:gridCol w:w="817"/>
        <w:gridCol w:w="709"/>
        <w:gridCol w:w="850"/>
        <w:gridCol w:w="992"/>
      </w:tblGrid>
      <w:tr w:rsidR="009B0DD4" w:rsidRPr="008232D1" w14:paraId="3150428A" w14:textId="77777777" w:rsidTr="001E7D49">
        <w:trPr>
          <w:trHeight w:hRule="exact" w:val="1158"/>
        </w:trPr>
        <w:tc>
          <w:tcPr>
            <w:tcW w:w="1276" w:type="dxa"/>
            <w:tcBorders>
              <w:top w:val="single" w:sz="4" w:space="0" w:color="auto"/>
              <w:bottom w:val="single" w:sz="4" w:space="0" w:color="auto"/>
            </w:tcBorders>
          </w:tcPr>
          <w:p w14:paraId="534B0402" w14:textId="77777777" w:rsidR="009B0DD4" w:rsidRPr="008232D1" w:rsidRDefault="009B0DD4" w:rsidP="009B0DD4">
            <w:pPr>
              <w:pStyle w:val="NoSpacing"/>
              <w:rPr>
                <w:rFonts w:ascii="Times New Roman" w:hAnsi="Times New Roman" w:cs="Times New Roman"/>
                <w:sz w:val="18"/>
                <w:szCs w:val="18"/>
                <w:lang w:val="en-US"/>
              </w:rPr>
            </w:pPr>
          </w:p>
          <w:p w14:paraId="7FE59611" w14:textId="77777777" w:rsidR="009B0DD4" w:rsidRPr="008232D1" w:rsidRDefault="001E7D49" w:rsidP="009B0DD4">
            <w:pPr>
              <w:pStyle w:val="NoSpacing"/>
              <w:rPr>
                <w:rFonts w:ascii="Times New Roman" w:hAnsi="Times New Roman" w:cs="Times New Roman"/>
                <w:sz w:val="18"/>
                <w:szCs w:val="18"/>
                <w:lang w:val="en-US"/>
              </w:rPr>
            </w:pPr>
            <w:r>
              <w:rPr>
                <w:rFonts w:ascii="Times New Roman" w:hAnsi="Times New Roman" w:cs="Times New Roman"/>
                <w:sz w:val="18"/>
                <w:szCs w:val="18"/>
                <w:lang w:val="en-US"/>
              </w:rPr>
              <w:t>Type of</w:t>
            </w:r>
            <w:r w:rsidR="009B0DD4" w:rsidRPr="008232D1">
              <w:rPr>
                <w:rFonts w:ascii="Times New Roman" w:hAnsi="Times New Roman" w:cs="Times New Roman"/>
                <w:sz w:val="18"/>
                <w:szCs w:val="18"/>
                <w:lang w:val="en-US"/>
              </w:rPr>
              <w:t xml:space="preserve"> U-Ditch</w:t>
            </w:r>
          </w:p>
        </w:tc>
        <w:tc>
          <w:tcPr>
            <w:tcW w:w="817" w:type="dxa"/>
            <w:tcBorders>
              <w:top w:val="single" w:sz="4" w:space="0" w:color="auto"/>
              <w:bottom w:val="single" w:sz="4" w:space="0" w:color="auto"/>
            </w:tcBorders>
          </w:tcPr>
          <w:p w14:paraId="25BB061C" w14:textId="77777777" w:rsidR="009B0DD4" w:rsidRPr="008232D1" w:rsidRDefault="009B0DD4" w:rsidP="009B0DD4">
            <w:pPr>
              <w:pStyle w:val="NoSpacing"/>
              <w:rPr>
                <w:rFonts w:ascii="Times New Roman" w:hAnsi="Times New Roman" w:cs="Times New Roman"/>
                <w:sz w:val="18"/>
                <w:szCs w:val="18"/>
                <w:lang w:val="en-US"/>
              </w:rPr>
            </w:pPr>
          </w:p>
          <w:p w14:paraId="12E6246F" w14:textId="77777777" w:rsidR="009B0DD4" w:rsidRPr="008232D1" w:rsidRDefault="001E7D49" w:rsidP="009B0DD4">
            <w:pPr>
              <w:pStyle w:val="NoSpacing"/>
              <w:rPr>
                <w:rFonts w:ascii="Times New Roman" w:hAnsi="Times New Roman" w:cs="Times New Roman"/>
                <w:sz w:val="18"/>
                <w:szCs w:val="18"/>
                <w:lang w:val="en-US"/>
              </w:rPr>
            </w:pPr>
            <w:r w:rsidRPr="001E7D49">
              <w:rPr>
                <w:rFonts w:ascii="Times New Roman" w:hAnsi="Times New Roman" w:cs="Times New Roman"/>
                <w:sz w:val="18"/>
                <w:szCs w:val="18"/>
                <w:lang w:val="en-US"/>
              </w:rPr>
              <w:t>Outside Height</w:t>
            </w:r>
          </w:p>
        </w:tc>
        <w:tc>
          <w:tcPr>
            <w:tcW w:w="709" w:type="dxa"/>
            <w:tcBorders>
              <w:top w:val="single" w:sz="4" w:space="0" w:color="auto"/>
              <w:bottom w:val="single" w:sz="4" w:space="0" w:color="auto"/>
            </w:tcBorders>
          </w:tcPr>
          <w:p w14:paraId="22107C02" w14:textId="77777777" w:rsidR="009B0DD4" w:rsidRPr="008232D1" w:rsidRDefault="009B0DD4" w:rsidP="009B0DD4">
            <w:pPr>
              <w:pStyle w:val="NoSpacing"/>
              <w:rPr>
                <w:rFonts w:ascii="Times New Roman" w:hAnsi="Times New Roman" w:cs="Times New Roman"/>
                <w:sz w:val="18"/>
                <w:szCs w:val="18"/>
                <w:lang w:val="en-US"/>
              </w:rPr>
            </w:pPr>
          </w:p>
          <w:p w14:paraId="6D722FB7" w14:textId="77777777" w:rsidR="009B0DD4" w:rsidRPr="008232D1" w:rsidRDefault="001E7D49" w:rsidP="009B0DD4">
            <w:pPr>
              <w:pStyle w:val="NoSpacing"/>
              <w:rPr>
                <w:rFonts w:ascii="Times New Roman" w:hAnsi="Times New Roman" w:cs="Times New Roman"/>
                <w:sz w:val="18"/>
                <w:szCs w:val="18"/>
                <w:lang w:val="en-US"/>
              </w:rPr>
            </w:pPr>
            <w:r w:rsidRPr="001E7D49">
              <w:rPr>
                <w:rFonts w:ascii="Times New Roman" w:hAnsi="Times New Roman" w:cs="Times New Roman"/>
                <w:sz w:val="18"/>
                <w:szCs w:val="18"/>
                <w:lang w:val="en-US"/>
              </w:rPr>
              <w:t>Depth</w:t>
            </w:r>
          </w:p>
        </w:tc>
        <w:tc>
          <w:tcPr>
            <w:tcW w:w="850" w:type="dxa"/>
            <w:tcBorders>
              <w:top w:val="single" w:sz="4" w:space="0" w:color="auto"/>
              <w:bottom w:val="single" w:sz="4" w:space="0" w:color="auto"/>
            </w:tcBorders>
          </w:tcPr>
          <w:p w14:paraId="509D7B43" w14:textId="77777777" w:rsidR="009B0DD4" w:rsidRPr="008232D1" w:rsidRDefault="009B0DD4" w:rsidP="009B0DD4">
            <w:pPr>
              <w:pStyle w:val="NoSpacing"/>
              <w:rPr>
                <w:rFonts w:ascii="Times New Roman" w:hAnsi="Times New Roman" w:cs="Times New Roman"/>
                <w:sz w:val="18"/>
                <w:szCs w:val="18"/>
                <w:lang w:val="en-US"/>
              </w:rPr>
            </w:pPr>
          </w:p>
          <w:p w14:paraId="448E95E0" w14:textId="77777777" w:rsidR="009B0DD4" w:rsidRPr="008232D1" w:rsidRDefault="001E7D49" w:rsidP="009B0DD4">
            <w:pPr>
              <w:pStyle w:val="NoSpacing"/>
              <w:rPr>
                <w:rFonts w:ascii="Times New Roman" w:hAnsi="Times New Roman" w:cs="Times New Roman"/>
                <w:sz w:val="18"/>
                <w:szCs w:val="18"/>
                <w:lang w:val="en-US"/>
              </w:rPr>
            </w:pPr>
            <w:r w:rsidRPr="001E7D49">
              <w:rPr>
                <w:rFonts w:ascii="Times New Roman" w:hAnsi="Times New Roman" w:cs="Times New Roman"/>
                <w:sz w:val="18"/>
                <w:szCs w:val="18"/>
                <w:lang w:val="en-US"/>
              </w:rPr>
              <w:t>Surface Width</w:t>
            </w:r>
          </w:p>
        </w:tc>
        <w:tc>
          <w:tcPr>
            <w:tcW w:w="992" w:type="dxa"/>
            <w:tcBorders>
              <w:top w:val="single" w:sz="4" w:space="0" w:color="auto"/>
              <w:bottom w:val="single" w:sz="4" w:space="0" w:color="auto"/>
            </w:tcBorders>
          </w:tcPr>
          <w:p w14:paraId="2D1898BB" w14:textId="77777777" w:rsidR="009B0DD4" w:rsidRPr="008232D1" w:rsidRDefault="009B0DD4" w:rsidP="009B0DD4">
            <w:pPr>
              <w:pStyle w:val="NoSpacing"/>
              <w:rPr>
                <w:rFonts w:ascii="Times New Roman" w:hAnsi="Times New Roman" w:cs="Times New Roman"/>
                <w:sz w:val="18"/>
                <w:szCs w:val="18"/>
                <w:lang w:val="en-US"/>
              </w:rPr>
            </w:pPr>
          </w:p>
          <w:p w14:paraId="23A7F60F" w14:textId="77777777" w:rsidR="009B0DD4" w:rsidRPr="008232D1" w:rsidRDefault="001E7D49" w:rsidP="009B0DD4">
            <w:pPr>
              <w:pStyle w:val="NoSpacing"/>
              <w:rPr>
                <w:rFonts w:ascii="Times New Roman" w:hAnsi="Times New Roman" w:cs="Times New Roman"/>
                <w:sz w:val="18"/>
                <w:szCs w:val="18"/>
                <w:lang w:val="en-US"/>
              </w:rPr>
            </w:pPr>
            <w:r w:rsidRPr="001E7D49">
              <w:rPr>
                <w:rFonts w:ascii="Times New Roman" w:hAnsi="Times New Roman" w:cs="Times New Roman"/>
                <w:sz w:val="18"/>
                <w:szCs w:val="18"/>
                <w:lang w:val="en-US"/>
              </w:rPr>
              <w:t>Cross-sectional area</w:t>
            </w:r>
          </w:p>
          <w:p w14:paraId="7D9752CB" w14:textId="77777777" w:rsidR="009B0DD4" w:rsidRPr="008232D1" w:rsidRDefault="009B0DD4" w:rsidP="009B0DD4">
            <w:pPr>
              <w:pStyle w:val="NoSpacing"/>
              <w:rPr>
                <w:rFonts w:ascii="Times New Roman" w:hAnsi="Times New Roman" w:cs="Times New Roman"/>
                <w:sz w:val="18"/>
                <w:szCs w:val="18"/>
                <w:lang w:val="en-US"/>
              </w:rPr>
            </w:pPr>
            <w:r w:rsidRPr="008232D1">
              <w:rPr>
                <w:rFonts w:ascii="Times New Roman" w:hAnsi="Times New Roman" w:cs="Times New Roman"/>
                <w:sz w:val="18"/>
                <w:szCs w:val="18"/>
                <w:lang w:val="en-US"/>
              </w:rPr>
              <w:t>(m²)</w:t>
            </w:r>
          </w:p>
        </w:tc>
      </w:tr>
      <w:tr w:rsidR="009B0DD4" w:rsidRPr="008232D1" w14:paraId="6859BA3C" w14:textId="77777777" w:rsidTr="001E7D49">
        <w:trPr>
          <w:trHeight w:hRule="exact" w:val="511"/>
        </w:trPr>
        <w:tc>
          <w:tcPr>
            <w:tcW w:w="1276" w:type="dxa"/>
            <w:tcBorders>
              <w:top w:val="single" w:sz="4" w:space="0" w:color="auto"/>
            </w:tcBorders>
          </w:tcPr>
          <w:p w14:paraId="6F15674B" w14:textId="77777777" w:rsidR="009B0DD4" w:rsidRPr="008232D1" w:rsidRDefault="009B0DD4" w:rsidP="009B0DD4">
            <w:pPr>
              <w:pStyle w:val="NoSpacing"/>
              <w:rPr>
                <w:rFonts w:ascii="Times New Roman" w:hAnsi="Times New Roman" w:cs="Times New Roman"/>
                <w:sz w:val="18"/>
                <w:szCs w:val="18"/>
                <w:lang w:val="en-US"/>
              </w:rPr>
            </w:pPr>
            <w:r w:rsidRPr="008232D1">
              <w:rPr>
                <w:rFonts w:ascii="Times New Roman" w:hAnsi="Times New Roman" w:cs="Times New Roman"/>
                <w:sz w:val="18"/>
                <w:szCs w:val="18"/>
                <w:lang w:val="en-US"/>
              </w:rPr>
              <w:t>U-Ditch DS 1</w:t>
            </w:r>
          </w:p>
        </w:tc>
        <w:tc>
          <w:tcPr>
            <w:tcW w:w="817" w:type="dxa"/>
            <w:tcBorders>
              <w:top w:val="single" w:sz="4" w:space="0" w:color="auto"/>
            </w:tcBorders>
          </w:tcPr>
          <w:p w14:paraId="2328AD2C" w14:textId="77777777" w:rsidR="009B0DD4" w:rsidRPr="008232D1" w:rsidRDefault="009B0DD4" w:rsidP="001E7D49">
            <w:pPr>
              <w:pStyle w:val="NoSpacing"/>
              <w:rPr>
                <w:rFonts w:ascii="Times New Roman" w:hAnsi="Times New Roman" w:cs="Times New Roman"/>
                <w:sz w:val="18"/>
                <w:szCs w:val="18"/>
                <w:lang w:val="en-US"/>
              </w:rPr>
            </w:pPr>
            <w:r w:rsidRPr="008232D1">
              <w:rPr>
                <w:rFonts w:ascii="Times New Roman" w:hAnsi="Times New Roman" w:cs="Times New Roman"/>
                <w:sz w:val="18"/>
                <w:szCs w:val="18"/>
                <w:lang w:val="en-US"/>
              </w:rPr>
              <w:t>0</w:t>
            </w:r>
            <w:r w:rsidR="001E7D49">
              <w:rPr>
                <w:rFonts w:ascii="Times New Roman" w:hAnsi="Times New Roman" w:cs="Times New Roman"/>
                <w:sz w:val="18"/>
                <w:szCs w:val="18"/>
                <w:lang w:val="en-US"/>
              </w:rPr>
              <w:t>.</w:t>
            </w:r>
            <w:r w:rsidRPr="008232D1">
              <w:rPr>
                <w:rFonts w:ascii="Times New Roman" w:hAnsi="Times New Roman" w:cs="Times New Roman"/>
                <w:sz w:val="18"/>
                <w:szCs w:val="18"/>
                <w:lang w:val="en-US"/>
              </w:rPr>
              <w:t>50</w:t>
            </w:r>
          </w:p>
        </w:tc>
        <w:tc>
          <w:tcPr>
            <w:tcW w:w="709" w:type="dxa"/>
            <w:tcBorders>
              <w:top w:val="single" w:sz="4" w:space="0" w:color="auto"/>
            </w:tcBorders>
          </w:tcPr>
          <w:p w14:paraId="6A882D73" w14:textId="77777777" w:rsidR="009B0DD4" w:rsidRPr="008232D1" w:rsidRDefault="009B0DD4" w:rsidP="001E7D49">
            <w:pPr>
              <w:pStyle w:val="NoSpacing"/>
              <w:rPr>
                <w:rFonts w:ascii="Times New Roman" w:hAnsi="Times New Roman" w:cs="Times New Roman"/>
                <w:sz w:val="18"/>
                <w:szCs w:val="18"/>
                <w:lang w:val="en-US"/>
              </w:rPr>
            </w:pPr>
            <w:r w:rsidRPr="008232D1">
              <w:rPr>
                <w:rFonts w:ascii="Times New Roman" w:hAnsi="Times New Roman" w:cs="Times New Roman"/>
                <w:sz w:val="18"/>
                <w:szCs w:val="18"/>
                <w:lang w:val="en-US"/>
              </w:rPr>
              <w:t>0</w:t>
            </w:r>
            <w:r w:rsidR="001E7D49">
              <w:rPr>
                <w:rFonts w:ascii="Times New Roman" w:hAnsi="Times New Roman" w:cs="Times New Roman"/>
                <w:sz w:val="18"/>
                <w:szCs w:val="18"/>
                <w:lang w:val="en-US"/>
              </w:rPr>
              <w:t>.</w:t>
            </w:r>
            <w:r w:rsidRPr="008232D1">
              <w:rPr>
                <w:rFonts w:ascii="Times New Roman" w:hAnsi="Times New Roman" w:cs="Times New Roman"/>
                <w:sz w:val="18"/>
                <w:szCs w:val="18"/>
                <w:lang w:val="en-US"/>
              </w:rPr>
              <w:t>40</w:t>
            </w:r>
          </w:p>
        </w:tc>
        <w:tc>
          <w:tcPr>
            <w:tcW w:w="850" w:type="dxa"/>
            <w:tcBorders>
              <w:top w:val="single" w:sz="4" w:space="0" w:color="auto"/>
            </w:tcBorders>
          </w:tcPr>
          <w:p w14:paraId="05448506" w14:textId="77777777" w:rsidR="009B0DD4" w:rsidRPr="008232D1" w:rsidRDefault="009B0DD4" w:rsidP="001E7D49">
            <w:pPr>
              <w:pStyle w:val="NoSpacing"/>
              <w:rPr>
                <w:rFonts w:ascii="Times New Roman" w:hAnsi="Times New Roman" w:cs="Times New Roman"/>
                <w:sz w:val="18"/>
                <w:szCs w:val="18"/>
                <w:lang w:val="en-US"/>
              </w:rPr>
            </w:pPr>
            <w:r w:rsidRPr="008232D1">
              <w:rPr>
                <w:rFonts w:ascii="Times New Roman" w:hAnsi="Times New Roman" w:cs="Times New Roman"/>
                <w:sz w:val="18"/>
                <w:szCs w:val="18"/>
                <w:lang w:val="en-US"/>
              </w:rPr>
              <w:t>0</w:t>
            </w:r>
            <w:r w:rsidR="001E7D49">
              <w:rPr>
                <w:rFonts w:ascii="Times New Roman" w:hAnsi="Times New Roman" w:cs="Times New Roman"/>
                <w:sz w:val="18"/>
                <w:szCs w:val="18"/>
                <w:lang w:val="en-US"/>
              </w:rPr>
              <w:t>.</w:t>
            </w:r>
            <w:r w:rsidRPr="008232D1">
              <w:rPr>
                <w:rFonts w:ascii="Times New Roman" w:hAnsi="Times New Roman" w:cs="Times New Roman"/>
                <w:sz w:val="18"/>
                <w:szCs w:val="18"/>
                <w:lang w:val="en-US"/>
              </w:rPr>
              <w:t>40</w:t>
            </w:r>
          </w:p>
        </w:tc>
        <w:tc>
          <w:tcPr>
            <w:tcW w:w="992" w:type="dxa"/>
            <w:tcBorders>
              <w:top w:val="single" w:sz="4" w:space="0" w:color="auto"/>
            </w:tcBorders>
          </w:tcPr>
          <w:p w14:paraId="30AFEE67" w14:textId="77777777" w:rsidR="009B0DD4" w:rsidRPr="008232D1" w:rsidRDefault="009B0DD4" w:rsidP="001E7D49">
            <w:pPr>
              <w:pStyle w:val="NoSpacing"/>
              <w:rPr>
                <w:rFonts w:ascii="Times New Roman" w:hAnsi="Times New Roman" w:cs="Times New Roman"/>
                <w:sz w:val="18"/>
                <w:szCs w:val="18"/>
                <w:lang w:val="en-US"/>
              </w:rPr>
            </w:pPr>
            <w:r w:rsidRPr="008232D1">
              <w:rPr>
                <w:rFonts w:ascii="Times New Roman" w:hAnsi="Times New Roman" w:cs="Times New Roman"/>
                <w:sz w:val="18"/>
                <w:szCs w:val="18"/>
                <w:lang w:val="en-US"/>
              </w:rPr>
              <w:t>0</w:t>
            </w:r>
            <w:r w:rsidR="001E7D49">
              <w:rPr>
                <w:rFonts w:ascii="Times New Roman" w:hAnsi="Times New Roman" w:cs="Times New Roman"/>
                <w:sz w:val="18"/>
                <w:szCs w:val="18"/>
                <w:lang w:val="en-US"/>
              </w:rPr>
              <w:t>.</w:t>
            </w:r>
            <w:r w:rsidRPr="008232D1">
              <w:rPr>
                <w:rFonts w:ascii="Times New Roman" w:hAnsi="Times New Roman" w:cs="Times New Roman"/>
                <w:sz w:val="18"/>
                <w:szCs w:val="18"/>
                <w:lang w:val="en-US"/>
              </w:rPr>
              <w:t>16</w:t>
            </w:r>
          </w:p>
        </w:tc>
      </w:tr>
      <w:tr w:rsidR="009B0DD4" w:rsidRPr="008232D1" w14:paraId="06D80B59" w14:textId="77777777" w:rsidTr="001E7D49">
        <w:trPr>
          <w:trHeight w:hRule="exact" w:val="504"/>
        </w:trPr>
        <w:tc>
          <w:tcPr>
            <w:tcW w:w="1276" w:type="dxa"/>
            <w:tcBorders>
              <w:bottom w:val="nil"/>
            </w:tcBorders>
          </w:tcPr>
          <w:p w14:paraId="554A8150" w14:textId="77777777" w:rsidR="009B0DD4" w:rsidRPr="008232D1" w:rsidRDefault="009B0DD4" w:rsidP="009B0DD4">
            <w:pPr>
              <w:pStyle w:val="NoSpacing"/>
              <w:rPr>
                <w:rFonts w:ascii="Times New Roman" w:hAnsi="Times New Roman" w:cs="Times New Roman"/>
                <w:sz w:val="18"/>
                <w:szCs w:val="18"/>
                <w:lang w:val="en-US"/>
              </w:rPr>
            </w:pPr>
            <w:r w:rsidRPr="008232D1">
              <w:rPr>
                <w:rFonts w:ascii="Times New Roman" w:hAnsi="Times New Roman" w:cs="Times New Roman"/>
                <w:sz w:val="18"/>
                <w:szCs w:val="18"/>
                <w:lang w:val="en-US"/>
              </w:rPr>
              <w:t>U-Ditch DS 2</w:t>
            </w:r>
          </w:p>
        </w:tc>
        <w:tc>
          <w:tcPr>
            <w:tcW w:w="817" w:type="dxa"/>
            <w:tcBorders>
              <w:bottom w:val="nil"/>
            </w:tcBorders>
          </w:tcPr>
          <w:p w14:paraId="264FBB06" w14:textId="77777777" w:rsidR="009B0DD4" w:rsidRPr="008232D1" w:rsidRDefault="009B0DD4" w:rsidP="001E7D49">
            <w:pPr>
              <w:pStyle w:val="NoSpacing"/>
              <w:rPr>
                <w:rFonts w:ascii="Times New Roman" w:hAnsi="Times New Roman" w:cs="Times New Roman"/>
                <w:sz w:val="18"/>
                <w:szCs w:val="18"/>
                <w:lang w:val="en-US"/>
              </w:rPr>
            </w:pPr>
            <w:r w:rsidRPr="008232D1">
              <w:rPr>
                <w:rFonts w:ascii="Times New Roman" w:hAnsi="Times New Roman" w:cs="Times New Roman"/>
                <w:sz w:val="18"/>
                <w:szCs w:val="18"/>
                <w:lang w:val="en-US"/>
              </w:rPr>
              <w:t>0</w:t>
            </w:r>
            <w:r w:rsidR="001E7D49">
              <w:rPr>
                <w:rFonts w:ascii="Times New Roman" w:hAnsi="Times New Roman" w:cs="Times New Roman"/>
                <w:sz w:val="18"/>
                <w:szCs w:val="18"/>
                <w:lang w:val="en-US"/>
              </w:rPr>
              <w:t>.</w:t>
            </w:r>
            <w:r w:rsidRPr="008232D1">
              <w:rPr>
                <w:rFonts w:ascii="Times New Roman" w:hAnsi="Times New Roman" w:cs="Times New Roman"/>
                <w:sz w:val="18"/>
                <w:szCs w:val="18"/>
                <w:lang w:val="en-US"/>
              </w:rPr>
              <w:t>87</w:t>
            </w:r>
          </w:p>
        </w:tc>
        <w:tc>
          <w:tcPr>
            <w:tcW w:w="709" w:type="dxa"/>
            <w:tcBorders>
              <w:bottom w:val="nil"/>
            </w:tcBorders>
          </w:tcPr>
          <w:p w14:paraId="5BC68A4D" w14:textId="77777777" w:rsidR="009B0DD4" w:rsidRPr="008232D1" w:rsidRDefault="009B0DD4" w:rsidP="001E7D49">
            <w:pPr>
              <w:pStyle w:val="NoSpacing"/>
              <w:rPr>
                <w:rFonts w:ascii="Times New Roman" w:hAnsi="Times New Roman" w:cs="Times New Roman"/>
                <w:sz w:val="18"/>
                <w:szCs w:val="18"/>
                <w:lang w:val="en-US"/>
              </w:rPr>
            </w:pPr>
            <w:r w:rsidRPr="008232D1">
              <w:rPr>
                <w:rFonts w:ascii="Times New Roman" w:hAnsi="Times New Roman" w:cs="Times New Roman"/>
                <w:sz w:val="18"/>
                <w:szCs w:val="18"/>
                <w:lang w:val="en-US"/>
              </w:rPr>
              <w:t>0</w:t>
            </w:r>
            <w:r w:rsidR="001E7D49">
              <w:rPr>
                <w:rFonts w:ascii="Times New Roman" w:hAnsi="Times New Roman" w:cs="Times New Roman"/>
                <w:sz w:val="18"/>
                <w:szCs w:val="18"/>
                <w:lang w:val="en-US"/>
              </w:rPr>
              <w:t>.</w:t>
            </w:r>
            <w:r w:rsidRPr="008232D1">
              <w:rPr>
                <w:rFonts w:ascii="Times New Roman" w:hAnsi="Times New Roman" w:cs="Times New Roman"/>
                <w:sz w:val="18"/>
                <w:szCs w:val="18"/>
                <w:lang w:val="en-US"/>
              </w:rPr>
              <w:t>80</w:t>
            </w:r>
          </w:p>
        </w:tc>
        <w:tc>
          <w:tcPr>
            <w:tcW w:w="850" w:type="dxa"/>
            <w:tcBorders>
              <w:bottom w:val="nil"/>
            </w:tcBorders>
          </w:tcPr>
          <w:p w14:paraId="6AB4A3DB" w14:textId="77777777" w:rsidR="009B0DD4" w:rsidRPr="008232D1" w:rsidRDefault="009B0DD4" w:rsidP="001E7D49">
            <w:pPr>
              <w:pStyle w:val="NoSpacing"/>
              <w:rPr>
                <w:rFonts w:ascii="Times New Roman" w:hAnsi="Times New Roman" w:cs="Times New Roman"/>
                <w:sz w:val="18"/>
                <w:szCs w:val="18"/>
                <w:lang w:val="en-US"/>
              </w:rPr>
            </w:pPr>
            <w:r w:rsidRPr="008232D1">
              <w:rPr>
                <w:rFonts w:ascii="Times New Roman" w:hAnsi="Times New Roman" w:cs="Times New Roman"/>
                <w:sz w:val="18"/>
                <w:szCs w:val="18"/>
                <w:lang w:val="en-US"/>
              </w:rPr>
              <w:t>0</w:t>
            </w:r>
            <w:r w:rsidR="001E7D49">
              <w:rPr>
                <w:rFonts w:ascii="Times New Roman" w:hAnsi="Times New Roman" w:cs="Times New Roman"/>
                <w:sz w:val="18"/>
                <w:szCs w:val="18"/>
                <w:lang w:val="en-US"/>
              </w:rPr>
              <w:t>.</w:t>
            </w:r>
            <w:r w:rsidRPr="008232D1">
              <w:rPr>
                <w:rFonts w:ascii="Times New Roman" w:hAnsi="Times New Roman" w:cs="Times New Roman"/>
                <w:sz w:val="18"/>
                <w:szCs w:val="18"/>
                <w:lang w:val="en-US"/>
              </w:rPr>
              <w:t>60</w:t>
            </w:r>
          </w:p>
        </w:tc>
        <w:tc>
          <w:tcPr>
            <w:tcW w:w="992" w:type="dxa"/>
            <w:tcBorders>
              <w:bottom w:val="nil"/>
            </w:tcBorders>
          </w:tcPr>
          <w:p w14:paraId="2EFEFA60" w14:textId="77777777" w:rsidR="009B0DD4" w:rsidRPr="008232D1" w:rsidRDefault="009B0DD4" w:rsidP="001E7D49">
            <w:pPr>
              <w:pStyle w:val="NoSpacing"/>
              <w:rPr>
                <w:rFonts w:ascii="Times New Roman" w:hAnsi="Times New Roman" w:cs="Times New Roman"/>
                <w:sz w:val="18"/>
                <w:szCs w:val="18"/>
                <w:lang w:val="en-US"/>
              </w:rPr>
            </w:pPr>
            <w:r w:rsidRPr="008232D1">
              <w:rPr>
                <w:rFonts w:ascii="Times New Roman" w:hAnsi="Times New Roman" w:cs="Times New Roman"/>
                <w:sz w:val="18"/>
                <w:szCs w:val="18"/>
                <w:lang w:val="en-US"/>
              </w:rPr>
              <w:t>0</w:t>
            </w:r>
            <w:r w:rsidR="001E7D49">
              <w:rPr>
                <w:rFonts w:ascii="Times New Roman" w:hAnsi="Times New Roman" w:cs="Times New Roman"/>
                <w:sz w:val="18"/>
                <w:szCs w:val="18"/>
                <w:lang w:val="en-US"/>
              </w:rPr>
              <w:t>.</w:t>
            </w:r>
            <w:r w:rsidRPr="008232D1">
              <w:rPr>
                <w:rFonts w:ascii="Times New Roman" w:hAnsi="Times New Roman" w:cs="Times New Roman"/>
                <w:sz w:val="18"/>
                <w:szCs w:val="18"/>
                <w:lang w:val="en-US"/>
              </w:rPr>
              <w:t>48</w:t>
            </w:r>
          </w:p>
        </w:tc>
      </w:tr>
      <w:tr w:rsidR="009B0DD4" w:rsidRPr="008232D1" w14:paraId="394E612B" w14:textId="77777777" w:rsidTr="001E7D49">
        <w:trPr>
          <w:trHeight w:hRule="exact" w:val="506"/>
        </w:trPr>
        <w:tc>
          <w:tcPr>
            <w:tcW w:w="1276" w:type="dxa"/>
            <w:tcBorders>
              <w:top w:val="nil"/>
              <w:bottom w:val="single" w:sz="4" w:space="0" w:color="auto"/>
            </w:tcBorders>
          </w:tcPr>
          <w:p w14:paraId="2937F9F9" w14:textId="77777777" w:rsidR="009B0DD4" w:rsidRPr="008232D1" w:rsidRDefault="009B0DD4" w:rsidP="009B0DD4">
            <w:pPr>
              <w:pStyle w:val="NoSpacing"/>
              <w:rPr>
                <w:rFonts w:ascii="Times New Roman" w:hAnsi="Times New Roman" w:cs="Times New Roman"/>
                <w:sz w:val="18"/>
                <w:szCs w:val="18"/>
                <w:lang w:val="en-US"/>
              </w:rPr>
            </w:pPr>
            <w:r w:rsidRPr="008232D1">
              <w:rPr>
                <w:rFonts w:ascii="Times New Roman" w:hAnsi="Times New Roman" w:cs="Times New Roman"/>
                <w:sz w:val="18"/>
                <w:szCs w:val="18"/>
                <w:lang w:val="en-US"/>
              </w:rPr>
              <w:t>U-Ditch DS 3</w:t>
            </w:r>
          </w:p>
        </w:tc>
        <w:tc>
          <w:tcPr>
            <w:tcW w:w="817" w:type="dxa"/>
            <w:tcBorders>
              <w:top w:val="nil"/>
              <w:bottom w:val="single" w:sz="4" w:space="0" w:color="auto"/>
            </w:tcBorders>
          </w:tcPr>
          <w:p w14:paraId="637D987A" w14:textId="77777777" w:rsidR="009B0DD4" w:rsidRPr="008232D1" w:rsidRDefault="009B0DD4" w:rsidP="001E7D49">
            <w:pPr>
              <w:pStyle w:val="NoSpacing"/>
              <w:rPr>
                <w:rFonts w:ascii="Times New Roman" w:hAnsi="Times New Roman" w:cs="Times New Roman"/>
                <w:sz w:val="18"/>
                <w:szCs w:val="18"/>
                <w:lang w:val="en-US"/>
              </w:rPr>
            </w:pPr>
            <w:r w:rsidRPr="008232D1">
              <w:rPr>
                <w:rFonts w:ascii="Times New Roman" w:hAnsi="Times New Roman" w:cs="Times New Roman"/>
                <w:sz w:val="18"/>
                <w:szCs w:val="18"/>
                <w:lang w:val="en-US"/>
              </w:rPr>
              <w:t>1</w:t>
            </w:r>
            <w:r w:rsidR="001E7D49">
              <w:rPr>
                <w:rFonts w:ascii="Times New Roman" w:hAnsi="Times New Roman" w:cs="Times New Roman"/>
                <w:sz w:val="18"/>
                <w:szCs w:val="18"/>
                <w:lang w:val="en-US"/>
              </w:rPr>
              <w:t>.</w:t>
            </w:r>
            <w:r w:rsidRPr="008232D1">
              <w:rPr>
                <w:rFonts w:ascii="Times New Roman" w:hAnsi="Times New Roman" w:cs="Times New Roman"/>
                <w:sz w:val="18"/>
                <w:szCs w:val="18"/>
                <w:lang w:val="en-US"/>
              </w:rPr>
              <w:t>25</w:t>
            </w:r>
          </w:p>
        </w:tc>
        <w:tc>
          <w:tcPr>
            <w:tcW w:w="709" w:type="dxa"/>
            <w:tcBorders>
              <w:top w:val="nil"/>
              <w:bottom w:val="single" w:sz="4" w:space="0" w:color="auto"/>
            </w:tcBorders>
          </w:tcPr>
          <w:p w14:paraId="644F640C" w14:textId="77777777" w:rsidR="009B0DD4" w:rsidRPr="008232D1" w:rsidRDefault="009B0DD4" w:rsidP="001E7D49">
            <w:pPr>
              <w:pStyle w:val="NoSpacing"/>
              <w:rPr>
                <w:rFonts w:ascii="Times New Roman" w:hAnsi="Times New Roman" w:cs="Times New Roman"/>
                <w:sz w:val="18"/>
                <w:szCs w:val="18"/>
                <w:lang w:val="en-US"/>
              </w:rPr>
            </w:pPr>
            <w:r w:rsidRPr="008232D1">
              <w:rPr>
                <w:rFonts w:ascii="Times New Roman" w:hAnsi="Times New Roman" w:cs="Times New Roman"/>
                <w:sz w:val="18"/>
                <w:szCs w:val="18"/>
                <w:lang w:val="en-US"/>
              </w:rPr>
              <w:t>1</w:t>
            </w:r>
            <w:r w:rsidR="001E7D49">
              <w:rPr>
                <w:rFonts w:ascii="Times New Roman" w:hAnsi="Times New Roman" w:cs="Times New Roman"/>
                <w:sz w:val="18"/>
                <w:szCs w:val="18"/>
                <w:lang w:val="en-US"/>
              </w:rPr>
              <w:t>.</w:t>
            </w:r>
            <w:r w:rsidRPr="008232D1">
              <w:rPr>
                <w:rFonts w:ascii="Times New Roman" w:hAnsi="Times New Roman" w:cs="Times New Roman"/>
                <w:sz w:val="18"/>
                <w:szCs w:val="18"/>
                <w:lang w:val="en-US"/>
              </w:rPr>
              <w:t>10</w:t>
            </w:r>
          </w:p>
        </w:tc>
        <w:tc>
          <w:tcPr>
            <w:tcW w:w="850" w:type="dxa"/>
            <w:tcBorders>
              <w:top w:val="nil"/>
              <w:bottom w:val="single" w:sz="4" w:space="0" w:color="auto"/>
            </w:tcBorders>
          </w:tcPr>
          <w:p w14:paraId="54BE177F" w14:textId="77777777" w:rsidR="009B0DD4" w:rsidRPr="008232D1" w:rsidRDefault="009B0DD4" w:rsidP="001E7D49">
            <w:pPr>
              <w:pStyle w:val="NoSpacing"/>
              <w:rPr>
                <w:rFonts w:ascii="Times New Roman" w:hAnsi="Times New Roman" w:cs="Times New Roman"/>
                <w:sz w:val="18"/>
                <w:szCs w:val="18"/>
                <w:lang w:val="en-US"/>
              </w:rPr>
            </w:pPr>
            <w:r w:rsidRPr="008232D1">
              <w:rPr>
                <w:rFonts w:ascii="Times New Roman" w:hAnsi="Times New Roman" w:cs="Times New Roman"/>
                <w:sz w:val="18"/>
                <w:szCs w:val="18"/>
                <w:lang w:val="en-US"/>
              </w:rPr>
              <w:t>0</w:t>
            </w:r>
            <w:r w:rsidR="001E7D49">
              <w:rPr>
                <w:rFonts w:ascii="Times New Roman" w:hAnsi="Times New Roman" w:cs="Times New Roman"/>
                <w:sz w:val="18"/>
                <w:szCs w:val="18"/>
                <w:lang w:val="en-US"/>
              </w:rPr>
              <w:t>.</w:t>
            </w:r>
            <w:r w:rsidRPr="008232D1">
              <w:rPr>
                <w:rFonts w:ascii="Times New Roman" w:hAnsi="Times New Roman" w:cs="Times New Roman"/>
                <w:sz w:val="18"/>
                <w:szCs w:val="18"/>
                <w:lang w:val="en-US"/>
              </w:rPr>
              <w:t>80</w:t>
            </w:r>
          </w:p>
        </w:tc>
        <w:tc>
          <w:tcPr>
            <w:tcW w:w="992" w:type="dxa"/>
            <w:tcBorders>
              <w:top w:val="nil"/>
              <w:bottom w:val="single" w:sz="4" w:space="0" w:color="auto"/>
            </w:tcBorders>
          </w:tcPr>
          <w:p w14:paraId="1B9835A3" w14:textId="77777777" w:rsidR="009B0DD4" w:rsidRPr="008232D1" w:rsidRDefault="009B0DD4" w:rsidP="001E7D49">
            <w:pPr>
              <w:pStyle w:val="NoSpacing"/>
              <w:rPr>
                <w:rFonts w:ascii="Times New Roman" w:hAnsi="Times New Roman" w:cs="Times New Roman"/>
                <w:sz w:val="18"/>
                <w:szCs w:val="18"/>
                <w:lang w:val="en-US"/>
              </w:rPr>
            </w:pPr>
            <w:r w:rsidRPr="008232D1">
              <w:rPr>
                <w:rFonts w:ascii="Times New Roman" w:hAnsi="Times New Roman" w:cs="Times New Roman"/>
                <w:sz w:val="18"/>
                <w:szCs w:val="18"/>
                <w:lang w:val="en-US"/>
              </w:rPr>
              <w:t>0</w:t>
            </w:r>
            <w:r w:rsidR="001E7D49">
              <w:rPr>
                <w:rFonts w:ascii="Times New Roman" w:hAnsi="Times New Roman" w:cs="Times New Roman"/>
                <w:sz w:val="18"/>
                <w:szCs w:val="18"/>
                <w:lang w:val="en-US"/>
              </w:rPr>
              <w:t>.</w:t>
            </w:r>
            <w:r w:rsidRPr="008232D1">
              <w:rPr>
                <w:rFonts w:ascii="Times New Roman" w:hAnsi="Times New Roman" w:cs="Times New Roman"/>
                <w:sz w:val="18"/>
                <w:szCs w:val="18"/>
                <w:lang w:val="en-US"/>
              </w:rPr>
              <w:t>88</w:t>
            </w:r>
          </w:p>
        </w:tc>
      </w:tr>
    </w:tbl>
    <w:p w14:paraId="0EF275E2" w14:textId="77777777" w:rsidR="009B0DD4" w:rsidRPr="008232D1" w:rsidRDefault="001E7D49" w:rsidP="009B0DD4">
      <w:pPr>
        <w:rPr>
          <w:rFonts w:ascii="Times New Roman" w:eastAsiaTheme="minorHAnsi" w:hAnsi="Times New Roman" w:cs="Times New Roman"/>
          <w:sz w:val="20"/>
          <w:szCs w:val="20"/>
          <w:lang w:val="en-US" w:eastAsia="en-US"/>
        </w:rPr>
      </w:pPr>
      <w:r>
        <w:rPr>
          <w:rFonts w:ascii="Times New Roman" w:hAnsi="Times New Roman" w:cs="Times New Roman"/>
          <w:sz w:val="20"/>
          <w:szCs w:val="20"/>
          <w:lang w:val="en-US"/>
        </w:rPr>
        <w:t>Source</w:t>
      </w:r>
      <w:r w:rsidRPr="008232D1">
        <w:rPr>
          <w:rFonts w:ascii="Times New Roman" w:hAnsi="Times New Roman" w:cs="Times New Roman"/>
          <w:sz w:val="20"/>
          <w:szCs w:val="20"/>
          <w:lang w:val="en-US"/>
        </w:rPr>
        <w:t>: 2021</w:t>
      </w:r>
      <w:r>
        <w:rPr>
          <w:rFonts w:ascii="Times New Roman" w:hAnsi="Times New Roman" w:cs="Times New Roman"/>
          <w:sz w:val="20"/>
          <w:szCs w:val="20"/>
          <w:lang w:val="en-US"/>
        </w:rPr>
        <w:t xml:space="preserve"> Calculation</w:t>
      </w:r>
    </w:p>
    <w:p w14:paraId="06A1089E" w14:textId="77777777" w:rsidR="009B0DD4" w:rsidRPr="008232D1" w:rsidRDefault="001E7D49" w:rsidP="001E7D49">
      <w:pPr>
        <w:pStyle w:val="ListParagraph"/>
        <w:ind w:left="426"/>
        <w:jc w:val="both"/>
        <w:rPr>
          <w:rFonts w:ascii="Times New Roman" w:hAnsi="Times New Roman" w:cs="Times New Roman"/>
          <w:sz w:val="20"/>
          <w:szCs w:val="20"/>
          <w:lang w:val="en-US"/>
        </w:rPr>
      </w:pPr>
      <w:r w:rsidRPr="001E7D49">
        <w:rPr>
          <w:rFonts w:ascii="Times New Roman" w:hAnsi="Times New Roman" w:cs="Times New Roman"/>
          <w:sz w:val="20"/>
          <w:szCs w:val="20"/>
          <w:lang w:val="en-US"/>
        </w:rPr>
        <w:t xml:space="preserve">Based on the comparison of </w:t>
      </w:r>
      <w:r>
        <w:rPr>
          <w:rFonts w:ascii="Times New Roman" w:hAnsi="Times New Roman" w:cs="Times New Roman"/>
          <w:sz w:val="20"/>
          <w:szCs w:val="20"/>
          <w:lang w:val="en-US"/>
        </w:rPr>
        <w:t>U</w:t>
      </w:r>
      <w:r w:rsidRPr="001E7D49">
        <w:rPr>
          <w:rFonts w:ascii="Times New Roman" w:hAnsi="Times New Roman" w:cs="Times New Roman"/>
          <w:sz w:val="20"/>
          <w:szCs w:val="20"/>
          <w:lang w:val="en-US"/>
        </w:rPr>
        <w:t>-</w:t>
      </w:r>
      <w:r>
        <w:rPr>
          <w:rFonts w:ascii="Times New Roman" w:hAnsi="Times New Roman" w:cs="Times New Roman"/>
          <w:sz w:val="20"/>
          <w:szCs w:val="20"/>
          <w:lang w:val="en-US"/>
        </w:rPr>
        <w:t>D</w:t>
      </w:r>
      <w:r w:rsidRPr="001E7D49">
        <w:rPr>
          <w:rFonts w:ascii="Times New Roman" w:hAnsi="Times New Roman" w:cs="Times New Roman"/>
          <w:sz w:val="20"/>
          <w:szCs w:val="20"/>
          <w:lang w:val="en-US"/>
        </w:rPr>
        <w:t xml:space="preserve">itch dimensions above, it can be calculated which type of </w:t>
      </w:r>
      <w:r>
        <w:rPr>
          <w:rFonts w:ascii="Times New Roman" w:hAnsi="Times New Roman" w:cs="Times New Roman"/>
          <w:sz w:val="20"/>
          <w:szCs w:val="20"/>
          <w:lang w:val="en-US"/>
        </w:rPr>
        <w:t>U</w:t>
      </w:r>
      <w:r w:rsidRPr="001E7D49">
        <w:rPr>
          <w:rFonts w:ascii="Times New Roman" w:hAnsi="Times New Roman" w:cs="Times New Roman"/>
          <w:sz w:val="20"/>
          <w:szCs w:val="20"/>
          <w:lang w:val="en-US"/>
        </w:rPr>
        <w:t>-</w:t>
      </w:r>
      <w:r>
        <w:rPr>
          <w:rFonts w:ascii="Times New Roman" w:hAnsi="Times New Roman" w:cs="Times New Roman"/>
          <w:sz w:val="20"/>
          <w:szCs w:val="20"/>
          <w:lang w:val="en-US"/>
        </w:rPr>
        <w:t>D</w:t>
      </w:r>
      <w:r w:rsidRPr="001E7D49">
        <w:rPr>
          <w:rFonts w:ascii="Times New Roman" w:hAnsi="Times New Roman" w:cs="Times New Roman"/>
          <w:sz w:val="20"/>
          <w:szCs w:val="20"/>
          <w:lang w:val="en-US"/>
        </w:rPr>
        <w:t xml:space="preserve">itch </w:t>
      </w:r>
      <w:r>
        <w:rPr>
          <w:rFonts w:ascii="Times New Roman" w:hAnsi="Times New Roman" w:cs="Times New Roman"/>
          <w:sz w:val="20"/>
          <w:szCs w:val="20"/>
          <w:lang w:val="en-US"/>
        </w:rPr>
        <w:t>to</w:t>
      </w:r>
      <w:r w:rsidRPr="001E7D49">
        <w:rPr>
          <w:rFonts w:ascii="Times New Roman" w:hAnsi="Times New Roman" w:cs="Times New Roman"/>
          <w:sz w:val="20"/>
          <w:szCs w:val="20"/>
          <w:lang w:val="en-US"/>
        </w:rPr>
        <w:t xml:space="preserve"> be used in the </w:t>
      </w:r>
      <w:proofErr w:type="spellStart"/>
      <w:r w:rsidRPr="001E7D49">
        <w:rPr>
          <w:rFonts w:ascii="Times New Roman" w:hAnsi="Times New Roman" w:cs="Times New Roman"/>
          <w:sz w:val="20"/>
          <w:szCs w:val="20"/>
          <w:lang w:val="en-US"/>
        </w:rPr>
        <w:t>Kuningan</w:t>
      </w:r>
      <w:proofErr w:type="spellEnd"/>
      <w:r w:rsidRPr="001E7D49">
        <w:rPr>
          <w:rFonts w:ascii="Times New Roman" w:hAnsi="Times New Roman" w:cs="Times New Roman"/>
          <w:sz w:val="20"/>
          <w:szCs w:val="20"/>
          <w:lang w:val="en-US"/>
        </w:rPr>
        <w:t xml:space="preserve"> East Ring drainage channel</w:t>
      </w:r>
      <w:r>
        <w:rPr>
          <w:rFonts w:ascii="Times New Roman" w:hAnsi="Times New Roman" w:cs="Times New Roman"/>
          <w:sz w:val="20"/>
          <w:szCs w:val="20"/>
          <w:lang w:val="en-US"/>
        </w:rPr>
        <w:t>.</w:t>
      </w:r>
      <w:r w:rsidRPr="001E7D49">
        <w:rPr>
          <w:rFonts w:ascii="Times New Roman" w:hAnsi="Times New Roman" w:cs="Times New Roman"/>
          <w:sz w:val="20"/>
          <w:szCs w:val="20"/>
          <w:lang w:val="en-US"/>
        </w:rPr>
        <w:t xml:space="preserve"> </w:t>
      </w:r>
      <w:r>
        <w:rPr>
          <w:rFonts w:ascii="Times New Roman" w:hAnsi="Times New Roman" w:cs="Times New Roman"/>
          <w:sz w:val="20"/>
          <w:szCs w:val="20"/>
          <w:lang w:val="en-US"/>
        </w:rPr>
        <w:t>T</w:t>
      </w:r>
      <w:r w:rsidRPr="001E7D49">
        <w:rPr>
          <w:rFonts w:ascii="Times New Roman" w:hAnsi="Times New Roman" w:cs="Times New Roman"/>
          <w:sz w:val="20"/>
          <w:szCs w:val="20"/>
          <w:lang w:val="en-US"/>
        </w:rPr>
        <w:t>he calculation</w:t>
      </w:r>
      <w:r>
        <w:rPr>
          <w:rFonts w:ascii="Times New Roman" w:hAnsi="Times New Roman" w:cs="Times New Roman"/>
          <w:sz w:val="20"/>
          <w:szCs w:val="20"/>
          <w:lang w:val="en-US"/>
        </w:rPr>
        <w:t xml:space="preserve"> </w:t>
      </w:r>
      <w:r w:rsidR="00625C36">
        <w:rPr>
          <w:rFonts w:ascii="Times New Roman" w:hAnsi="Times New Roman" w:cs="Times New Roman"/>
          <w:sz w:val="20"/>
          <w:szCs w:val="20"/>
          <w:lang w:val="en-US"/>
        </w:rPr>
        <w:t>wa</w:t>
      </w:r>
      <w:r>
        <w:rPr>
          <w:rFonts w:ascii="Times New Roman" w:hAnsi="Times New Roman" w:cs="Times New Roman"/>
          <w:sz w:val="20"/>
          <w:szCs w:val="20"/>
          <w:lang w:val="en-US"/>
        </w:rPr>
        <w:t>s as follows</w:t>
      </w:r>
      <w:r w:rsidRPr="001E7D49">
        <w:rPr>
          <w:rFonts w:ascii="Times New Roman" w:hAnsi="Times New Roman" w:cs="Times New Roman"/>
          <w:sz w:val="20"/>
          <w:szCs w:val="20"/>
          <w:lang w:val="en-US"/>
        </w:rPr>
        <w:t>:</w:t>
      </w:r>
    </w:p>
    <w:p w14:paraId="6AD43AA3" w14:textId="77777777" w:rsidR="001F3D12" w:rsidRPr="008232D1" w:rsidRDefault="001F3D12" w:rsidP="009B0DD4">
      <w:pPr>
        <w:pStyle w:val="ListParagraph"/>
        <w:jc w:val="both"/>
        <w:rPr>
          <w:rFonts w:ascii="Times New Roman" w:hAnsi="Times New Roman" w:cs="Times New Roman"/>
          <w:sz w:val="20"/>
          <w:szCs w:val="20"/>
          <w:lang w:val="en-US"/>
        </w:rPr>
      </w:pPr>
    </w:p>
    <w:p w14:paraId="6ADA639E" w14:textId="77777777" w:rsidR="00E963D1" w:rsidRPr="008232D1" w:rsidRDefault="001F3D12" w:rsidP="00284865">
      <w:pPr>
        <w:pStyle w:val="ListParagraph"/>
        <w:numPr>
          <w:ilvl w:val="0"/>
          <w:numId w:val="28"/>
        </w:numPr>
        <w:spacing w:after="0" w:line="240" w:lineRule="auto"/>
        <w:ind w:hanging="294"/>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U-</w:t>
      </w:r>
      <w:r w:rsidR="00984026">
        <w:rPr>
          <w:rFonts w:ascii="Times New Roman" w:hAnsi="Times New Roman" w:cs="Times New Roman"/>
          <w:sz w:val="20"/>
          <w:szCs w:val="20"/>
          <w:lang w:val="en-US"/>
        </w:rPr>
        <w:t>D</w:t>
      </w:r>
      <w:r w:rsidRPr="008232D1">
        <w:rPr>
          <w:rFonts w:ascii="Times New Roman" w:hAnsi="Times New Roman" w:cs="Times New Roman"/>
          <w:sz w:val="20"/>
          <w:szCs w:val="20"/>
          <w:lang w:val="en-US"/>
        </w:rPr>
        <w:t>itch DS 1</w:t>
      </w:r>
    </w:p>
    <w:p w14:paraId="572C8D86" w14:textId="77777777" w:rsidR="00C63961" w:rsidRPr="008232D1" w:rsidRDefault="002C58F6" w:rsidP="001E7D49">
      <w:pPr>
        <w:pStyle w:val="ListParagraph"/>
        <w:spacing w:after="0" w:line="240" w:lineRule="auto"/>
        <w:ind w:left="0"/>
        <w:jc w:val="center"/>
        <w:rPr>
          <w:rFonts w:ascii="Times New Roman" w:hAnsi="Times New Roman" w:cs="Times New Roman"/>
          <w:sz w:val="20"/>
          <w:szCs w:val="20"/>
          <w:lang w:val="en-US"/>
        </w:rPr>
      </w:pPr>
      <w:r w:rsidRPr="008232D1">
        <w:rPr>
          <w:noProof/>
          <w:lang w:val="en-US" w:eastAsia="en-US"/>
        </w:rPr>
        <w:drawing>
          <wp:inline distT="0" distB="0" distL="0" distR="0" wp14:anchorId="22F6484B" wp14:editId="5D4024DC">
            <wp:extent cx="2583180" cy="1845252"/>
            <wp:effectExtent l="0" t="0" r="7620" b="317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pikal Bebep DS1.jpg"/>
                    <pic:cNvPicPr/>
                  </pic:nvPicPr>
                  <pic:blipFill rotWithShape="1">
                    <a:blip r:embed="rId20" cstate="print">
                      <a:extLst>
                        <a:ext uri="{28A0092B-C50C-407E-A947-70E740481C1C}">
                          <a14:useLocalDpi xmlns:a14="http://schemas.microsoft.com/office/drawing/2010/main" val="0"/>
                        </a:ext>
                      </a:extLst>
                    </a:blip>
                    <a:srcRect l="15506" r="12708"/>
                    <a:stretch/>
                  </pic:blipFill>
                  <pic:spPr bwMode="auto">
                    <a:xfrm>
                      <a:off x="0" y="0"/>
                      <a:ext cx="2590547" cy="1850515"/>
                    </a:xfrm>
                    <a:prstGeom prst="rect">
                      <a:avLst/>
                    </a:prstGeom>
                    <a:ln>
                      <a:noFill/>
                    </a:ln>
                    <a:extLst>
                      <a:ext uri="{53640926-AAD7-44D8-BBD7-CCE9431645EC}">
                        <a14:shadowObscured xmlns:a14="http://schemas.microsoft.com/office/drawing/2010/main"/>
                      </a:ext>
                    </a:extLst>
                  </pic:spPr>
                </pic:pic>
              </a:graphicData>
            </a:graphic>
          </wp:inline>
        </w:drawing>
      </w:r>
    </w:p>
    <w:p w14:paraId="633E2186" w14:textId="77777777" w:rsidR="002C58F6" w:rsidRPr="008232D1" w:rsidRDefault="001E7D49" w:rsidP="001E7D49">
      <w:pPr>
        <w:pStyle w:val="ListParagraph"/>
        <w:spacing w:after="0" w:line="240" w:lineRule="auto"/>
        <w:ind w:left="0"/>
        <w:jc w:val="center"/>
        <w:rPr>
          <w:rFonts w:ascii="Times New Roman" w:hAnsi="Times New Roman" w:cs="Times New Roman"/>
          <w:sz w:val="20"/>
          <w:szCs w:val="20"/>
          <w:lang w:val="en-US"/>
        </w:rPr>
      </w:pPr>
      <w:r>
        <w:rPr>
          <w:rFonts w:ascii="Times New Roman" w:hAnsi="Times New Roman" w:cs="Times New Roman"/>
          <w:b/>
          <w:sz w:val="20"/>
          <w:szCs w:val="20"/>
          <w:lang w:val="en-US"/>
        </w:rPr>
        <w:t>Figure</w:t>
      </w:r>
      <w:r w:rsidR="002C58F6" w:rsidRPr="008232D1">
        <w:rPr>
          <w:rFonts w:ascii="Times New Roman" w:hAnsi="Times New Roman" w:cs="Times New Roman"/>
          <w:b/>
          <w:sz w:val="20"/>
          <w:szCs w:val="20"/>
          <w:lang w:val="en-US"/>
        </w:rPr>
        <w:t xml:space="preserve"> </w:t>
      </w:r>
      <w:r w:rsidR="00C76BDB" w:rsidRPr="008232D1">
        <w:rPr>
          <w:rFonts w:ascii="Times New Roman" w:hAnsi="Times New Roman" w:cs="Times New Roman"/>
          <w:b/>
          <w:sz w:val="20"/>
          <w:szCs w:val="20"/>
          <w:lang w:val="en-US"/>
        </w:rPr>
        <w:t>7</w:t>
      </w:r>
      <w:r w:rsidR="0067401D" w:rsidRPr="008232D1">
        <w:rPr>
          <w:rFonts w:ascii="Times New Roman" w:hAnsi="Times New Roman" w:cs="Times New Roman"/>
          <w:sz w:val="20"/>
          <w:szCs w:val="20"/>
          <w:lang w:val="en-US"/>
        </w:rPr>
        <w:t xml:space="preserve"> </w:t>
      </w:r>
      <w:r w:rsidR="00984026" w:rsidRPr="001E7D49">
        <w:rPr>
          <w:rFonts w:ascii="Times New Roman" w:hAnsi="Times New Roman" w:cs="Times New Roman"/>
          <w:sz w:val="20"/>
          <w:szCs w:val="20"/>
          <w:lang w:val="en-US"/>
        </w:rPr>
        <w:t xml:space="preserve">Dimensions </w:t>
      </w:r>
      <w:r w:rsidR="00984026">
        <w:rPr>
          <w:rFonts w:ascii="Times New Roman" w:hAnsi="Times New Roman" w:cs="Times New Roman"/>
          <w:sz w:val="20"/>
          <w:szCs w:val="20"/>
          <w:lang w:val="en-US"/>
        </w:rPr>
        <w:t xml:space="preserve">of </w:t>
      </w:r>
      <w:r w:rsidRPr="001E7D49">
        <w:rPr>
          <w:rFonts w:ascii="Times New Roman" w:hAnsi="Times New Roman" w:cs="Times New Roman"/>
          <w:sz w:val="20"/>
          <w:szCs w:val="20"/>
          <w:lang w:val="en-US"/>
        </w:rPr>
        <w:t xml:space="preserve">Square </w:t>
      </w:r>
      <w:r w:rsidR="00625C36">
        <w:rPr>
          <w:rFonts w:ascii="Times New Roman" w:hAnsi="Times New Roman" w:cs="Times New Roman"/>
          <w:sz w:val="20"/>
          <w:szCs w:val="20"/>
          <w:lang w:val="en-US"/>
        </w:rPr>
        <w:t>Design</w:t>
      </w:r>
      <w:r w:rsidR="00625C36" w:rsidRPr="001E7D49">
        <w:rPr>
          <w:rFonts w:ascii="Times New Roman" w:hAnsi="Times New Roman" w:cs="Times New Roman"/>
          <w:sz w:val="20"/>
          <w:szCs w:val="20"/>
          <w:lang w:val="en-US"/>
        </w:rPr>
        <w:t xml:space="preserve"> </w:t>
      </w:r>
      <w:r w:rsidRPr="001E7D49">
        <w:rPr>
          <w:rFonts w:ascii="Times New Roman" w:hAnsi="Times New Roman" w:cs="Times New Roman"/>
          <w:sz w:val="20"/>
          <w:szCs w:val="20"/>
          <w:lang w:val="en-US"/>
        </w:rPr>
        <w:t>Channel (U-</w:t>
      </w:r>
      <w:r>
        <w:rPr>
          <w:rFonts w:ascii="Times New Roman" w:hAnsi="Times New Roman" w:cs="Times New Roman"/>
          <w:sz w:val="20"/>
          <w:szCs w:val="20"/>
          <w:lang w:val="en-US"/>
        </w:rPr>
        <w:t>D</w:t>
      </w:r>
      <w:r w:rsidRPr="001E7D49">
        <w:rPr>
          <w:rFonts w:ascii="Times New Roman" w:hAnsi="Times New Roman" w:cs="Times New Roman"/>
          <w:sz w:val="20"/>
          <w:szCs w:val="20"/>
          <w:lang w:val="en-US"/>
        </w:rPr>
        <w:t xml:space="preserve">itch </w:t>
      </w:r>
      <w:r w:rsidR="00984026">
        <w:rPr>
          <w:rFonts w:ascii="Times New Roman" w:hAnsi="Times New Roman" w:cs="Times New Roman"/>
          <w:sz w:val="20"/>
          <w:szCs w:val="20"/>
          <w:lang w:val="en-US"/>
        </w:rPr>
        <w:t xml:space="preserve">DS </w:t>
      </w:r>
      <w:r w:rsidRPr="001E7D49">
        <w:rPr>
          <w:rFonts w:ascii="Times New Roman" w:hAnsi="Times New Roman" w:cs="Times New Roman"/>
          <w:sz w:val="20"/>
          <w:szCs w:val="20"/>
          <w:lang w:val="en-US"/>
        </w:rPr>
        <w:t>1)</w:t>
      </w:r>
    </w:p>
    <w:p w14:paraId="6198F555" w14:textId="77777777" w:rsidR="002C58F6" w:rsidRPr="008232D1" w:rsidRDefault="002C58F6" w:rsidP="00C5705D">
      <w:pPr>
        <w:pStyle w:val="ListParagraph"/>
        <w:spacing w:after="0" w:line="240" w:lineRule="auto"/>
        <w:ind w:left="0"/>
        <w:jc w:val="both"/>
        <w:rPr>
          <w:rFonts w:ascii="Times New Roman" w:hAnsi="Times New Roman" w:cs="Times New Roman"/>
          <w:sz w:val="20"/>
          <w:szCs w:val="20"/>
          <w:lang w:val="en-US"/>
        </w:rPr>
      </w:pPr>
    </w:p>
    <w:p w14:paraId="4408AE0C" w14:textId="77777777" w:rsidR="002C58F6" w:rsidRPr="008232D1" w:rsidRDefault="00984026" w:rsidP="00984026">
      <w:pPr>
        <w:pStyle w:val="ListParagraph"/>
        <w:numPr>
          <w:ilvl w:val="0"/>
          <w:numId w:val="26"/>
        </w:numPr>
        <w:spacing w:line="240" w:lineRule="auto"/>
        <w:ind w:left="709" w:hanging="283"/>
        <w:jc w:val="both"/>
        <w:rPr>
          <w:rFonts w:ascii="Times New Roman" w:hAnsi="Times New Roman" w:cs="Times New Roman"/>
          <w:sz w:val="20"/>
          <w:szCs w:val="20"/>
          <w:lang w:val="en-US"/>
        </w:rPr>
      </w:pPr>
      <w:bookmarkStart w:id="10" w:name="_Hlk86325558"/>
      <w:r>
        <w:rPr>
          <w:rFonts w:ascii="Times New Roman" w:hAnsi="Times New Roman" w:cs="Times New Roman"/>
          <w:sz w:val="20"/>
          <w:szCs w:val="20"/>
          <w:lang w:val="en-US"/>
        </w:rPr>
        <w:t>Shape of channel</w:t>
      </w:r>
      <w:r w:rsidR="002C58F6" w:rsidRPr="008232D1">
        <w:rPr>
          <w:rFonts w:ascii="Times New Roman" w:hAnsi="Times New Roman" w:cs="Times New Roman"/>
          <w:sz w:val="20"/>
          <w:szCs w:val="20"/>
          <w:lang w:val="en-US"/>
        </w:rPr>
        <w:tab/>
        <w:t xml:space="preserve">= </w:t>
      </w:r>
      <w:r>
        <w:rPr>
          <w:rFonts w:ascii="Times New Roman" w:hAnsi="Times New Roman" w:cs="Times New Roman"/>
          <w:sz w:val="20"/>
          <w:szCs w:val="20"/>
          <w:lang w:val="en-US"/>
        </w:rPr>
        <w:t>Square</w:t>
      </w:r>
      <w:r w:rsidR="002C58F6" w:rsidRPr="008232D1">
        <w:rPr>
          <w:rFonts w:ascii="Times New Roman" w:hAnsi="Times New Roman" w:cs="Times New Roman"/>
          <w:sz w:val="20"/>
          <w:szCs w:val="20"/>
          <w:lang w:val="en-US"/>
        </w:rPr>
        <w:t xml:space="preserve"> (U-ditch DS 1)</w:t>
      </w:r>
    </w:p>
    <w:p w14:paraId="1C09D8FB" w14:textId="77777777" w:rsidR="002C58F6" w:rsidRPr="008232D1" w:rsidRDefault="00984026" w:rsidP="00984026">
      <w:pPr>
        <w:pStyle w:val="ListParagraph"/>
        <w:numPr>
          <w:ilvl w:val="0"/>
          <w:numId w:val="26"/>
        </w:numPr>
        <w:spacing w:line="240" w:lineRule="auto"/>
        <w:ind w:left="709" w:hanging="283"/>
        <w:jc w:val="both"/>
        <w:rPr>
          <w:rFonts w:ascii="Times New Roman" w:hAnsi="Times New Roman" w:cs="Times New Roman"/>
          <w:sz w:val="20"/>
          <w:szCs w:val="20"/>
          <w:lang w:val="en-US"/>
        </w:rPr>
      </w:pPr>
      <w:r>
        <w:rPr>
          <w:rFonts w:ascii="Times New Roman" w:hAnsi="Times New Roman" w:cs="Times New Roman"/>
          <w:sz w:val="20"/>
          <w:szCs w:val="20"/>
          <w:lang w:val="en-US"/>
        </w:rPr>
        <w:t>Channel length</w:t>
      </w:r>
      <w:r w:rsidR="002C58F6" w:rsidRPr="008232D1">
        <w:rPr>
          <w:rFonts w:ascii="Times New Roman" w:hAnsi="Times New Roman" w:cs="Times New Roman"/>
          <w:sz w:val="20"/>
          <w:szCs w:val="20"/>
          <w:lang w:val="en-US"/>
        </w:rPr>
        <w:tab/>
        <w:t>= 1</w:t>
      </w:r>
      <w:r>
        <w:rPr>
          <w:rFonts w:ascii="Times New Roman" w:hAnsi="Times New Roman" w:cs="Times New Roman"/>
          <w:sz w:val="20"/>
          <w:szCs w:val="20"/>
          <w:lang w:val="en-US"/>
        </w:rPr>
        <w:t>,</w:t>
      </w:r>
      <w:r w:rsidR="002C58F6" w:rsidRPr="008232D1">
        <w:rPr>
          <w:rFonts w:ascii="Times New Roman" w:hAnsi="Times New Roman" w:cs="Times New Roman"/>
          <w:sz w:val="20"/>
          <w:szCs w:val="20"/>
          <w:lang w:val="en-US"/>
        </w:rPr>
        <w:t>350 m</w:t>
      </w:r>
    </w:p>
    <w:p w14:paraId="40D5C7C3" w14:textId="77777777" w:rsidR="002C58F6" w:rsidRPr="008232D1" w:rsidRDefault="00625C36" w:rsidP="00984026">
      <w:pPr>
        <w:pStyle w:val="ListParagraph"/>
        <w:spacing w:line="240" w:lineRule="auto"/>
        <w:ind w:left="426"/>
        <w:jc w:val="both"/>
        <w:rPr>
          <w:rFonts w:ascii="Times New Roman" w:hAnsi="Times New Roman" w:cs="Times New Roman"/>
          <w:sz w:val="20"/>
          <w:szCs w:val="20"/>
          <w:lang w:val="en-US"/>
        </w:rPr>
      </w:pPr>
      <w:r w:rsidRPr="00625C36">
        <w:rPr>
          <w:rFonts w:ascii="Times New Roman" w:hAnsi="Times New Roman" w:cs="Times New Roman"/>
          <w:sz w:val="20"/>
          <w:szCs w:val="20"/>
          <w:lang w:val="en-US"/>
        </w:rPr>
        <w:t xml:space="preserve">Based on previous calculations, the design channel depth </w:t>
      </w:r>
      <w:r>
        <w:rPr>
          <w:rFonts w:ascii="Times New Roman" w:hAnsi="Times New Roman" w:cs="Times New Roman"/>
          <w:sz w:val="20"/>
          <w:szCs w:val="20"/>
          <w:lang w:val="en-US"/>
        </w:rPr>
        <w:t>wa</w:t>
      </w:r>
      <w:r w:rsidRPr="00625C36">
        <w:rPr>
          <w:rFonts w:ascii="Times New Roman" w:hAnsi="Times New Roman" w:cs="Times New Roman"/>
          <w:sz w:val="20"/>
          <w:szCs w:val="20"/>
          <w:lang w:val="en-US"/>
        </w:rPr>
        <w:t>s:</w:t>
      </w:r>
    </w:p>
    <w:p w14:paraId="645D4E9E" w14:textId="77777777" w:rsidR="002C58F6" w:rsidRPr="008232D1" w:rsidRDefault="00625C36" w:rsidP="00284865">
      <w:pPr>
        <w:pStyle w:val="ListParagraph"/>
        <w:numPr>
          <w:ilvl w:val="0"/>
          <w:numId w:val="27"/>
        </w:numPr>
        <w:tabs>
          <w:tab w:val="left" w:pos="709"/>
          <w:tab w:val="left" w:pos="2835"/>
        </w:tabs>
        <w:spacing w:line="240" w:lineRule="auto"/>
        <w:ind w:left="3119" w:hanging="2693"/>
        <w:jc w:val="both"/>
        <w:rPr>
          <w:rFonts w:ascii="Times New Roman" w:hAnsi="Times New Roman" w:cs="Times New Roman"/>
          <w:sz w:val="20"/>
          <w:szCs w:val="20"/>
          <w:lang w:val="en-US"/>
        </w:rPr>
      </w:pPr>
      <w:r>
        <w:rPr>
          <w:rFonts w:ascii="Times New Roman" w:hAnsi="Times New Roman" w:cs="Times New Roman"/>
          <w:sz w:val="20"/>
          <w:szCs w:val="20"/>
          <w:lang w:val="en-US"/>
        </w:rPr>
        <w:t>Depth (h)</w:t>
      </w:r>
      <w:r w:rsidR="002C58F6" w:rsidRPr="008232D1">
        <w:rPr>
          <w:rFonts w:ascii="Times New Roman" w:hAnsi="Times New Roman" w:cs="Times New Roman"/>
          <w:sz w:val="20"/>
          <w:szCs w:val="20"/>
          <w:lang w:val="en-US"/>
        </w:rPr>
        <w:tab/>
        <w:t>=</w:t>
      </w:r>
      <w:r>
        <w:rPr>
          <w:rFonts w:ascii="Times New Roman" w:hAnsi="Times New Roman" w:cs="Times New Roman"/>
          <w:sz w:val="20"/>
          <w:szCs w:val="20"/>
          <w:lang w:val="en-US"/>
        </w:rPr>
        <w:tab/>
      </w:r>
      <w:r w:rsidR="002C58F6" w:rsidRPr="008232D1">
        <w:rPr>
          <w:rFonts w:ascii="Times New Roman" w:hAnsi="Times New Roman" w:cs="Times New Roman"/>
          <w:sz w:val="20"/>
          <w:szCs w:val="20"/>
          <w:lang w:val="en-US"/>
        </w:rPr>
        <w:t>0</w:t>
      </w:r>
      <w:r>
        <w:rPr>
          <w:rFonts w:ascii="Times New Roman" w:hAnsi="Times New Roman" w:cs="Times New Roman"/>
          <w:sz w:val="20"/>
          <w:szCs w:val="20"/>
          <w:lang w:val="en-US"/>
        </w:rPr>
        <w:t>.</w:t>
      </w:r>
      <w:r w:rsidR="002C58F6" w:rsidRPr="008232D1">
        <w:rPr>
          <w:rFonts w:ascii="Times New Roman" w:hAnsi="Times New Roman" w:cs="Times New Roman"/>
          <w:sz w:val="20"/>
          <w:szCs w:val="20"/>
          <w:lang w:val="en-US"/>
        </w:rPr>
        <w:t xml:space="preserve">40 m </w:t>
      </w:r>
    </w:p>
    <w:p w14:paraId="6A9DE7E0" w14:textId="77777777" w:rsidR="002C58F6" w:rsidRPr="008232D1" w:rsidRDefault="00625C36" w:rsidP="00284865">
      <w:pPr>
        <w:pStyle w:val="ListParagraph"/>
        <w:numPr>
          <w:ilvl w:val="0"/>
          <w:numId w:val="27"/>
        </w:numPr>
        <w:tabs>
          <w:tab w:val="left" w:pos="709"/>
          <w:tab w:val="left" w:pos="2835"/>
        </w:tabs>
        <w:spacing w:line="240" w:lineRule="auto"/>
        <w:ind w:left="3119" w:hanging="2693"/>
        <w:jc w:val="both"/>
        <w:rPr>
          <w:rFonts w:ascii="Times New Roman" w:hAnsi="Times New Roman" w:cs="Times New Roman"/>
          <w:sz w:val="20"/>
          <w:szCs w:val="20"/>
          <w:lang w:val="en-US"/>
        </w:rPr>
      </w:pPr>
      <w:r>
        <w:rPr>
          <w:rFonts w:ascii="Times New Roman" w:hAnsi="Times New Roman" w:cs="Times New Roman"/>
          <w:sz w:val="20"/>
          <w:szCs w:val="20"/>
          <w:lang w:val="en-US"/>
        </w:rPr>
        <w:t>Surface width</w:t>
      </w:r>
      <w:r w:rsidR="002C58F6" w:rsidRPr="008232D1">
        <w:rPr>
          <w:rFonts w:ascii="Times New Roman" w:hAnsi="Times New Roman" w:cs="Times New Roman"/>
          <w:sz w:val="20"/>
          <w:szCs w:val="20"/>
          <w:lang w:val="en-US"/>
        </w:rPr>
        <w:t xml:space="preserve"> (b)</w:t>
      </w:r>
      <w:r w:rsidR="002C58F6" w:rsidRPr="008232D1">
        <w:rPr>
          <w:rFonts w:ascii="Times New Roman" w:hAnsi="Times New Roman" w:cs="Times New Roman"/>
          <w:sz w:val="20"/>
          <w:szCs w:val="20"/>
          <w:lang w:val="en-US"/>
        </w:rPr>
        <w:tab/>
        <w:t>=</w:t>
      </w:r>
      <w:r>
        <w:rPr>
          <w:rFonts w:ascii="Times New Roman" w:hAnsi="Times New Roman" w:cs="Times New Roman"/>
          <w:sz w:val="20"/>
          <w:szCs w:val="20"/>
          <w:lang w:val="en-US"/>
        </w:rPr>
        <w:tab/>
      </w:r>
      <w:r w:rsidR="002C58F6" w:rsidRPr="008232D1">
        <w:rPr>
          <w:rFonts w:ascii="Times New Roman" w:hAnsi="Times New Roman" w:cs="Times New Roman"/>
          <w:sz w:val="20"/>
          <w:szCs w:val="20"/>
          <w:lang w:val="en-US"/>
        </w:rPr>
        <w:t>0</w:t>
      </w:r>
      <w:r>
        <w:rPr>
          <w:rFonts w:ascii="Times New Roman" w:hAnsi="Times New Roman" w:cs="Times New Roman"/>
          <w:sz w:val="20"/>
          <w:szCs w:val="20"/>
          <w:lang w:val="en-US"/>
        </w:rPr>
        <w:t>.</w:t>
      </w:r>
      <w:r w:rsidR="002C58F6" w:rsidRPr="008232D1">
        <w:rPr>
          <w:rFonts w:ascii="Times New Roman" w:hAnsi="Times New Roman" w:cs="Times New Roman"/>
          <w:sz w:val="20"/>
          <w:szCs w:val="20"/>
          <w:lang w:val="en-US"/>
        </w:rPr>
        <w:t>40 m</w:t>
      </w:r>
    </w:p>
    <w:p w14:paraId="46D56C78" w14:textId="77777777" w:rsidR="00625C36" w:rsidRDefault="00625C36" w:rsidP="00284865">
      <w:pPr>
        <w:pStyle w:val="ListParagraph"/>
        <w:numPr>
          <w:ilvl w:val="0"/>
          <w:numId w:val="27"/>
        </w:numPr>
        <w:tabs>
          <w:tab w:val="left" w:pos="709"/>
          <w:tab w:val="left" w:pos="2835"/>
        </w:tabs>
        <w:spacing w:line="240" w:lineRule="auto"/>
        <w:ind w:left="3119" w:hanging="2693"/>
        <w:jc w:val="both"/>
        <w:rPr>
          <w:rFonts w:ascii="Times New Roman" w:hAnsi="Times New Roman" w:cs="Times New Roman"/>
          <w:sz w:val="20"/>
          <w:szCs w:val="20"/>
          <w:lang w:val="en-US"/>
        </w:rPr>
      </w:pPr>
      <w:r>
        <w:rPr>
          <w:rFonts w:ascii="Times New Roman" w:hAnsi="Times New Roman" w:cs="Times New Roman"/>
          <w:sz w:val="20"/>
          <w:szCs w:val="20"/>
          <w:lang w:val="en-US"/>
        </w:rPr>
        <w:t>Surface area</w:t>
      </w:r>
      <w:r w:rsidR="002C58F6" w:rsidRPr="008232D1">
        <w:rPr>
          <w:rFonts w:ascii="Times New Roman" w:hAnsi="Times New Roman" w:cs="Times New Roman"/>
          <w:sz w:val="20"/>
          <w:szCs w:val="20"/>
          <w:lang w:val="en-US"/>
        </w:rPr>
        <w:t xml:space="preserve"> (A)</w:t>
      </w:r>
      <w:r>
        <w:rPr>
          <w:rFonts w:ascii="Times New Roman" w:hAnsi="Times New Roman" w:cs="Times New Roman"/>
          <w:sz w:val="20"/>
          <w:szCs w:val="20"/>
          <w:lang w:val="en-US"/>
        </w:rPr>
        <w:tab/>
      </w:r>
      <w:r w:rsidR="002C58F6" w:rsidRPr="008232D1">
        <w:rPr>
          <w:rFonts w:ascii="Times New Roman" w:hAnsi="Times New Roman" w:cs="Times New Roman"/>
          <w:sz w:val="20"/>
          <w:szCs w:val="20"/>
          <w:lang w:val="en-US"/>
        </w:rPr>
        <w:t>=</w:t>
      </w:r>
      <w:r>
        <w:rPr>
          <w:rFonts w:ascii="Times New Roman" w:hAnsi="Times New Roman" w:cs="Times New Roman"/>
          <w:sz w:val="20"/>
          <w:szCs w:val="20"/>
          <w:lang w:val="en-US"/>
        </w:rPr>
        <w:tab/>
      </w:r>
      <w:r w:rsidR="002C58F6" w:rsidRPr="008232D1">
        <w:rPr>
          <w:rFonts w:ascii="Times New Roman" w:hAnsi="Times New Roman" w:cs="Times New Roman"/>
          <w:sz w:val="20"/>
          <w:szCs w:val="20"/>
          <w:lang w:val="en-US"/>
        </w:rPr>
        <w:t>0</w:t>
      </w:r>
      <w:r>
        <w:rPr>
          <w:rFonts w:ascii="Times New Roman" w:hAnsi="Times New Roman" w:cs="Times New Roman"/>
          <w:sz w:val="20"/>
          <w:szCs w:val="20"/>
          <w:lang w:val="en-US"/>
        </w:rPr>
        <w:t>.</w:t>
      </w:r>
      <w:r w:rsidR="002C58F6" w:rsidRPr="008232D1">
        <w:rPr>
          <w:rFonts w:ascii="Times New Roman" w:hAnsi="Times New Roman" w:cs="Times New Roman"/>
          <w:sz w:val="20"/>
          <w:szCs w:val="20"/>
          <w:lang w:val="en-US"/>
        </w:rPr>
        <w:t>40 x 0</w:t>
      </w:r>
      <w:r>
        <w:rPr>
          <w:rFonts w:ascii="Times New Roman" w:hAnsi="Times New Roman" w:cs="Times New Roman"/>
          <w:sz w:val="20"/>
          <w:szCs w:val="20"/>
          <w:lang w:val="en-US"/>
        </w:rPr>
        <w:t xml:space="preserve">.40 </w:t>
      </w:r>
    </w:p>
    <w:p w14:paraId="04AF073F" w14:textId="77777777" w:rsidR="002C58F6" w:rsidRPr="008232D1" w:rsidRDefault="002C58F6" w:rsidP="00284865">
      <w:pPr>
        <w:pStyle w:val="ListParagraph"/>
        <w:spacing w:line="240" w:lineRule="auto"/>
        <w:ind w:left="3119" w:hanging="284"/>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w:t>
      </w:r>
      <w:r w:rsidR="00625C36">
        <w:rPr>
          <w:rFonts w:ascii="Times New Roman" w:hAnsi="Times New Roman" w:cs="Times New Roman"/>
          <w:sz w:val="20"/>
          <w:szCs w:val="20"/>
          <w:lang w:val="en-US"/>
        </w:rPr>
        <w:tab/>
      </w:r>
      <w:r w:rsidRPr="008232D1">
        <w:rPr>
          <w:rFonts w:ascii="Times New Roman" w:hAnsi="Times New Roman" w:cs="Times New Roman"/>
          <w:sz w:val="20"/>
          <w:szCs w:val="20"/>
          <w:lang w:val="en-US"/>
        </w:rPr>
        <w:t>0</w:t>
      </w:r>
      <w:r w:rsidR="00625C36">
        <w:rPr>
          <w:rFonts w:ascii="Times New Roman" w:hAnsi="Times New Roman" w:cs="Times New Roman"/>
          <w:sz w:val="20"/>
          <w:szCs w:val="20"/>
          <w:lang w:val="en-US"/>
        </w:rPr>
        <w:t>.</w:t>
      </w:r>
      <w:r w:rsidRPr="008232D1">
        <w:rPr>
          <w:rFonts w:ascii="Times New Roman" w:hAnsi="Times New Roman" w:cs="Times New Roman"/>
          <w:sz w:val="20"/>
          <w:szCs w:val="20"/>
          <w:lang w:val="en-US"/>
        </w:rPr>
        <w:t xml:space="preserve">16 m² </w:t>
      </w:r>
    </w:p>
    <w:p w14:paraId="49B5B296" w14:textId="77777777" w:rsidR="002C58F6" w:rsidRPr="008232D1" w:rsidRDefault="00625C36" w:rsidP="00284865">
      <w:pPr>
        <w:pStyle w:val="ListParagraph"/>
        <w:numPr>
          <w:ilvl w:val="0"/>
          <w:numId w:val="27"/>
        </w:numPr>
        <w:tabs>
          <w:tab w:val="left" w:pos="709"/>
          <w:tab w:val="left" w:pos="2835"/>
        </w:tabs>
        <w:spacing w:line="240" w:lineRule="auto"/>
        <w:ind w:left="3119" w:hanging="2693"/>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Manning (n) coefficient</w:t>
      </w:r>
      <w:r w:rsidR="002C58F6" w:rsidRPr="008232D1">
        <w:rPr>
          <w:rFonts w:ascii="Times New Roman" w:hAnsi="Times New Roman" w:cs="Times New Roman"/>
          <w:sz w:val="20"/>
          <w:szCs w:val="20"/>
          <w:lang w:val="en-US"/>
        </w:rPr>
        <w:tab/>
        <w:t>=</w:t>
      </w:r>
      <w:r>
        <w:rPr>
          <w:rFonts w:ascii="Times New Roman" w:hAnsi="Times New Roman" w:cs="Times New Roman"/>
          <w:sz w:val="20"/>
          <w:szCs w:val="20"/>
          <w:lang w:val="en-US"/>
        </w:rPr>
        <w:tab/>
      </w:r>
      <w:r w:rsidR="002C58F6" w:rsidRPr="008232D1">
        <w:rPr>
          <w:rFonts w:ascii="Times New Roman" w:hAnsi="Times New Roman" w:cs="Times New Roman"/>
          <w:sz w:val="20"/>
          <w:szCs w:val="20"/>
          <w:lang w:val="en-US"/>
        </w:rPr>
        <w:t>0</w:t>
      </w:r>
      <w:r>
        <w:rPr>
          <w:rFonts w:ascii="Times New Roman" w:hAnsi="Times New Roman" w:cs="Times New Roman"/>
          <w:sz w:val="20"/>
          <w:szCs w:val="20"/>
          <w:lang w:val="en-US"/>
        </w:rPr>
        <w:t>.</w:t>
      </w:r>
      <w:r w:rsidR="002C58F6" w:rsidRPr="008232D1">
        <w:rPr>
          <w:rFonts w:ascii="Times New Roman" w:hAnsi="Times New Roman" w:cs="Times New Roman"/>
          <w:sz w:val="20"/>
          <w:szCs w:val="20"/>
          <w:lang w:val="en-US"/>
        </w:rPr>
        <w:t>016 (</w:t>
      </w:r>
      <w:r>
        <w:rPr>
          <w:rFonts w:ascii="Times New Roman" w:hAnsi="Times New Roman" w:cs="Times New Roman"/>
          <w:sz w:val="20"/>
          <w:szCs w:val="20"/>
          <w:lang w:val="en-US"/>
        </w:rPr>
        <w:t>M</w:t>
      </w:r>
      <w:r w:rsidR="002C58F6" w:rsidRPr="008232D1">
        <w:rPr>
          <w:rFonts w:ascii="Times New Roman" w:hAnsi="Times New Roman" w:cs="Times New Roman"/>
          <w:sz w:val="20"/>
          <w:szCs w:val="20"/>
          <w:lang w:val="en-US"/>
        </w:rPr>
        <w:t>anning</w:t>
      </w:r>
      <w:r w:rsidRPr="00625C36">
        <w:rPr>
          <w:rFonts w:ascii="Times New Roman" w:hAnsi="Times New Roman" w:cs="Times New Roman"/>
          <w:sz w:val="20"/>
          <w:szCs w:val="20"/>
          <w:lang w:val="en-US"/>
        </w:rPr>
        <w:t xml:space="preserve"> </w:t>
      </w:r>
      <w:r w:rsidRPr="008232D1">
        <w:rPr>
          <w:rFonts w:ascii="Times New Roman" w:hAnsi="Times New Roman" w:cs="Times New Roman"/>
          <w:sz w:val="20"/>
          <w:szCs w:val="20"/>
          <w:lang w:val="en-US"/>
        </w:rPr>
        <w:t>Tab</w:t>
      </w:r>
      <w:r>
        <w:rPr>
          <w:rFonts w:ascii="Times New Roman" w:hAnsi="Times New Roman" w:cs="Times New Roman"/>
          <w:sz w:val="20"/>
          <w:szCs w:val="20"/>
          <w:lang w:val="en-US"/>
        </w:rPr>
        <w:t>le</w:t>
      </w:r>
      <w:r w:rsidR="002C58F6" w:rsidRPr="008232D1">
        <w:rPr>
          <w:rFonts w:ascii="Times New Roman" w:hAnsi="Times New Roman" w:cs="Times New Roman"/>
          <w:sz w:val="20"/>
          <w:szCs w:val="20"/>
          <w:lang w:val="en-US"/>
        </w:rPr>
        <w:t xml:space="preserve">) </w:t>
      </w:r>
    </w:p>
    <w:p w14:paraId="5A90EEE5" w14:textId="77777777" w:rsidR="002C58F6" w:rsidRPr="008232D1" w:rsidRDefault="00625C36" w:rsidP="00284865">
      <w:pPr>
        <w:pStyle w:val="ListParagraph"/>
        <w:numPr>
          <w:ilvl w:val="0"/>
          <w:numId w:val="27"/>
        </w:numPr>
        <w:tabs>
          <w:tab w:val="left" w:pos="709"/>
          <w:tab w:val="left" w:pos="2835"/>
        </w:tabs>
        <w:spacing w:line="240" w:lineRule="auto"/>
        <w:ind w:left="3119" w:hanging="2693"/>
        <w:jc w:val="both"/>
        <w:rPr>
          <w:rFonts w:ascii="Times New Roman" w:hAnsi="Times New Roman" w:cs="Times New Roman"/>
          <w:sz w:val="20"/>
          <w:szCs w:val="20"/>
          <w:lang w:val="en-US"/>
        </w:rPr>
      </w:pPr>
      <w:r>
        <w:rPr>
          <w:rFonts w:ascii="Times New Roman" w:hAnsi="Times New Roman" w:cs="Times New Roman"/>
          <w:sz w:val="20"/>
          <w:szCs w:val="20"/>
          <w:lang w:val="en-US"/>
        </w:rPr>
        <w:t>Slope of channel base</w:t>
      </w:r>
      <w:r w:rsidR="002C58F6" w:rsidRPr="008232D1">
        <w:rPr>
          <w:rFonts w:ascii="Times New Roman" w:hAnsi="Times New Roman" w:cs="Times New Roman"/>
          <w:sz w:val="20"/>
          <w:szCs w:val="20"/>
          <w:lang w:val="en-US"/>
        </w:rPr>
        <w:t xml:space="preserve"> (S)</w:t>
      </w:r>
      <w:r>
        <w:rPr>
          <w:rFonts w:ascii="Times New Roman" w:hAnsi="Times New Roman" w:cs="Times New Roman"/>
          <w:sz w:val="20"/>
          <w:szCs w:val="20"/>
          <w:lang w:val="en-US"/>
        </w:rPr>
        <w:tab/>
      </w:r>
      <w:r w:rsidR="002C58F6" w:rsidRPr="008232D1">
        <w:rPr>
          <w:rFonts w:ascii="Times New Roman" w:hAnsi="Times New Roman" w:cs="Times New Roman"/>
          <w:sz w:val="20"/>
          <w:szCs w:val="20"/>
          <w:lang w:val="en-US"/>
        </w:rPr>
        <w:t>=</w:t>
      </w:r>
      <w:r>
        <w:rPr>
          <w:rFonts w:ascii="Times New Roman" w:hAnsi="Times New Roman" w:cs="Times New Roman"/>
          <w:sz w:val="20"/>
          <w:szCs w:val="20"/>
          <w:lang w:val="en-US"/>
        </w:rPr>
        <w:tab/>
      </w:r>
      <w:r w:rsidR="002C58F6" w:rsidRPr="008232D1">
        <w:rPr>
          <w:rFonts w:ascii="Times New Roman" w:hAnsi="Times New Roman" w:cs="Times New Roman"/>
          <w:sz w:val="20"/>
          <w:szCs w:val="20"/>
          <w:lang w:val="en-US"/>
        </w:rPr>
        <w:t>0</w:t>
      </w:r>
      <w:r>
        <w:rPr>
          <w:rFonts w:ascii="Times New Roman" w:hAnsi="Times New Roman" w:cs="Times New Roman"/>
          <w:sz w:val="20"/>
          <w:szCs w:val="20"/>
          <w:lang w:val="en-US"/>
        </w:rPr>
        <w:t>.</w:t>
      </w:r>
      <w:r w:rsidR="002C58F6" w:rsidRPr="008232D1">
        <w:rPr>
          <w:rFonts w:ascii="Times New Roman" w:hAnsi="Times New Roman" w:cs="Times New Roman"/>
          <w:sz w:val="20"/>
          <w:szCs w:val="20"/>
          <w:lang w:val="en-US"/>
        </w:rPr>
        <w:t>0005</w:t>
      </w:r>
    </w:p>
    <w:p w14:paraId="0529AF32" w14:textId="77777777" w:rsidR="002C58F6" w:rsidRPr="008232D1" w:rsidRDefault="00625C36" w:rsidP="00284865">
      <w:pPr>
        <w:pStyle w:val="ListParagraph"/>
        <w:numPr>
          <w:ilvl w:val="0"/>
          <w:numId w:val="27"/>
        </w:numPr>
        <w:tabs>
          <w:tab w:val="left" w:pos="709"/>
          <w:tab w:val="left" w:pos="2835"/>
        </w:tabs>
        <w:spacing w:line="240" w:lineRule="auto"/>
        <w:ind w:left="3119" w:hanging="2693"/>
        <w:jc w:val="both"/>
        <w:rPr>
          <w:rFonts w:ascii="Times New Roman" w:hAnsi="Times New Roman" w:cs="Times New Roman"/>
          <w:sz w:val="20"/>
          <w:szCs w:val="20"/>
          <w:lang w:val="en-US"/>
        </w:rPr>
      </w:pPr>
      <w:r>
        <w:rPr>
          <w:rFonts w:ascii="Times New Roman" w:hAnsi="Times New Roman" w:cs="Times New Roman"/>
          <w:sz w:val="20"/>
          <w:szCs w:val="20"/>
          <w:lang w:val="en-US"/>
        </w:rPr>
        <w:t>Hydraulic radius</w:t>
      </w:r>
      <w:r w:rsidR="002C58F6" w:rsidRPr="008232D1">
        <w:rPr>
          <w:rFonts w:ascii="Times New Roman" w:hAnsi="Times New Roman" w:cs="Times New Roman"/>
          <w:sz w:val="20"/>
          <w:szCs w:val="20"/>
          <w:lang w:val="en-US"/>
        </w:rPr>
        <w:t xml:space="preserve"> (R)</w:t>
      </w:r>
      <w:r>
        <w:rPr>
          <w:rFonts w:ascii="Times New Roman" w:hAnsi="Times New Roman" w:cs="Times New Roman"/>
          <w:sz w:val="20"/>
          <w:szCs w:val="20"/>
          <w:lang w:val="en-US"/>
        </w:rPr>
        <w:tab/>
      </w:r>
      <w:r w:rsidR="002C58F6" w:rsidRPr="008232D1">
        <w:rPr>
          <w:rFonts w:ascii="Times New Roman" w:hAnsi="Times New Roman" w:cs="Times New Roman"/>
          <w:sz w:val="20"/>
          <w:szCs w:val="20"/>
          <w:lang w:val="en-US"/>
        </w:rPr>
        <w:t>=</w:t>
      </w:r>
      <w:r>
        <w:rPr>
          <w:rFonts w:ascii="Times New Roman" w:hAnsi="Times New Roman" w:cs="Times New Roman"/>
          <w:sz w:val="20"/>
          <w:szCs w:val="20"/>
          <w:lang w:val="en-US"/>
        </w:rPr>
        <w:tab/>
      </w:r>
      <w:r w:rsidR="002C58F6" w:rsidRPr="008232D1">
        <w:rPr>
          <w:rFonts w:ascii="Times New Roman" w:hAnsi="Times New Roman" w:cs="Times New Roman"/>
          <w:sz w:val="20"/>
          <w:szCs w:val="20"/>
          <w:lang w:val="en-US"/>
        </w:rPr>
        <w:t>0</w:t>
      </w:r>
      <w:r>
        <w:rPr>
          <w:rFonts w:ascii="Times New Roman" w:hAnsi="Times New Roman" w:cs="Times New Roman"/>
          <w:sz w:val="20"/>
          <w:szCs w:val="20"/>
          <w:lang w:val="en-US"/>
        </w:rPr>
        <w:t>.</w:t>
      </w:r>
      <w:r w:rsidR="002C58F6" w:rsidRPr="008232D1">
        <w:rPr>
          <w:rFonts w:ascii="Times New Roman" w:hAnsi="Times New Roman" w:cs="Times New Roman"/>
          <w:sz w:val="20"/>
          <w:szCs w:val="20"/>
          <w:lang w:val="en-US"/>
        </w:rPr>
        <w:t>13</w:t>
      </w:r>
    </w:p>
    <w:p w14:paraId="2B32C923" w14:textId="77777777" w:rsidR="002C58F6" w:rsidRPr="008232D1" w:rsidRDefault="002C58F6" w:rsidP="002C58F6">
      <w:pPr>
        <w:pStyle w:val="ListParagraph"/>
        <w:spacing w:line="240" w:lineRule="auto"/>
        <w:ind w:left="0"/>
        <w:jc w:val="both"/>
        <w:rPr>
          <w:rFonts w:ascii="Times New Roman" w:hAnsi="Times New Roman" w:cs="Times New Roman"/>
          <w:sz w:val="20"/>
          <w:szCs w:val="20"/>
          <w:lang w:val="en-US"/>
        </w:rPr>
      </w:pPr>
    </w:p>
    <w:p w14:paraId="565B117D" w14:textId="77777777" w:rsidR="002C58F6" w:rsidRPr="008232D1" w:rsidRDefault="00107F50" w:rsidP="00284865">
      <w:pPr>
        <w:pStyle w:val="ListParagraph"/>
        <w:spacing w:line="240" w:lineRule="auto"/>
        <w:ind w:left="426"/>
        <w:jc w:val="both"/>
        <w:rPr>
          <w:rFonts w:ascii="Times New Roman" w:hAnsi="Times New Roman" w:cs="Times New Roman"/>
          <w:sz w:val="20"/>
          <w:szCs w:val="20"/>
          <w:lang w:val="en-US"/>
        </w:rPr>
      </w:pPr>
      <w:r w:rsidRPr="00107F50">
        <w:rPr>
          <w:rFonts w:ascii="Times New Roman" w:hAnsi="Times New Roman" w:cs="Times New Roman"/>
          <w:sz w:val="20"/>
          <w:szCs w:val="20"/>
          <w:lang w:val="en-US"/>
        </w:rPr>
        <w:t>In determining the Hydraulic Radius (R)</w:t>
      </w:r>
      <w:r>
        <w:rPr>
          <w:rFonts w:ascii="Times New Roman" w:hAnsi="Times New Roman" w:cs="Times New Roman"/>
          <w:sz w:val="20"/>
          <w:szCs w:val="20"/>
          <w:lang w:val="en-US"/>
        </w:rPr>
        <w:t>,</w:t>
      </w:r>
      <w:r w:rsidRPr="00107F50">
        <w:rPr>
          <w:rFonts w:ascii="Times New Roman" w:hAnsi="Times New Roman" w:cs="Times New Roman"/>
          <w:sz w:val="20"/>
          <w:szCs w:val="20"/>
          <w:lang w:val="en-US"/>
        </w:rPr>
        <w:t xml:space="preserve"> the value</w:t>
      </w:r>
      <w:r>
        <w:rPr>
          <w:rFonts w:ascii="Times New Roman" w:hAnsi="Times New Roman" w:cs="Times New Roman"/>
          <w:sz w:val="20"/>
          <w:szCs w:val="20"/>
          <w:lang w:val="en-US"/>
        </w:rPr>
        <w:t>s</w:t>
      </w:r>
      <w:r w:rsidRPr="00107F50">
        <w:rPr>
          <w:rFonts w:ascii="Times New Roman" w:hAnsi="Times New Roman" w:cs="Times New Roman"/>
          <w:sz w:val="20"/>
          <w:szCs w:val="20"/>
          <w:lang w:val="en-US"/>
        </w:rPr>
        <w:t xml:space="preserve"> of the cross-sectional area and wet</w:t>
      </w:r>
      <w:r>
        <w:rPr>
          <w:rFonts w:ascii="Times New Roman" w:hAnsi="Times New Roman" w:cs="Times New Roman"/>
          <w:sz w:val="20"/>
          <w:szCs w:val="20"/>
          <w:lang w:val="en-US"/>
        </w:rPr>
        <w:t>ted</w:t>
      </w:r>
      <w:r w:rsidRPr="00107F50">
        <w:rPr>
          <w:rFonts w:ascii="Times New Roman" w:hAnsi="Times New Roman" w:cs="Times New Roman"/>
          <w:sz w:val="20"/>
          <w:szCs w:val="20"/>
          <w:lang w:val="en-US"/>
        </w:rPr>
        <w:t xml:space="preserve"> </w:t>
      </w:r>
      <w:r>
        <w:rPr>
          <w:rFonts w:ascii="Times New Roman" w:hAnsi="Times New Roman" w:cs="Times New Roman"/>
          <w:sz w:val="20"/>
          <w:szCs w:val="20"/>
          <w:lang w:val="en-US"/>
        </w:rPr>
        <w:t>perimeter are needed</w:t>
      </w:r>
      <w:r w:rsidRPr="00107F50">
        <w:rPr>
          <w:rFonts w:ascii="Times New Roman" w:hAnsi="Times New Roman" w:cs="Times New Roman"/>
          <w:sz w:val="20"/>
          <w:szCs w:val="20"/>
          <w:lang w:val="en-US"/>
        </w:rPr>
        <w:t xml:space="preserve">. </w:t>
      </w:r>
      <w:r>
        <w:rPr>
          <w:rFonts w:ascii="Times New Roman" w:hAnsi="Times New Roman" w:cs="Times New Roman"/>
          <w:sz w:val="20"/>
          <w:szCs w:val="20"/>
          <w:lang w:val="en-US"/>
        </w:rPr>
        <w:t>The</w:t>
      </w:r>
      <w:r w:rsidRPr="00107F50">
        <w:rPr>
          <w:rFonts w:ascii="Times New Roman" w:hAnsi="Times New Roman" w:cs="Times New Roman"/>
          <w:sz w:val="20"/>
          <w:szCs w:val="20"/>
          <w:lang w:val="en-US"/>
        </w:rPr>
        <w:t xml:space="preserve"> cross-sectional area (A) and wet</w:t>
      </w:r>
      <w:r>
        <w:rPr>
          <w:rFonts w:ascii="Times New Roman" w:hAnsi="Times New Roman" w:cs="Times New Roman"/>
          <w:sz w:val="20"/>
          <w:szCs w:val="20"/>
          <w:lang w:val="en-US"/>
        </w:rPr>
        <w:t>ted</w:t>
      </w:r>
      <w:r w:rsidRPr="00107F50">
        <w:rPr>
          <w:rFonts w:ascii="Times New Roman" w:hAnsi="Times New Roman" w:cs="Times New Roman"/>
          <w:sz w:val="20"/>
          <w:szCs w:val="20"/>
          <w:lang w:val="en-US"/>
        </w:rPr>
        <w:t xml:space="preserve"> </w:t>
      </w:r>
      <w:r>
        <w:rPr>
          <w:rFonts w:ascii="Times New Roman" w:hAnsi="Times New Roman" w:cs="Times New Roman"/>
          <w:sz w:val="20"/>
          <w:szCs w:val="20"/>
          <w:lang w:val="en-US"/>
        </w:rPr>
        <w:t>perimeter</w:t>
      </w:r>
      <w:r w:rsidRPr="00107F50">
        <w:rPr>
          <w:rFonts w:ascii="Times New Roman" w:hAnsi="Times New Roman" w:cs="Times New Roman"/>
          <w:sz w:val="20"/>
          <w:szCs w:val="20"/>
          <w:lang w:val="en-US"/>
        </w:rPr>
        <w:t xml:space="preserve"> (P) </w:t>
      </w:r>
      <w:r w:rsidR="00FB244E">
        <w:rPr>
          <w:rFonts w:ascii="Times New Roman" w:hAnsi="Times New Roman" w:cs="Times New Roman"/>
          <w:sz w:val="20"/>
          <w:szCs w:val="20"/>
          <w:lang w:val="en-US"/>
        </w:rPr>
        <w:t xml:space="preserve">values </w:t>
      </w:r>
      <w:r>
        <w:rPr>
          <w:rFonts w:ascii="Times New Roman" w:hAnsi="Times New Roman" w:cs="Times New Roman"/>
          <w:sz w:val="20"/>
          <w:szCs w:val="20"/>
          <w:lang w:val="en-US"/>
        </w:rPr>
        <w:t xml:space="preserve">were </w:t>
      </w:r>
      <w:r w:rsidRPr="00107F50">
        <w:rPr>
          <w:rFonts w:ascii="Times New Roman" w:hAnsi="Times New Roman" w:cs="Times New Roman"/>
          <w:sz w:val="20"/>
          <w:szCs w:val="20"/>
          <w:lang w:val="en-US"/>
        </w:rPr>
        <w:t xml:space="preserve">obtained from the </w:t>
      </w:r>
      <w:r>
        <w:rPr>
          <w:rFonts w:ascii="Times New Roman" w:hAnsi="Times New Roman" w:cs="Times New Roman"/>
          <w:sz w:val="20"/>
          <w:szCs w:val="20"/>
          <w:lang w:val="en-US"/>
        </w:rPr>
        <w:t xml:space="preserve">following </w:t>
      </w:r>
      <w:r w:rsidRPr="00107F50">
        <w:rPr>
          <w:rFonts w:ascii="Times New Roman" w:hAnsi="Times New Roman" w:cs="Times New Roman"/>
          <w:sz w:val="20"/>
          <w:szCs w:val="20"/>
          <w:lang w:val="en-US"/>
        </w:rPr>
        <w:t>formula:</w:t>
      </w:r>
    </w:p>
    <w:p w14:paraId="7EBAD713" w14:textId="77777777" w:rsidR="002C58F6" w:rsidRPr="008232D1" w:rsidRDefault="002C58F6" w:rsidP="002C58F6">
      <w:pPr>
        <w:pStyle w:val="ListParagraph"/>
        <w:spacing w:line="240" w:lineRule="auto"/>
        <w:rPr>
          <w:rFonts w:ascii="Times New Roman" w:hAnsi="Times New Roman" w:cs="Times New Roman"/>
          <w:sz w:val="20"/>
          <w:szCs w:val="20"/>
          <w:lang w:val="en-US"/>
        </w:rPr>
      </w:pPr>
    </w:p>
    <w:p w14:paraId="60D9FEF8" w14:textId="77777777" w:rsidR="002C58F6" w:rsidRPr="008232D1" w:rsidRDefault="002C58F6" w:rsidP="00284865">
      <w:pPr>
        <w:pStyle w:val="ListParagraph"/>
        <w:ind w:left="426"/>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 xml:space="preserve">P = </w:t>
      </w:r>
      <w:r w:rsidR="00107F50">
        <w:rPr>
          <w:rFonts w:ascii="Times New Roman" w:hAnsi="Times New Roman" w:cs="Times New Roman"/>
          <w:sz w:val="20"/>
          <w:szCs w:val="20"/>
          <w:lang w:val="en-US"/>
        </w:rPr>
        <w:t>perimeter</w:t>
      </w:r>
      <w:r w:rsidRPr="008232D1">
        <w:rPr>
          <w:rFonts w:ascii="Times New Roman" w:hAnsi="Times New Roman" w:cs="Times New Roman"/>
          <w:sz w:val="20"/>
          <w:szCs w:val="20"/>
          <w:lang w:val="en-US"/>
        </w:rPr>
        <w:tab/>
        <w:t>= b+2h</w:t>
      </w:r>
    </w:p>
    <w:p w14:paraId="26174EBB" w14:textId="77777777" w:rsidR="002C58F6" w:rsidRPr="008232D1" w:rsidRDefault="002C58F6" w:rsidP="00284865">
      <w:pPr>
        <w:pStyle w:val="ListParagraph"/>
        <w:ind w:left="1866" w:firstLine="294"/>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 0</w:t>
      </w:r>
      <w:r w:rsidR="00107F50">
        <w:rPr>
          <w:rFonts w:ascii="Times New Roman" w:hAnsi="Times New Roman" w:cs="Times New Roman"/>
          <w:sz w:val="20"/>
          <w:szCs w:val="20"/>
          <w:lang w:val="en-US"/>
        </w:rPr>
        <w:t>.</w:t>
      </w:r>
      <w:r w:rsidRPr="008232D1">
        <w:rPr>
          <w:rFonts w:ascii="Times New Roman" w:hAnsi="Times New Roman" w:cs="Times New Roman"/>
          <w:sz w:val="20"/>
          <w:szCs w:val="20"/>
          <w:lang w:val="en-US"/>
        </w:rPr>
        <w:t>40 + 2(0</w:t>
      </w:r>
      <w:r w:rsidR="00107F50">
        <w:rPr>
          <w:rFonts w:ascii="Times New Roman" w:hAnsi="Times New Roman" w:cs="Times New Roman"/>
          <w:sz w:val="20"/>
          <w:szCs w:val="20"/>
          <w:lang w:val="en-US"/>
        </w:rPr>
        <w:t>.</w:t>
      </w:r>
      <w:r w:rsidRPr="008232D1">
        <w:rPr>
          <w:rFonts w:ascii="Times New Roman" w:hAnsi="Times New Roman" w:cs="Times New Roman"/>
          <w:sz w:val="20"/>
          <w:szCs w:val="20"/>
          <w:lang w:val="en-US"/>
        </w:rPr>
        <w:t>40)</w:t>
      </w:r>
    </w:p>
    <w:p w14:paraId="67341F38" w14:textId="77777777" w:rsidR="002C58F6" w:rsidRPr="008232D1" w:rsidRDefault="002C58F6" w:rsidP="00284865">
      <w:pPr>
        <w:pStyle w:val="ListParagraph"/>
        <w:ind w:left="1440" w:firstLine="720"/>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 1</w:t>
      </w:r>
      <w:r w:rsidR="00107F50">
        <w:rPr>
          <w:rFonts w:ascii="Times New Roman" w:hAnsi="Times New Roman" w:cs="Times New Roman"/>
          <w:sz w:val="20"/>
          <w:szCs w:val="20"/>
          <w:lang w:val="en-US"/>
        </w:rPr>
        <w:t>.</w:t>
      </w:r>
      <w:r w:rsidRPr="008232D1">
        <w:rPr>
          <w:rFonts w:ascii="Times New Roman" w:hAnsi="Times New Roman" w:cs="Times New Roman"/>
          <w:sz w:val="20"/>
          <w:szCs w:val="20"/>
          <w:lang w:val="en-US"/>
        </w:rPr>
        <w:t>20 m</w:t>
      </w:r>
    </w:p>
    <w:p w14:paraId="559E8587" w14:textId="77777777" w:rsidR="002C58F6" w:rsidRPr="008232D1" w:rsidRDefault="002C58F6" w:rsidP="002C58F6">
      <w:pPr>
        <w:pStyle w:val="ListParagraph"/>
        <w:ind w:left="0"/>
        <w:jc w:val="both"/>
        <w:rPr>
          <w:rFonts w:ascii="Times New Roman" w:hAnsi="Times New Roman" w:cs="Times New Roman"/>
          <w:sz w:val="20"/>
          <w:szCs w:val="20"/>
          <w:lang w:val="en-US"/>
        </w:rPr>
      </w:pPr>
    </w:p>
    <w:p w14:paraId="3D75723F" w14:textId="77777777" w:rsidR="002C58F6" w:rsidRPr="008232D1" w:rsidRDefault="00284865" w:rsidP="00284865">
      <w:pPr>
        <w:pStyle w:val="ListParagraph"/>
        <w:spacing w:line="240" w:lineRule="auto"/>
        <w:ind w:left="426"/>
        <w:rPr>
          <w:rFonts w:ascii="Times New Roman" w:hAnsi="Times New Roman" w:cs="Times New Roman"/>
          <w:sz w:val="20"/>
          <w:szCs w:val="20"/>
          <w:lang w:val="en-US"/>
        </w:rPr>
      </w:pPr>
      <w:r w:rsidRPr="00284865">
        <w:rPr>
          <w:rFonts w:ascii="Times New Roman" w:hAnsi="Times New Roman" w:cs="Times New Roman"/>
          <w:sz w:val="20"/>
          <w:szCs w:val="20"/>
          <w:lang w:val="en-US"/>
        </w:rPr>
        <w:t>Then, the value of the Hydraulic Radius (R) can be calculated as follows:</w:t>
      </w:r>
    </w:p>
    <w:p w14:paraId="5DACAB6F" w14:textId="77777777" w:rsidR="002C58F6" w:rsidRPr="008232D1" w:rsidRDefault="002C58F6" w:rsidP="00284865">
      <w:pPr>
        <w:pStyle w:val="ListParagraph"/>
        <w:spacing w:line="240" w:lineRule="auto"/>
        <w:ind w:left="426"/>
        <w:rPr>
          <w:rFonts w:ascii="Times New Roman" w:hAnsi="Times New Roman" w:cs="Times New Roman"/>
          <w:sz w:val="20"/>
          <w:szCs w:val="20"/>
          <w:lang w:val="en-US"/>
        </w:rPr>
      </w:pPr>
      <m:oMathPara>
        <m:oMathParaPr>
          <m:jc m:val="left"/>
        </m:oMathParaPr>
        <m:oMath>
          <m:r>
            <w:rPr>
              <w:rFonts w:ascii="Cambria Math" w:hAnsi="Cambria Math" w:cs="Times New Roman"/>
              <w:sz w:val="20"/>
              <w:szCs w:val="20"/>
              <w:lang w:val="en-US"/>
            </w:rPr>
            <m:t>R=</m:t>
          </m:r>
          <m:f>
            <m:fPr>
              <m:ctrlPr>
                <w:rPr>
                  <w:rFonts w:ascii="Cambria Math" w:hAnsi="Cambria Math" w:cs="Times New Roman"/>
                  <w:i/>
                  <w:sz w:val="20"/>
                  <w:szCs w:val="20"/>
                  <w:lang w:val="en-US"/>
                </w:rPr>
              </m:ctrlPr>
            </m:fPr>
            <m:num>
              <m:r>
                <w:rPr>
                  <w:rFonts w:ascii="Cambria Math" w:hAnsi="Cambria Math" w:cs="Times New Roman"/>
                  <w:sz w:val="20"/>
                  <w:szCs w:val="20"/>
                  <w:lang w:val="en-US"/>
                </w:rPr>
                <m:t>A</m:t>
              </m:r>
            </m:num>
            <m:den>
              <m:r>
                <w:rPr>
                  <w:rFonts w:ascii="Cambria Math" w:hAnsi="Cambria Math" w:cs="Times New Roman"/>
                  <w:sz w:val="20"/>
                  <w:szCs w:val="20"/>
                  <w:lang w:val="en-US"/>
                </w:rPr>
                <m:t>P</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0.16</m:t>
              </m:r>
            </m:num>
            <m:den>
              <m:r>
                <w:rPr>
                  <w:rFonts w:ascii="Cambria Math" w:hAnsi="Cambria Math" w:cs="Times New Roman"/>
                  <w:sz w:val="20"/>
                  <w:szCs w:val="20"/>
                  <w:lang w:val="en-US"/>
                </w:rPr>
                <m:t>1.2</m:t>
              </m:r>
            </m:den>
          </m:f>
          <m:r>
            <w:rPr>
              <w:rFonts w:ascii="Cambria Math" w:hAnsi="Cambria Math" w:cs="Times New Roman"/>
              <w:sz w:val="20"/>
              <w:szCs w:val="20"/>
              <w:lang w:val="en-US"/>
            </w:rPr>
            <m:t xml:space="preserve">=0.13 </m:t>
          </m:r>
        </m:oMath>
      </m:oMathPara>
    </w:p>
    <w:p w14:paraId="4439A547" w14:textId="77777777" w:rsidR="002C58F6" w:rsidRPr="008232D1" w:rsidRDefault="002C58F6" w:rsidP="00284865">
      <w:pPr>
        <w:pStyle w:val="ListParagraph"/>
        <w:spacing w:line="240" w:lineRule="auto"/>
        <w:ind w:left="426"/>
        <w:rPr>
          <w:rFonts w:ascii="Times New Roman" w:hAnsi="Times New Roman" w:cs="Times New Roman"/>
          <w:sz w:val="20"/>
          <w:szCs w:val="20"/>
          <w:lang w:val="en-US"/>
        </w:rPr>
      </w:pPr>
      <m:oMathPara>
        <m:oMathParaPr>
          <m:jc m:val="left"/>
        </m:oMathParaPr>
        <m:oMath>
          <m:r>
            <w:rPr>
              <w:rFonts w:ascii="Cambria Math" w:hAnsi="Cambria Math" w:cs="Times New Roman"/>
              <w:sz w:val="20"/>
              <w:szCs w:val="20"/>
              <w:lang w:val="en-US"/>
            </w:rPr>
            <m:t>V=</m:t>
          </m:r>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n</m:t>
              </m:r>
            </m:den>
          </m:f>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R</m:t>
              </m:r>
            </m:e>
            <m:sup>
              <m:f>
                <m:fPr>
                  <m:ctrlPr>
                    <w:rPr>
                      <w:rFonts w:ascii="Cambria Math" w:hAnsi="Cambria Math" w:cs="Times New Roman"/>
                      <w:i/>
                      <w:sz w:val="20"/>
                      <w:szCs w:val="20"/>
                      <w:lang w:val="en-US"/>
                    </w:rPr>
                  </m:ctrlPr>
                </m:fPr>
                <m:num>
                  <m:r>
                    <w:rPr>
                      <w:rFonts w:ascii="Cambria Math" w:hAnsi="Cambria Math" w:cs="Times New Roman"/>
                      <w:sz w:val="20"/>
                      <w:szCs w:val="20"/>
                      <w:lang w:val="en-US"/>
                    </w:rPr>
                    <m:t>2</m:t>
                  </m:r>
                </m:num>
                <m:den>
                  <m:r>
                    <w:rPr>
                      <w:rFonts w:ascii="Cambria Math" w:hAnsi="Cambria Math" w:cs="Times New Roman"/>
                      <w:sz w:val="20"/>
                      <w:szCs w:val="20"/>
                      <w:lang w:val="en-US"/>
                    </w:rPr>
                    <m:t>3</m:t>
                  </m:r>
                </m:den>
              </m:f>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S</m:t>
              </m:r>
            </m:e>
            <m:sup>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2</m:t>
                  </m:r>
                </m:den>
              </m:f>
            </m:sup>
          </m:sSup>
        </m:oMath>
      </m:oMathPara>
    </w:p>
    <w:p w14:paraId="72867A78" w14:textId="77777777" w:rsidR="002C58F6" w:rsidRPr="008232D1" w:rsidRDefault="002C58F6" w:rsidP="00284865">
      <w:pPr>
        <w:pStyle w:val="ListParagraph"/>
        <w:spacing w:line="240" w:lineRule="auto"/>
        <w:ind w:left="426"/>
        <w:rPr>
          <w:rFonts w:ascii="Times New Roman" w:hAnsi="Times New Roman" w:cs="Times New Roman"/>
          <w:sz w:val="20"/>
          <w:szCs w:val="20"/>
          <w:lang w:val="en-US"/>
        </w:rPr>
      </w:pPr>
      <m:oMathPara>
        <m:oMathParaPr>
          <m:jc m:val="left"/>
        </m:oMathParaPr>
        <m:oMath>
          <m:r>
            <w:rPr>
              <w:rFonts w:ascii="Cambria Math" w:hAnsi="Cambria Math" w:cs="Times New Roman"/>
              <w:sz w:val="20"/>
              <w:szCs w:val="20"/>
              <w:lang w:val="en-US"/>
            </w:rPr>
            <m:t>V=</m:t>
          </m:r>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0.016</m:t>
              </m:r>
            </m:den>
          </m:f>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0.13</m:t>
              </m:r>
            </m:e>
            <m:sup>
              <m:f>
                <m:fPr>
                  <m:ctrlPr>
                    <w:rPr>
                      <w:rFonts w:ascii="Cambria Math" w:hAnsi="Cambria Math" w:cs="Times New Roman"/>
                      <w:i/>
                      <w:sz w:val="20"/>
                      <w:szCs w:val="20"/>
                      <w:lang w:val="en-US"/>
                    </w:rPr>
                  </m:ctrlPr>
                </m:fPr>
                <m:num>
                  <m:r>
                    <w:rPr>
                      <w:rFonts w:ascii="Cambria Math" w:hAnsi="Cambria Math" w:cs="Times New Roman"/>
                      <w:sz w:val="20"/>
                      <w:szCs w:val="20"/>
                      <w:lang w:val="en-US"/>
                    </w:rPr>
                    <m:t>2</m:t>
                  </m:r>
                </m:num>
                <m:den>
                  <m:r>
                    <w:rPr>
                      <w:rFonts w:ascii="Cambria Math" w:hAnsi="Cambria Math" w:cs="Times New Roman"/>
                      <w:sz w:val="20"/>
                      <w:szCs w:val="20"/>
                      <w:lang w:val="en-US"/>
                    </w:rPr>
                    <m:t>3</m:t>
                  </m:r>
                </m:den>
              </m:f>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0.0005</m:t>
              </m:r>
            </m:e>
            <m:sup>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2</m:t>
                  </m:r>
                </m:den>
              </m:f>
            </m:sup>
          </m:sSup>
          <m:r>
            <w:rPr>
              <w:rFonts w:ascii="Cambria Math" w:hAnsi="Cambria Math" w:cs="Times New Roman"/>
              <w:sz w:val="20"/>
              <w:szCs w:val="20"/>
              <w:lang w:val="en-US"/>
            </w:rPr>
            <m:t>=0.41 m/sec</m:t>
          </m:r>
        </m:oMath>
      </m:oMathPara>
    </w:p>
    <w:p w14:paraId="2C153A17" w14:textId="77777777" w:rsidR="002C58F6" w:rsidRPr="008232D1" w:rsidRDefault="00284865" w:rsidP="00284865">
      <w:pPr>
        <w:pStyle w:val="ListParagraph"/>
        <w:ind w:left="426"/>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Design </w:t>
      </w:r>
      <w:r w:rsidR="002C58F6" w:rsidRPr="008232D1">
        <w:rPr>
          <w:rFonts w:ascii="Times New Roman" w:hAnsi="Times New Roman" w:cs="Times New Roman"/>
          <w:sz w:val="20"/>
          <w:szCs w:val="20"/>
          <w:lang w:val="en-US"/>
        </w:rPr>
        <w:t>Qs</w:t>
      </w:r>
      <w:r w:rsidR="002C58F6" w:rsidRPr="008232D1">
        <w:rPr>
          <w:rFonts w:ascii="Times New Roman" w:hAnsi="Times New Roman" w:cs="Times New Roman"/>
          <w:sz w:val="20"/>
          <w:szCs w:val="20"/>
          <w:lang w:val="en-US"/>
        </w:rPr>
        <w:tab/>
        <w:t>= V x A</w:t>
      </w:r>
    </w:p>
    <w:p w14:paraId="45625ECB" w14:textId="77777777" w:rsidR="002C58F6" w:rsidRPr="008232D1" w:rsidRDefault="002C58F6" w:rsidP="00284865">
      <w:pPr>
        <w:pStyle w:val="ListParagraph"/>
        <w:ind w:firstLine="720"/>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 0</w:t>
      </w:r>
      <w:r w:rsidR="00284865">
        <w:rPr>
          <w:rFonts w:ascii="Times New Roman" w:hAnsi="Times New Roman" w:cs="Times New Roman"/>
          <w:sz w:val="20"/>
          <w:szCs w:val="20"/>
          <w:lang w:val="en-US"/>
        </w:rPr>
        <w:t>.</w:t>
      </w:r>
      <w:r w:rsidRPr="008232D1">
        <w:rPr>
          <w:rFonts w:ascii="Times New Roman" w:hAnsi="Times New Roman" w:cs="Times New Roman"/>
          <w:sz w:val="20"/>
          <w:szCs w:val="20"/>
          <w:lang w:val="en-US"/>
        </w:rPr>
        <w:t>41 x 0</w:t>
      </w:r>
      <w:r w:rsidR="00284865">
        <w:rPr>
          <w:rFonts w:ascii="Times New Roman" w:hAnsi="Times New Roman" w:cs="Times New Roman"/>
          <w:sz w:val="20"/>
          <w:szCs w:val="20"/>
          <w:lang w:val="en-US"/>
        </w:rPr>
        <w:t>.</w:t>
      </w:r>
      <w:r w:rsidRPr="008232D1">
        <w:rPr>
          <w:rFonts w:ascii="Times New Roman" w:hAnsi="Times New Roman" w:cs="Times New Roman"/>
          <w:sz w:val="20"/>
          <w:szCs w:val="20"/>
          <w:lang w:val="en-US"/>
        </w:rPr>
        <w:t>16</w:t>
      </w:r>
    </w:p>
    <w:p w14:paraId="69DB74CD" w14:textId="77777777" w:rsidR="002C58F6" w:rsidRPr="008232D1" w:rsidRDefault="002C58F6" w:rsidP="00284865">
      <w:pPr>
        <w:pStyle w:val="ListParagraph"/>
        <w:spacing w:line="240" w:lineRule="auto"/>
        <w:ind w:firstLine="720"/>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 0</w:t>
      </w:r>
      <w:r w:rsidR="00284865">
        <w:rPr>
          <w:rFonts w:ascii="Times New Roman" w:hAnsi="Times New Roman" w:cs="Times New Roman"/>
          <w:sz w:val="20"/>
          <w:szCs w:val="20"/>
          <w:lang w:val="en-US"/>
        </w:rPr>
        <w:t>.</w:t>
      </w:r>
      <w:r w:rsidRPr="008232D1">
        <w:rPr>
          <w:rFonts w:ascii="Times New Roman" w:hAnsi="Times New Roman" w:cs="Times New Roman"/>
          <w:sz w:val="20"/>
          <w:szCs w:val="20"/>
          <w:lang w:val="en-US"/>
        </w:rPr>
        <w:t>065 m³/</w:t>
      </w:r>
      <w:r w:rsidR="00284865">
        <w:rPr>
          <w:rFonts w:ascii="Times New Roman" w:hAnsi="Times New Roman" w:cs="Times New Roman"/>
          <w:sz w:val="20"/>
          <w:szCs w:val="20"/>
          <w:lang w:val="en-US"/>
        </w:rPr>
        <w:t>sec</w:t>
      </w:r>
    </w:p>
    <w:bookmarkEnd w:id="10"/>
    <w:p w14:paraId="231CBB42" w14:textId="77777777" w:rsidR="002C58F6" w:rsidRPr="008232D1" w:rsidRDefault="002C58F6" w:rsidP="00C5705D">
      <w:pPr>
        <w:pStyle w:val="ListParagraph"/>
        <w:spacing w:after="0" w:line="240" w:lineRule="auto"/>
        <w:ind w:left="0"/>
        <w:jc w:val="both"/>
        <w:rPr>
          <w:rFonts w:ascii="Times New Roman" w:hAnsi="Times New Roman" w:cs="Times New Roman"/>
          <w:sz w:val="20"/>
          <w:szCs w:val="20"/>
          <w:lang w:val="en-US"/>
        </w:rPr>
      </w:pPr>
    </w:p>
    <w:p w14:paraId="2048A433" w14:textId="77777777" w:rsidR="001F3D12" w:rsidRPr="008232D1" w:rsidRDefault="001F3D12" w:rsidP="00284865">
      <w:pPr>
        <w:pStyle w:val="ListParagraph"/>
        <w:numPr>
          <w:ilvl w:val="0"/>
          <w:numId w:val="28"/>
        </w:numPr>
        <w:spacing w:after="0" w:line="240" w:lineRule="auto"/>
        <w:ind w:hanging="294"/>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U-</w:t>
      </w:r>
      <w:r w:rsidR="00284865">
        <w:rPr>
          <w:rFonts w:ascii="Times New Roman" w:hAnsi="Times New Roman" w:cs="Times New Roman"/>
          <w:sz w:val="20"/>
          <w:szCs w:val="20"/>
          <w:lang w:val="en-US"/>
        </w:rPr>
        <w:t>D</w:t>
      </w:r>
      <w:r w:rsidRPr="008232D1">
        <w:rPr>
          <w:rFonts w:ascii="Times New Roman" w:hAnsi="Times New Roman" w:cs="Times New Roman"/>
          <w:sz w:val="20"/>
          <w:szCs w:val="20"/>
          <w:lang w:val="en-US"/>
        </w:rPr>
        <w:t>itch DS 2</w:t>
      </w:r>
    </w:p>
    <w:p w14:paraId="1DD00E79" w14:textId="77777777" w:rsidR="001F3D12" w:rsidRPr="008232D1" w:rsidRDefault="001F3D12" w:rsidP="00284865">
      <w:pPr>
        <w:spacing w:after="0" w:line="240" w:lineRule="auto"/>
        <w:jc w:val="center"/>
        <w:rPr>
          <w:rFonts w:ascii="Times New Roman" w:hAnsi="Times New Roman" w:cs="Times New Roman"/>
          <w:sz w:val="20"/>
          <w:szCs w:val="20"/>
          <w:lang w:val="en-US"/>
        </w:rPr>
      </w:pPr>
      <w:r w:rsidRPr="008232D1">
        <w:rPr>
          <w:noProof/>
          <w:lang w:val="en-US" w:eastAsia="en-US"/>
        </w:rPr>
        <w:drawing>
          <wp:inline distT="0" distB="0" distL="0" distR="0" wp14:anchorId="00D2EDEF" wp14:editId="36FE8D6B">
            <wp:extent cx="2430780" cy="1824638"/>
            <wp:effectExtent l="0" t="0" r="7620" b="444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pikal Bebep DS2.jpg"/>
                    <pic:cNvPicPr/>
                  </pic:nvPicPr>
                  <pic:blipFill rotWithShape="1">
                    <a:blip r:embed="rId21" cstate="print">
                      <a:extLst>
                        <a:ext uri="{28A0092B-C50C-407E-A947-70E740481C1C}">
                          <a14:useLocalDpi xmlns:a14="http://schemas.microsoft.com/office/drawing/2010/main" val="0"/>
                        </a:ext>
                      </a:extLst>
                    </a:blip>
                    <a:srcRect l="12058" r="13006"/>
                    <a:stretch/>
                  </pic:blipFill>
                  <pic:spPr bwMode="auto">
                    <a:xfrm>
                      <a:off x="0" y="0"/>
                      <a:ext cx="2441105" cy="1832388"/>
                    </a:xfrm>
                    <a:prstGeom prst="rect">
                      <a:avLst/>
                    </a:prstGeom>
                    <a:ln>
                      <a:noFill/>
                    </a:ln>
                    <a:extLst>
                      <a:ext uri="{53640926-AAD7-44D8-BBD7-CCE9431645EC}">
                        <a14:shadowObscured xmlns:a14="http://schemas.microsoft.com/office/drawing/2010/main"/>
                      </a:ext>
                    </a:extLst>
                  </pic:spPr>
                </pic:pic>
              </a:graphicData>
            </a:graphic>
          </wp:inline>
        </w:drawing>
      </w:r>
    </w:p>
    <w:p w14:paraId="51C7F88B" w14:textId="77777777" w:rsidR="001F3D12" w:rsidRPr="008232D1" w:rsidRDefault="00284865" w:rsidP="00284865">
      <w:pPr>
        <w:spacing w:after="0" w:line="240" w:lineRule="auto"/>
        <w:jc w:val="center"/>
        <w:rPr>
          <w:rFonts w:ascii="Times New Roman" w:hAnsi="Times New Roman" w:cs="Times New Roman"/>
          <w:sz w:val="20"/>
          <w:szCs w:val="20"/>
          <w:lang w:val="en-US"/>
        </w:rPr>
      </w:pPr>
      <w:r>
        <w:rPr>
          <w:rFonts w:ascii="Times New Roman" w:hAnsi="Times New Roman" w:cs="Times New Roman"/>
          <w:b/>
          <w:sz w:val="20"/>
          <w:szCs w:val="20"/>
          <w:lang w:val="en-US"/>
        </w:rPr>
        <w:t>Figure</w:t>
      </w:r>
      <w:r w:rsidR="001F3D12" w:rsidRPr="008232D1">
        <w:rPr>
          <w:rFonts w:ascii="Times New Roman" w:hAnsi="Times New Roman" w:cs="Times New Roman"/>
          <w:b/>
          <w:sz w:val="20"/>
          <w:szCs w:val="20"/>
          <w:lang w:val="en-US"/>
        </w:rPr>
        <w:t xml:space="preserve"> </w:t>
      </w:r>
      <w:r w:rsidR="00C76BDB" w:rsidRPr="008232D1">
        <w:rPr>
          <w:rFonts w:ascii="Times New Roman" w:hAnsi="Times New Roman" w:cs="Times New Roman"/>
          <w:b/>
          <w:sz w:val="20"/>
          <w:szCs w:val="20"/>
          <w:lang w:val="en-US"/>
        </w:rPr>
        <w:t>8</w:t>
      </w:r>
      <w:r w:rsidR="00466A9B" w:rsidRPr="008232D1">
        <w:rPr>
          <w:rFonts w:ascii="Times New Roman" w:hAnsi="Times New Roman" w:cs="Times New Roman"/>
          <w:sz w:val="20"/>
          <w:szCs w:val="20"/>
          <w:lang w:val="en-US"/>
        </w:rPr>
        <w:t xml:space="preserve"> </w:t>
      </w:r>
      <w:r w:rsidRPr="001E7D49">
        <w:rPr>
          <w:rFonts w:ascii="Times New Roman" w:hAnsi="Times New Roman" w:cs="Times New Roman"/>
          <w:sz w:val="20"/>
          <w:szCs w:val="20"/>
          <w:lang w:val="en-US"/>
        </w:rPr>
        <w:t xml:space="preserve">Dimensions </w:t>
      </w:r>
      <w:r>
        <w:rPr>
          <w:rFonts w:ascii="Times New Roman" w:hAnsi="Times New Roman" w:cs="Times New Roman"/>
          <w:sz w:val="20"/>
          <w:szCs w:val="20"/>
          <w:lang w:val="en-US"/>
        </w:rPr>
        <w:t xml:space="preserve">of </w:t>
      </w:r>
      <w:r w:rsidRPr="001E7D49">
        <w:rPr>
          <w:rFonts w:ascii="Times New Roman" w:hAnsi="Times New Roman" w:cs="Times New Roman"/>
          <w:sz w:val="20"/>
          <w:szCs w:val="20"/>
          <w:lang w:val="en-US"/>
        </w:rPr>
        <w:t xml:space="preserve">Square </w:t>
      </w:r>
      <w:r>
        <w:rPr>
          <w:rFonts w:ascii="Times New Roman" w:hAnsi="Times New Roman" w:cs="Times New Roman"/>
          <w:sz w:val="20"/>
          <w:szCs w:val="20"/>
          <w:lang w:val="en-US"/>
        </w:rPr>
        <w:t>Design</w:t>
      </w:r>
      <w:r w:rsidRPr="001E7D49">
        <w:rPr>
          <w:rFonts w:ascii="Times New Roman" w:hAnsi="Times New Roman" w:cs="Times New Roman"/>
          <w:sz w:val="20"/>
          <w:szCs w:val="20"/>
          <w:lang w:val="en-US"/>
        </w:rPr>
        <w:t xml:space="preserve"> Channel</w:t>
      </w:r>
      <w:r w:rsidR="001F3D12" w:rsidRPr="008232D1">
        <w:rPr>
          <w:rFonts w:ascii="Times New Roman" w:hAnsi="Times New Roman" w:cs="Times New Roman"/>
          <w:sz w:val="20"/>
          <w:szCs w:val="20"/>
          <w:lang w:val="en-US"/>
        </w:rPr>
        <w:t xml:space="preserve"> (U-Ditch</w:t>
      </w:r>
      <w:r>
        <w:rPr>
          <w:rFonts w:ascii="Times New Roman" w:hAnsi="Times New Roman" w:cs="Times New Roman"/>
          <w:sz w:val="20"/>
          <w:szCs w:val="20"/>
          <w:lang w:val="en-US"/>
        </w:rPr>
        <w:t xml:space="preserve"> DS </w:t>
      </w:r>
      <w:r w:rsidR="001F3D12" w:rsidRPr="008232D1">
        <w:rPr>
          <w:rFonts w:ascii="Times New Roman" w:hAnsi="Times New Roman" w:cs="Times New Roman"/>
          <w:sz w:val="20"/>
          <w:szCs w:val="20"/>
          <w:lang w:val="en-US"/>
        </w:rPr>
        <w:t>2)</w:t>
      </w:r>
    </w:p>
    <w:p w14:paraId="7F96DC5C" w14:textId="77777777" w:rsidR="006B4E55" w:rsidRPr="008232D1" w:rsidRDefault="006B4E55" w:rsidP="001F3D12">
      <w:pPr>
        <w:spacing w:after="0" w:line="240" w:lineRule="auto"/>
        <w:jc w:val="both"/>
        <w:rPr>
          <w:rFonts w:ascii="Times New Roman" w:hAnsi="Times New Roman" w:cs="Times New Roman"/>
          <w:sz w:val="20"/>
          <w:szCs w:val="20"/>
          <w:lang w:val="en-US"/>
        </w:rPr>
      </w:pPr>
    </w:p>
    <w:p w14:paraId="5990BCE4" w14:textId="77777777" w:rsidR="001F3D12" w:rsidRPr="008232D1" w:rsidRDefault="00547B9A" w:rsidP="00284865">
      <w:pPr>
        <w:numPr>
          <w:ilvl w:val="0"/>
          <w:numId w:val="29"/>
        </w:numPr>
        <w:spacing w:after="0" w:line="240" w:lineRule="auto"/>
        <w:ind w:left="709" w:hanging="283"/>
        <w:jc w:val="both"/>
        <w:rPr>
          <w:rFonts w:ascii="Times New Roman" w:hAnsi="Times New Roman" w:cs="Times New Roman"/>
          <w:sz w:val="20"/>
          <w:szCs w:val="20"/>
          <w:lang w:val="en-US"/>
        </w:rPr>
      </w:pPr>
      <w:r>
        <w:rPr>
          <w:rFonts w:ascii="Times New Roman" w:hAnsi="Times New Roman" w:cs="Times New Roman"/>
          <w:sz w:val="20"/>
          <w:szCs w:val="20"/>
          <w:lang w:val="en-US"/>
        </w:rPr>
        <w:t>Shape of channel</w:t>
      </w:r>
      <w:r w:rsidR="001F3D12" w:rsidRPr="008232D1">
        <w:rPr>
          <w:rFonts w:ascii="Times New Roman" w:hAnsi="Times New Roman" w:cs="Times New Roman"/>
          <w:sz w:val="20"/>
          <w:szCs w:val="20"/>
          <w:lang w:val="en-US"/>
        </w:rPr>
        <w:tab/>
        <w:t xml:space="preserve">= </w:t>
      </w:r>
      <w:r>
        <w:rPr>
          <w:rFonts w:ascii="Times New Roman" w:hAnsi="Times New Roman" w:cs="Times New Roman"/>
          <w:sz w:val="20"/>
          <w:szCs w:val="20"/>
          <w:lang w:val="en-US"/>
        </w:rPr>
        <w:t>Square</w:t>
      </w:r>
      <w:r w:rsidR="001F3D12" w:rsidRPr="008232D1">
        <w:rPr>
          <w:rFonts w:ascii="Times New Roman" w:hAnsi="Times New Roman" w:cs="Times New Roman"/>
          <w:sz w:val="20"/>
          <w:szCs w:val="20"/>
          <w:lang w:val="en-US"/>
        </w:rPr>
        <w:t xml:space="preserve"> (U-ditch DS </w:t>
      </w:r>
      <w:r>
        <w:rPr>
          <w:rFonts w:ascii="Times New Roman" w:hAnsi="Times New Roman" w:cs="Times New Roman"/>
          <w:sz w:val="20"/>
          <w:szCs w:val="20"/>
          <w:lang w:val="en-US"/>
        </w:rPr>
        <w:t>2</w:t>
      </w:r>
      <w:r w:rsidR="001F3D12" w:rsidRPr="008232D1">
        <w:rPr>
          <w:rFonts w:ascii="Times New Roman" w:hAnsi="Times New Roman" w:cs="Times New Roman"/>
          <w:sz w:val="20"/>
          <w:szCs w:val="20"/>
          <w:lang w:val="en-US"/>
        </w:rPr>
        <w:t>)</w:t>
      </w:r>
    </w:p>
    <w:p w14:paraId="20AB6041" w14:textId="77777777" w:rsidR="001F3D12" w:rsidRPr="008232D1" w:rsidRDefault="00547B9A" w:rsidP="00284865">
      <w:pPr>
        <w:numPr>
          <w:ilvl w:val="0"/>
          <w:numId w:val="29"/>
        </w:numPr>
        <w:spacing w:after="0" w:line="240" w:lineRule="auto"/>
        <w:ind w:left="709" w:hanging="283"/>
        <w:jc w:val="both"/>
        <w:rPr>
          <w:rFonts w:ascii="Times New Roman" w:hAnsi="Times New Roman" w:cs="Times New Roman"/>
          <w:sz w:val="20"/>
          <w:szCs w:val="20"/>
          <w:lang w:val="en-US"/>
        </w:rPr>
      </w:pPr>
      <w:r>
        <w:rPr>
          <w:rFonts w:ascii="Times New Roman" w:hAnsi="Times New Roman" w:cs="Times New Roman"/>
          <w:sz w:val="20"/>
          <w:szCs w:val="20"/>
          <w:lang w:val="en-US"/>
        </w:rPr>
        <w:t>Channel length</w:t>
      </w:r>
      <w:r w:rsidR="001F3D12" w:rsidRPr="008232D1">
        <w:rPr>
          <w:rFonts w:ascii="Times New Roman" w:hAnsi="Times New Roman" w:cs="Times New Roman"/>
          <w:sz w:val="20"/>
          <w:szCs w:val="20"/>
          <w:lang w:val="en-US"/>
        </w:rPr>
        <w:tab/>
        <w:t>= 1</w:t>
      </w:r>
      <w:r>
        <w:rPr>
          <w:rFonts w:ascii="Times New Roman" w:hAnsi="Times New Roman" w:cs="Times New Roman"/>
          <w:sz w:val="20"/>
          <w:szCs w:val="20"/>
          <w:lang w:val="en-US"/>
        </w:rPr>
        <w:t>,</w:t>
      </w:r>
      <w:r w:rsidR="001F3D12" w:rsidRPr="008232D1">
        <w:rPr>
          <w:rFonts w:ascii="Times New Roman" w:hAnsi="Times New Roman" w:cs="Times New Roman"/>
          <w:sz w:val="20"/>
          <w:szCs w:val="20"/>
          <w:lang w:val="en-US"/>
        </w:rPr>
        <w:t>350 m</w:t>
      </w:r>
    </w:p>
    <w:p w14:paraId="699866E4" w14:textId="77777777" w:rsidR="001F3D12" w:rsidRPr="008232D1" w:rsidRDefault="00547B9A" w:rsidP="00547B9A">
      <w:pPr>
        <w:spacing w:after="0" w:line="240" w:lineRule="auto"/>
        <w:ind w:left="426"/>
        <w:jc w:val="both"/>
        <w:rPr>
          <w:rFonts w:ascii="Times New Roman" w:hAnsi="Times New Roman" w:cs="Times New Roman"/>
          <w:sz w:val="20"/>
          <w:szCs w:val="20"/>
          <w:lang w:val="en-US"/>
        </w:rPr>
      </w:pPr>
      <w:r w:rsidRPr="00625C36">
        <w:rPr>
          <w:rFonts w:ascii="Times New Roman" w:hAnsi="Times New Roman" w:cs="Times New Roman"/>
          <w:sz w:val="20"/>
          <w:szCs w:val="20"/>
          <w:lang w:val="en-US"/>
        </w:rPr>
        <w:t xml:space="preserve">Based on previous calculations, the design channel depth </w:t>
      </w:r>
      <w:r>
        <w:rPr>
          <w:rFonts w:ascii="Times New Roman" w:hAnsi="Times New Roman" w:cs="Times New Roman"/>
          <w:sz w:val="20"/>
          <w:szCs w:val="20"/>
          <w:lang w:val="en-US"/>
        </w:rPr>
        <w:t>wa</w:t>
      </w:r>
      <w:r w:rsidRPr="00625C36">
        <w:rPr>
          <w:rFonts w:ascii="Times New Roman" w:hAnsi="Times New Roman" w:cs="Times New Roman"/>
          <w:sz w:val="20"/>
          <w:szCs w:val="20"/>
          <w:lang w:val="en-US"/>
        </w:rPr>
        <w:t>s:</w:t>
      </w:r>
    </w:p>
    <w:p w14:paraId="16B02B65" w14:textId="77777777" w:rsidR="001F3D12" w:rsidRPr="008232D1" w:rsidRDefault="00547B9A" w:rsidP="00547B9A">
      <w:pPr>
        <w:numPr>
          <w:ilvl w:val="0"/>
          <w:numId w:val="30"/>
        </w:numPr>
        <w:tabs>
          <w:tab w:val="left" w:pos="709"/>
          <w:tab w:val="left" w:pos="2835"/>
        </w:tabs>
        <w:spacing w:after="0" w:line="240" w:lineRule="auto"/>
        <w:ind w:left="3119" w:hanging="2693"/>
        <w:jc w:val="both"/>
        <w:rPr>
          <w:rFonts w:ascii="Times New Roman" w:hAnsi="Times New Roman" w:cs="Times New Roman"/>
          <w:sz w:val="20"/>
          <w:szCs w:val="20"/>
          <w:lang w:val="en-US"/>
        </w:rPr>
      </w:pPr>
      <w:r>
        <w:rPr>
          <w:rFonts w:ascii="Times New Roman" w:hAnsi="Times New Roman" w:cs="Times New Roman"/>
          <w:sz w:val="20"/>
          <w:szCs w:val="20"/>
          <w:lang w:val="en-US"/>
        </w:rPr>
        <w:t>Depth (h)</w:t>
      </w:r>
      <w:r w:rsidR="001F3D12" w:rsidRPr="008232D1">
        <w:rPr>
          <w:rFonts w:ascii="Times New Roman" w:hAnsi="Times New Roman" w:cs="Times New Roman"/>
          <w:sz w:val="20"/>
          <w:szCs w:val="20"/>
          <w:lang w:val="en-US"/>
        </w:rPr>
        <w:tab/>
        <w:t>=</w:t>
      </w:r>
      <w:r>
        <w:rPr>
          <w:rFonts w:ascii="Times New Roman" w:hAnsi="Times New Roman" w:cs="Times New Roman"/>
          <w:sz w:val="20"/>
          <w:szCs w:val="20"/>
          <w:lang w:val="en-US"/>
        </w:rPr>
        <w:tab/>
      </w:r>
      <w:r w:rsidR="001F3D12" w:rsidRPr="008232D1">
        <w:rPr>
          <w:rFonts w:ascii="Times New Roman" w:hAnsi="Times New Roman" w:cs="Times New Roman"/>
          <w:sz w:val="20"/>
          <w:szCs w:val="20"/>
          <w:lang w:val="en-US"/>
        </w:rPr>
        <w:t>0</w:t>
      </w:r>
      <w:r>
        <w:rPr>
          <w:rFonts w:ascii="Times New Roman" w:hAnsi="Times New Roman" w:cs="Times New Roman"/>
          <w:sz w:val="20"/>
          <w:szCs w:val="20"/>
          <w:lang w:val="en-US"/>
        </w:rPr>
        <w:t>.</w:t>
      </w:r>
      <w:r w:rsidR="001F3D12" w:rsidRPr="008232D1">
        <w:rPr>
          <w:rFonts w:ascii="Times New Roman" w:hAnsi="Times New Roman" w:cs="Times New Roman"/>
          <w:sz w:val="20"/>
          <w:szCs w:val="20"/>
          <w:lang w:val="en-US"/>
        </w:rPr>
        <w:t xml:space="preserve">80 m </w:t>
      </w:r>
    </w:p>
    <w:p w14:paraId="7F7D911D" w14:textId="77777777" w:rsidR="001F3D12" w:rsidRPr="008232D1" w:rsidRDefault="00547B9A" w:rsidP="00547B9A">
      <w:pPr>
        <w:numPr>
          <w:ilvl w:val="0"/>
          <w:numId w:val="30"/>
        </w:numPr>
        <w:tabs>
          <w:tab w:val="left" w:pos="709"/>
          <w:tab w:val="left" w:pos="2835"/>
        </w:tabs>
        <w:spacing w:after="0" w:line="240" w:lineRule="auto"/>
        <w:ind w:left="3119" w:hanging="2693"/>
        <w:jc w:val="both"/>
        <w:rPr>
          <w:rFonts w:ascii="Times New Roman" w:hAnsi="Times New Roman" w:cs="Times New Roman"/>
          <w:sz w:val="20"/>
          <w:szCs w:val="20"/>
          <w:lang w:val="en-US"/>
        </w:rPr>
      </w:pPr>
      <w:r>
        <w:rPr>
          <w:rFonts w:ascii="Times New Roman" w:hAnsi="Times New Roman" w:cs="Times New Roman"/>
          <w:sz w:val="20"/>
          <w:szCs w:val="20"/>
          <w:lang w:val="en-US"/>
        </w:rPr>
        <w:t>Surface width</w:t>
      </w:r>
      <w:r w:rsidRPr="008232D1">
        <w:rPr>
          <w:rFonts w:ascii="Times New Roman" w:hAnsi="Times New Roman" w:cs="Times New Roman"/>
          <w:sz w:val="20"/>
          <w:szCs w:val="20"/>
          <w:lang w:val="en-US"/>
        </w:rPr>
        <w:t xml:space="preserve"> </w:t>
      </w:r>
      <w:r w:rsidR="001F3D12" w:rsidRPr="008232D1">
        <w:rPr>
          <w:rFonts w:ascii="Times New Roman" w:hAnsi="Times New Roman" w:cs="Times New Roman"/>
          <w:sz w:val="20"/>
          <w:szCs w:val="20"/>
          <w:lang w:val="en-US"/>
        </w:rPr>
        <w:t>(b)</w:t>
      </w:r>
      <w:r w:rsidR="001F3D12" w:rsidRPr="008232D1">
        <w:rPr>
          <w:rFonts w:ascii="Times New Roman" w:hAnsi="Times New Roman" w:cs="Times New Roman"/>
          <w:sz w:val="20"/>
          <w:szCs w:val="20"/>
          <w:lang w:val="en-US"/>
        </w:rPr>
        <w:tab/>
        <w:t>=</w:t>
      </w:r>
      <w:r>
        <w:rPr>
          <w:rFonts w:ascii="Times New Roman" w:hAnsi="Times New Roman" w:cs="Times New Roman"/>
          <w:sz w:val="20"/>
          <w:szCs w:val="20"/>
          <w:lang w:val="en-US"/>
        </w:rPr>
        <w:tab/>
      </w:r>
      <w:r w:rsidR="001F3D12" w:rsidRPr="008232D1">
        <w:rPr>
          <w:rFonts w:ascii="Times New Roman" w:hAnsi="Times New Roman" w:cs="Times New Roman"/>
          <w:sz w:val="20"/>
          <w:szCs w:val="20"/>
          <w:lang w:val="en-US"/>
        </w:rPr>
        <w:t>0</w:t>
      </w:r>
      <w:r>
        <w:rPr>
          <w:rFonts w:ascii="Times New Roman" w:hAnsi="Times New Roman" w:cs="Times New Roman"/>
          <w:sz w:val="20"/>
          <w:szCs w:val="20"/>
          <w:lang w:val="en-US"/>
        </w:rPr>
        <w:t>.</w:t>
      </w:r>
      <w:r w:rsidR="001F3D12" w:rsidRPr="008232D1">
        <w:rPr>
          <w:rFonts w:ascii="Times New Roman" w:hAnsi="Times New Roman" w:cs="Times New Roman"/>
          <w:sz w:val="20"/>
          <w:szCs w:val="20"/>
          <w:lang w:val="en-US"/>
        </w:rPr>
        <w:t>60 m</w:t>
      </w:r>
    </w:p>
    <w:p w14:paraId="0F34F40F" w14:textId="77777777" w:rsidR="00547B9A" w:rsidRDefault="00547B9A" w:rsidP="00547B9A">
      <w:pPr>
        <w:numPr>
          <w:ilvl w:val="0"/>
          <w:numId w:val="30"/>
        </w:numPr>
        <w:tabs>
          <w:tab w:val="left" w:pos="709"/>
          <w:tab w:val="left" w:pos="2835"/>
        </w:tabs>
        <w:spacing w:after="0" w:line="240" w:lineRule="auto"/>
        <w:ind w:left="3119" w:hanging="2693"/>
        <w:jc w:val="both"/>
        <w:rPr>
          <w:rFonts w:ascii="Times New Roman" w:hAnsi="Times New Roman" w:cs="Times New Roman"/>
          <w:sz w:val="20"/>
          <w:szCs w:val="20"/>
          <w:lang w:val="en-US"/>
        </w:rPr>
      </w:pPr>
      <w:r>
        <w:rPr>
          <w:rFonts w:ascii="Times New Roman" w:hAnsi="Times New Roman" w:cs="Times New Roman"/>
          <w:sz w:val="20"/>
          <w:szCs w:val="20"/>
          <w:lang w:val="en-US"/>
        </w:rPr>
        <w:t>Surface area</w:t>
      </w:r>
      <w:r w:rsidRPr="008232D1">
        <w:rPr>
          <w:rFonts w:ascii="Times New Roman" w:hAnsi="Times New Roman" w:cs="Times New Roman"/>
          <w:sz w:val="20"/>
          <w:szCs w:val="20"/>
          <w:lang w:val="en-US"/>
        </w:rPr>
        <w:t xml:space="preserve"> </w:t>
      </w:r>
      <w:r w:rsidR="001F3D12" w:rsidRPr="008232D1">
        <w:rPr>
          <w:rFonts w:ascii="Times New Roman" w:hAnsi="Times New Roman" w:cs="Times New Roman"/>
          <w:sz w:val="20"/>
          <w:szCs w:val="20"/>
          <w:lang w:val="en-US"/>
        </w:rPr>
        <w:t>(A)</w:t>
      </w:r>
      <w:r>
        <w:rPr>
          <w:rFonts w:ascii="Times New Roman" w:hAnsi="Times New Roman" w:cs="Times New Roman"/>
          <w:sz w:val="20"/>
          <w:szCs w:val="20"/>
          <w:lang w:val="en-US"/>
        </w:rPr>
        <w:tab/>
      </w:r>
      <w:r w:rsidR="001F3D12" w:rsidRPr="008232D1">
        <w:rPr>
          <w:rFonts w:ascii="Times New Roman" w:hAnsi="Times New Roman" w:cs="Times New Roman"/>
          <w:sz w:val="20"/>
          <w:szCs w:val="20"/>
          <w:lang w:val="en-US"/>
        </w:rPr>
        <w:t>=</w:t>
      </w:r>
      <w:r>
        <w:rPr>
          <w:rFonts w:ascii="Times New Roman" w:hAnsi="Times New Roman" w:cs="Times New Roman"/>
          <w:sz w:val="20"/>
          <w:szCs w:val="20"/>
          <w:lang w:val="en-US"/>
        </w:rPr>
        <w:tab/>
      </w:r>
      <w:r w:rsidR="001F3D12" w:rsidRPr="008232D1">
        <w:rPr>
          <w:rFonts w:ascii="Times New Roman" w:hAnsi="Times New Roman" w:cs="Times New Roman"/>
          <w:sz w:val="20"/>
          <w:szCs w:val="20"/>
          <w:lang w:val="en-US"/>
        </w:rPr>
        <w:t>0</w:t>
      </w:r>
      <w:r>
        <w:rPr>
          <w:rFonts w:ascii="Times New Roman" w:hAnsi="Times New Roman" w:cs="Times New Roman"/>
          <w:sz w:val="20"/>
          <w:szCs w:val="20"/>
          <w:lang w:val="en-US"/>
        </w:rPr>
        <w:t>.</w:t>
      </w:r>
      <w:r w:rsidR="001F3D12" w:rsidRPr="008232D1">
        <w:rPr>
          <w:rFonts w:ascii="Times New Roman" w:hAnsi="Times New Roman" w:cs="Times New Roman"/>
          <w:sz w:val="20"/>
          <w:szCs w:val="20"/>
          <w:lang w:val="en-US"/>
        </w:rPr>
        <w:t>80 x 0</w:t>
      </w:r>
      <w:r>
        <w:rPr>
          <w:rFonts w:ascii="Times New Roman" w:hAnsi="Times New Roman" w:cs="Times New Roman"/>
          <w:sz w:val="20"/>
          <w:szCs w:val="20"/>
          <w:lang w:val="en-US"/>
        </w:rPr>
        <w:t>.</w:t>
      </w:r>
      <w:r w:rsidR="001F3D12" w:rsidRPr="008232D1">
        <w:rPr>
          <w:rFonts w:ascii="Times New Roman" w:hAnsi="Times New Roman" w:cs="Times New Roman"/>
          <w:sz w:val="20"/>
          <w:szCs w:val="20"/>
          <w:lang w:val="en-US"/>
        </w:rPr>
        <w:t xml:space="preserve">60 </w:t>
      </w:r>
    </w:p>
    <w:p w14:paraId="7D8393ED" w14:textId="77777777" w:rsidR="001F3D12" w:rsidRPr="008232D1" w:rsidRDefault="001F3D12" w:rsidP="00547B9A">
      <w:pPr>
        <w:spacing w:after="0" w:line="240" w:lineRule="auto"/>
        <w:ind w:left="3119" w:hanging="284"/>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w:t>
      </w:r>
      <w:r w:rsidR="00547B9A">
        <w:rPr>
          <w:rFonts w:ascii="Times New Roman" w:hAnsi="Times New Roman" w:cs="Times New Roman"/>
          <w:sz w:val="20"/>
          <w:szCs w:val="20"/>
          <w:lang w:val="en-US"/>
        </w:rPr>
        <w:tab/>
      </w:r>
      <w:r w:rsidRPr="008232D1">
        <w:rPr>
          <w:rFonts w:ascii="Times New Roman" w:hAnsi="Times New Roman" w:cs="Times New Roman"/>
          <w:sz w:val="20"/>
          <w:szCs w:val="20"/>
          <w:lang w:val="en-US"/>
        </w:rPr>
        <w:t>0</w:t>
      </w:r>
      <w:r w:rsidR="00547B9A">
        <w:rPr>
          <w:rFonts w:ascii="Times New Roman" w:hAnsi="Times New Roman" w:cs="Times New Roman"/>
          <w:sz w:val="20"/>
          <w:szCs w:val="20"/>
          <w:lang w:val="en-US"/>
        </w:rPr>
        <w:t>.</w:t>
      </w:r>
      <w:r w:rsidRPr="008232D1">
        <w:rPr>
          <w:rFonts w:ascii="Times New Roman" w:hAnsi="Times New Roman" w:cs="Times New Roman"/>
          <w:sz w:val="20"/>
          <w:szCs w:val="20"/>
          <w:lang w:val="en-US"/>
        </w:rPr>
        <w:t xml:space="preserve">48 m² </w:t>
      </w:r>
    </w:p>
    <w:p w14:paraId="3BCED8F1" w14:textId="77777777" w:rsidR="001F3D12" w:rsidRPr="008232D1" w:rsidRDefault="00547B9A" w:rsidP="00547B9A">
      <w:pPr>
        <w:numPr>
          <w:ilvl w:val="0"/>
          <w:numId w:val="30"/>
        </w:numPr>
        <w:tabs>
          <w:tab w:val="left" w:pos="709"/>
          <w:tab w:val="left" w:pos="2835"/>
        </w:tabs>
        <w:spacing w:after="0" w:line="240" w:lineRule="auto"/>
        <w:ind w:left="3119" w:hanging="2693"/>
        <w:jc w:val="both"/>
        <w:rPr>
          <w:rFonts w:ascii="Times New Roman" w:hAnsi="Times New Roman" w:cs="Times New Roman"/>
          <w:sz w:val="20"/>
          <w:szCs w:val="20"/>
          <w:lang w:val="en-US"/>
        </w:rPr>
      </w:pPr>
      <w:r>
        <w:rPr>
          <w:rFonts w:ascii="Times New Roman" w:hAnsi="Times New Roman" w:cs="Times New Roman"/>
          <w:sz w:val="20"/>
          <w:szCs w:val="20"/>
          <w:lang w:val="en-US"/>
        </w:rPr>
        <w:t>Manning (n) coefficient</w:t>
      </w:r>
      <w:r w:rsidR="001F3D12" w:rsidRPr="008232D1">
        <w:rPr>
          <w:rFonts w:ascii="Times New Roman" w:hAnsi="Times New Roman" w:cs="Times New Roman"/>
          <w:sz w:val="20"/>
          <w:szCs w:val="20"/>
          <w:lang w:val="en-US"/>
        </w:rPr>
        <w:tab/>
        <w:t>=</w:t>
      </w:r>
      <w:r>
        <w:rPr>
          <w:rFonts w:ascii="Times New Roman" w:hAnsi="Times New Roman" w:cs="Times New Roman"/>
          <w:sz w:val="20"/>
          <w:szCs w:val="20"/>
          <w:lang w:val="en-US"/>
        </w:rPr>
        <w:tab/>
      </w:r>
      <w:r w:rsidR="001F3D12" w:rsidRPr="008232D1">
        <w:rPr>
          <w:rFonts w:ascii="Times New Roman" w:hAnsi="Times New Roman" w:cs="Times New Roman"/>
          <w:sz w:val="20"/>
          <w:szCs w:val="20"/>
          <w:lang w:val="en-US"/>
        </w:rPr>
        <w:t>0</w:t>
      </w:r>
      <w:r>
        <w:rPr>
          <w:rFonts w:ascii="Times New Roman" w:hAnsi="Times New Roman" w:cs="Times New Roman"/>
          <w:sz w:val="20"/>
          <w:szCs w:val="20"/>
          <w:lang w:val="en-US"/>
        </w:rPr>
        <w:t>.</w:t>
      </w:r>
      <w:r w:rsidR="001F3D12" w:rsidRPr="008232D1">
        <w:rPr>
          <w:rFonts w:ascii="Times New Roman" w:hAnsi="Times New Roman" w:cs="Times New Roman"/>
          <w:sz w:val="20"/>
          <w:szCs w:val="20"/>
          <w:lang w:val="en-US"/>
        </w:rPr>
        <w:t>016 (</w:t>
      </w:r>
      <w:r>
        <w:rPr>
          <w:rFonts w:ascii="Times New Roman" w:hAnsi="Times New Roman" w:cs="Times New Roman"/>
          <w:sz w:val="20"/>
          <w:szCs w:val="20"/>
          <w:lang w:val="en-US"/>
        </w:rPr>
        <w:t>M</w:t>
      </w:r>
      <w:r w:rsidRPr="008232D1">
        <w:rPr>
          <w:rFonts w:ascii="Times New Roman" w:hAnsi="Times New Roman" w:cs="Times New Roman"/>
          <w:sz w:val="20"/>
          <w:szCs w:val="20"/>
          <w:lang w:val="en-US"/>
        </w:rPr>
        <w:t>anning</w:t>
      </w:r>
      <w:r w:rsidRPr="00625C36">
        <w:rPr>
          <w:rFonts w:ascii="Times New Roman" w:hAnsi="Times New Roman" w:cs="Times New Roman"/>
          <w:sz w:val="20"/>
          <w:szCs w:val="20"/>
          <w:lang w:val="en-US"/>
        </w:rPr>
        <w:t xml:space="preserve"> </w:t>
      </w:r>
      <w:r w:rsidRPr="008232D1">
        <w:rPr>
          <w:rFonts w:ascii="Times New Roman" w:hAnsi="Times New Roman" w:cs="Times New Roman"/>
          <w:sz w:val="20"/>
          <w:szCs w:val="20"/>
          <w:lang w:val="en-US"/>
        </w:rPr>
        <w:t>Tab</w:t>
      </w:r>
      <w:r>
        <w:rPr>
          <w:rFonts w:ascii="Times New Roman" w:hAnsi="Times New Roman" w:cs="Times New Roman"/>
          <w:sz w:val="20"/>
          <w:szCs w:val="20"/>
          <w:lang w:val="en-US"/>
        </w:rPr>
        <w:t>le</w:t>
      </w:r>
      <w:r w:rsidR="001F3D12" w:rsidRPr="008232D1">
        <w:rPr>
          <w:rFonts w:ascii="Times New Roman" w:hAnsi="Times New Roman" w:cs="Times New Roman"/>
          <w:sz w:val="20"/>
          <w:szCs w:val="20"/>
          <w:lang w:val="en-US"/>
        </w:rPr>
        <w:t xml:space="preserve">) </w:t>
      </w:r>
    </w:p>
    <w:p w14:paraId="09657A7C" w14:textId="77777777" w:rsidR="001F3D12" w:rsidRPr="008232D1" w:rsidRDefault="00547B9A" w:rsidP="00547B9A">
      <w:pPr>
        <w:numPr>
          <w:ilvl w:val="0"/>
          <w:numId w:val="30"/>
        </w:numPr>
        <w:tabs>
          <w:tab w:val="left" w:pos="709"/>
          <w:tab w:val="left" w:pos="2835"/>
        </w:tabs>
        <w:spacing w:after="0" w:line="240" w:lineRule="auto"/>
        <w:ind w:left="3119" w:hanging="2693"/>
        <w:jc w:val="both"/>
        <w:rPr>
          <w:rFonts w:ascii="Times New Roman" w:hAnsi="Times New Roman" w:cs="Times New Roman"/>
          <w:sz w:val="20"/>
          <w:szCs w:val="20"/>
          <w:lang w:val="en-US"/>
        </w:rPr>
      </w:pPr>
      <w:r>
        <w:rPr>
          <w:rFonts w:ascii="Times New Roman" w:hAnsi="Times New Roman" w:cs="Times New Roman"/>
          <w:sz w:val="20"/>
          <w:szCs w:val="20"/>
          <w:lang w:val="en-US"/>
        </w:rPr>
        <w:t>Slope of channel base</w:t>
      </w:r>
      <w:r w:rsidRPr="008232D1">
        <w:rPr>
          <w:rFonts w:ascii="Times New Roman" w:hAnsi="Times New Roman" w:cs="Times New Roman"/>
          <w:sz w:val="20"/>
          <w:szCs w:val="20"/>
          <w:lang w:val="en-US"/>
        </w:rPr>
        <w:t xml:space="preserve"> </w:t>
      </w:r>
      <w:r w:rsidR="001F3D12" w:rsidRPr="008232D1">
        <w:rPr>
          <w:rFonts w:ascii="Times New Roman" w:hAnsi="Times New Roman" w:cs="Times New Roman"/>
          <w:sz w:val="20"/>
          <w:szCs w:val="20"/>
          <w:lang w:val="en-US"/>
        </w:rPr>
        <w:t>(S)</w:t>
      </w:r>
      <w:r>
        <w:rPr>
          <w:rFonts w:ascii="Times New Roman" w:hAnsi="Times New Roman" w:cs="Times New Roman"/>
          <w:sz w:val="20"/>
          <w:szCs w:val="20"/>
          <w:lang w:val="en-US"/>
        </w:rPr>
        <w:tab/>
      </w:r>
      <w:r w:rsidR="001F3D12" w:rsidRPr="008232D1">
        <w:rPr>
          <w:rFonts w:ascii="Times New Roman" w:hAnsi="Times New Roman" w:cs="Times New Roman"/>
          <w:sz w:val="20"/>
          <w:szCs w:val="20"/>
          <w:lang w:val="en-US"/>
        </w:rPr>
        <w:t>=</w:t>
      </w:r>
      <w:r>
        <w:rPr>
          <w:rFonts w:ascii="Times New Roman" w:hAnsi="Times New Roman" w:cs="Times New Roman"/>
          <w:sz w:val="20"/>
          <w:szCs w:val="20"/>
          <w:lang w:val="en-US"/>
        </w:rPr>
        <w:tab/>
      </w:r>
      <w:r w:rsidR="001F3D12" w:rsidRPr="008232D1">
        <w:rPr>
          <w:rFonts w:ascii="Times New Roman" w:hAnsi="Times New Roman" w:cs="Times New Roman"/>
          <w:sz w:val="20"/>
          <w:szCs w:val="20"/>
          <w:lang w:val="en-US"/>
        </w:rPr>
        <w:t>0</w:t>
      </w:r>
      <w:r>
        <w:rPr>
          <w:rFonts w:ascii="Times New Roman" w:hAnsi="Times New Roman" w:cs="Times New Roman"/>
          <w:sz w:val="20"/>
          <w:szCs w:val="20"/>
          <w:lang w:val="en-US"/>
        </w:rPr>
        <w:t>.</w:t>
      </w:r>
      <w:r w:rsidR="001F3D12" w:rsidRPr="008232D1">
        <w:rPr>
          <w:rFonts w:ascii="Times New Roman" w:hAnsi="Times New Roman" w:cs="Times New Roman"/>
          <w:sz w:val="20"/>
          <w:szCs w:val="20"/>
          <w:lang w:val="en-US"/>
        </w:rPr>
        <w:t>0005</w:t>
      </w:r>
    </w:p>
    <w:p w14:paraId="15188DDD" w14:textId="77777777" w:rsidR="001F3D12" w:rsidRPr="008232D1" w:rsidRDefault="00547B9A" w:rsidP="00547B9A">
      <w:pPr>
        <w:numPr>
          <w:ilvl w:val="0"/>
          <w:numId w:val="30"/>
        </w:numPr>
        <w:tabs>
          <w:tab w:val="left" w:pos="709"/>
          <w:tab w:val="left" w:pos="2835"/>
        </w:tabs>
        <w:spacing w:after="0" w:line="240" w:lineRule="auto"/>
        <w:ind w:left="3119" w:hanging="2693"/>
        <w:jc w:val="both"/>
        <w:rPr>
          <w:rFonts w:ascii="Times New Roman" w:hAnsi="Times New Roman" w:cs="Times New Roman"/>
          <w:sz w:val="20"/>
          <w:szCs w:val="20"/>
          <w:lang w:val="en-US"/>
        </w:rPr>
      </w:pPr>
      <w:r>
        <w:rPr>
          <w:rFonts w:ascii="Times New Roman" w:hAnsi="Times New Roman" w:cs="Times New Roman"/>
          <w:sz w:val="20"/>
          <w:szCs w:val="20"/>
          <w:lang w:val="en-US"/>
        </w:rPr>
        <w:t>Slope of channel base</w:t>
      </w:r>
      <w:r w:rsidRPr="008232D1">
        <w:rPr>
          <w:rFonts w:ascii="Times New Roman" w:hAnsi="Times New Roman" w:cs="Times New Roman"/>
          <w:sz w:val="20"/>
          <w:szCs w:val="20"/>
          <w:lang w:val="en-US"/>
        </w:rPr>
        <w:t xml:space="preserve"> </w:t>
      </w:r>
      <w:r w:rsidR="001F3D12" w:rsidRPr="008232D1">
        <w:rPr>
          <w:rFonts w:ascii="Times New Roman" w:hAnsi="Times New Roman" w:cs="Times New Roman"/>
          <w:sz w:val="20"/>
          <w:szCs w:val="20"/>
          <w:lang w:val="en-US"/>
        </w:rPr>
        <w:t>(R)</w:t>
      </w:r>
      <w:r>
        <w:rPr>
          <w:rFonts w:ascii="Times New Roman" w:hAnsi="Times New Roman" w:cs="Times New Roman"/>
          <w:sz w:val="20"/>
          <w:szCs w:val="20"/>
          <w:lang w:val="en-US"/>
        </w:rPr>
        <w:tab/>
      </w:r>
      <w:r w:rsidR="001F3D12" w:rsidRPr="008232D1">
        <w:rPr>
          <w:rFonts w:ascii="Times New Roman" w:hAnsi="Times New Roman" w:cs="Times New Roman"/>
          <w:sz w:val="20"/>
          <w:szCs w:val="20"/>
          <w:lang w:val="en-US"/>
        </w:rPr>
        <w:t>=</w:t>
      </w:r>
      <w:r>
        <w:rPr>
          <w:rFonts w:ascii="Times New Roman" w:hAnsi="Times New Roman" w:cs="Times New Roman"/>
          <w:sz w:val="20"/>
          <w:szCs w:val="20"/>
          <w:lang w:val="en-US"/>
        </w:rPr>
        <w:tab/>
      </w:r>
      <w:r w:rsidR="001F3D12" w:rsidRPr="008232D1">
        <w:rPr>
          <w:rFonts w:ascii="Times New Roman" w:hAnsi="Times New Roman" w:cs="Times New Roman"/>
          <w:sz w:val="20"/>
          <w:szCs w:val="20"/>
          <w:lang w:val="en-US"/>
        </w:rPr>
        <w:t>0</w:t>
      </w:r>
      <w:r>
        <w:rPr>
          <w:rFonts w:ascii="Times New Roman" w:hAnsi="Times New Roman" w:cs="Times New Roman"/>
          <w:sz w:val="20"/>
          <w:szCs w:val="20"/>
          <w:lang w:val="en-US"/>
        </w:rPr>
        <w:t>.</w:t>
      </w:r>
      <w:r w:rsidR="001F3D12" w:rsidRPr="008232D1">
        <w:rPr>
          <w:rFonts w:ascii="Times New Roman" w:hAnsi="Times New Roman" w:cs="Times New Roman"/>
          <w:sz w:val="20"/>
          <w:szCs w:val="20"/>
          <w:lang w:val="en-US"/>
        </w:rPr>
        <w:t>22</w:t>
      </w:r>
    </w:p>
    <w:p w14:paraId="6A070E35" w14:textId="77777777" w:rsidR="001F3D12" w:rsidRPr="008232D1" w:rsidRDefault="001F3D12" w:rsidP="001F3D12">
      <w:pPr>
        <w:spacing w:after="0" w:line="240" w:lineRule="auto"/>
        <w:jc w:val="both"/>
        <w:rPr>
          <w:rFonts w:ascii="Times New Roman" w:hAnsi="Times New Roman" w:cs="Times New Roman"/>
          <w:sz w:val="20"/>
          <w:szCs w:val="20"/>
          <w:lang w:val="en-US"/>
        </w:rPr>
      </w:pPr>
    </w:p>
    <w:p w14:paraId="2BB8E690" w14:textId="77777777" w:rsidR="001F3D12" w:rsidRPr="008232D1" w:rsidRDefault="00547B9A" w:rsidP="005F2523">
      <w:pPr>
        <w:spacing w:after="0" w:line="240" w:lineRule="auto"/>
        <w:ind w:left="426"/>
        <w:jc w:val="both"/>
        <w:rPr>
          <w:rFonts w:ascii="Times New Roman" w:hAnsi="Times New Roman" w:cs="Times New Roman"/>
          <w:sz w:val="20"/>
          <w:szCs w:val="20"/>
          <w:lang w:val="en-US"/>
        </w:rPr>
      </w:pPr>
      <w:r w:rsidRPr="00107F50">
        <w:rPr>
          <w:rFonts w:ascii="Times New Roman" w:hAnsi="Times New Roman" w:cs="Times New Roman"/>
          <w:sz w:val="20"/>
          <w:szCs w:val="20"/>
          <w:lang w:val="en-US"/>
        </w:rPr>
        <w:t>In determining the Hydraulic Radius (R)</w:t>
      </w:r>
      <w:r>
        <w:rPr>
          <w:rFonts w:ascii="Times New Roman" w:hAnsi="Times New Roman" w:cs="Times New Roman"/>
          <w:sz w:val="20"/>
          <w:szCs w:val="20"/>
          <w:lang w:val="en-US"/>
        </w:rPr>
        <w:t>,</w:t>
      </w:r>
      <w:r w:rsidRPr="00107F50">
        <w:rPr>
          <w:rFonts w:ascii="Times New Roman" w:hAnsi="Times New Roman" w:cs="Times New Roman"/>
          <w:sz w:val="20"/>
          <w:szCs w:val="20"/>
          <w:lang w:val="en-US"/>
        </w:rPr>
        <w:t xml:space="preserve"> the value</w:t>
      </w:r>
      <w:r>
        <w:rPr>
          <w:rFonts w:ascii="Times New Roman" w:hAnsi="Times New Roman" w:cs="Times New Roman"/>
          <w:sz w:val="20"/>
          <w:szCs w:val="20"/>
          <w:lang w:val="en-US"/>
        </w:rPr>
        <w:t>s</w:t>
      </w:r>
      <w:r w:rsidRPr="00107F50">
        <w:rPr>
          <w:rFonts w:ascii="Times New Roman" w:hAnsi="Times New Roman" w:cs="Times New Roman"/>
          <w:sz w:val="20"/>
          <w:szCs w:val="20"/>
          <w:lang w:val="en-US"/>
        </w:rPr>
        <w:t xml:space="preserve"> of the cross-sectional area and wet</w:t>
      </w:r>
      <w:r>
        <w:rPr>
          <w:rFonts w:ascii="Times New Roman" w:hAnsi="Times New Roman" w:cs="Times New Roman"/>
          <w:sz w:val="20"/>
          <w:szCs w:val="20"/>
          <w:lang w:val="en-US"/>
        </w:rPr>
        <w:t>ted</w:t>
      </w:r>
      <w:r w:rsidRPr="00107F50">
        <w:rPr>
          <w:rFonts w:ascii="Times New Roman" w:hAnsi="Times New Roman" w:cs="Times New Roman"/>
          <w:sz w:val="20"/>
          <w:szCs w:val="20"/>
          <w:lang w:val="en-US"/>
        </w:rPr>
        <w:t xml:space="preserve"> </w:t>
      </w:r>
      <w:r>
        <w:rPr>
          <w:rFonts w:ascii="Times New Roman" w:hAnsi="Times New Roman" w:cs="Times New Roman"/>
          <w:sz w:val="20"/>
          <w:szCs w:val="20"/>
          <w:lang w:val="en-US"/>
        </w:rPr>
        <w:t>perimeter are needed</w:t>
      </w:r>
      <w:r w:rsidRPr="00107F50">
        <w:rPr>
          <w:rFonts w:ascii="Times New Roman" w:hAnsi="Times New Roman" w:cs="Times New Roman"/>
          <w:sz w:val="20"/>
          <w:szCs w:val="20"/>
          <w:lang w:val="en-US"/>
        </w:rPr>
        <w:t xml:space="preserve">. </w:t>
      </w:r>
      <w:r>
        <w:rPr>
          <w:rFonts w:ascii="Times New Roman" w:hAnsi="Times New Roman" w:cs="Times New Roman"/>
          <w:sz w:val="20"/>
          <w:szCs w:val="20"/>
          <w:lang w:val="en-US"/>
        </w:rPr>
        <w:t>The</w:t>
      </w:r>
      <w:r w:rsidRPr="00107F50">
        <w:rPr>
          <w:rFonts w:ascii="Times New Roman" w:hAnsi="Times New Roman" w:cs="Times New Roman"/>
          <w:sz w:val="20"/>
          <w:szCs w:val="20"/>
          <w:lang w:val="en-US"/>
        </w:rPr>
        <w:t xml:space="preserve"> cross-sectional area (A) and wet</w:t>
      </w:r>
      <w:r>
        <w:rPr>
          <w:rFonts w:ascii="Times New Roman" w:hAnsi="Times New Roman" w:cs="Times New Roman"/>
          <w:sz w:val="20"/>
          <w:szCs w:val="20"/>
          <w:lang w:val="en-US"/>
        </w:rPr>
        <w:t>ted</w:t>
      </w:r>
      <w:r w:rsidRPr="00107F50">
        <w:rPr>
          <w:rFonts w:ascii="Times New Roman" w:hAnsi="Times New Roman" w:cs="Times New Roman"/>
          <w:sz w:val="20"/>
          <w:szCs w:val="20"/>
          <w:lang w:val="en-US"/>
        </w:rPr>
        <w:t xml:space="preserve"> </w:t>
      </w:r>
      <w:r>
        <w:rPr>
          <w:rFonts w:ascii="Times New Roman" w:hAnsi="Times New Roman" w:cs="Times New Roman"/>
          <w:sz w:val="20"/>
          <w:szCs w:val="20"/>
          <w:lang w:val="en-US"/>
        </w:rPr>
        <w:t>perimeter</w:t>
      </w:r>
      <w:r w:rsidRPr="00107F50">
        <w:rPr>
          <w:rFonts w:ascii="Times New Roman" w:hAnsi="Times New Roman" w:cs="Times New Roman"/>
          <w:sz w:val="20"/>
          <w:szCs w:val="20"/>
          <w:lang w:val="en-US"/>
        </w:rPr>
        <w:t xml:space="preserve"> (P) </w:t>
      </w:r>
      <w:r>
        <w:rPr>
          <w:rFonts w:ascii="Times New Roman" w:hAnsi="Times New Roman" w:cs="Times New Roman"/>
          <w:sz w:val="20"/>
          <w:szCs w:val="20"/>
          <w:lang w:val="en-US"/>
        </w:rPr>
        <w:t xml:space="preserve">values were </w:t>
      </w:r>
      <w:r w:rsidRPr="00107F50">
        <w:rPr>
          <w:rFonts w:ascii="Times New Roman" w:hAnsi="Times New Roman" w:cs="Times New Roman"/>
          <w:sz w:val="20"/>
          <w:szCs w:val="20"/>
          <w:lang w:val="en-US"/>
        </w:rPr>
        <w:t xml:space="preserve">obtained from the </w:t>
      </w:r>
      <w:r>
        <w:rPr>
          <w:rFonts w:ascii="Times New Roman" w:hAnsi="Times New Roman" w:cs="Times New Roman"/>
          <w:sz w:val="20"/>
          <w:szCs w:val="20"/>
          <w:lang w:val="en-US"/>
        </w:rPr>
        <w:t xml:space="preserve">following </w:t>
      </w:r>
      <w:r w:rsidRPr="00107F50">
        <w:rPr>
          <w:rFonts w:ascii="Times New Roman" w:hAnsi="Times New Roman" w:cs="Times New Roman"/>
          <w:sz w:val="20"/>
          <w:szCs w:val="20"/>
          <w:lang w:val="en-US"/>
        </w:rPr>
        <w:t>formula:</w:t>
      </w:r>
    </w:p>
    <w:p w14:paraId="6F71FDF2" w14:textId="77777777" w:rsidR="001F3D12" w:rsidRPr="008232D1" w:rsidRDefault="001F3D12" w:rsidP="001F3D12">
      <w:pPr>
        <w:spacing w:after="0" w:line="240" w:lineRule="auto"/>
        <w:jc w:val="both"/>
        <w:rPr>
          <w:rFonts w:ascii="Times New Roman" w:hAnsi="Times New Roman" w:cs="Times New Roman"/>
          <w:sz w:val="20"/>
          <w:szCs w:val="20"/>
          <w:lang w:val="en-US"/>
        </w:rPr>
      </w:pPr>
    </w:p>
    <w:p w14:paraId="032832BD" w14:textId="77777777" w:rsidR="001F3D12" w:rsidRPr="008232D1" w:rsidRDefault="001F3D12" w:rsidP="005F2523">
      <w:pPr>
        <w:spacing w:after="0" w:line="240" w:lineRule="auto"/>
        <w:ind w:left="426"/>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 xml:space="preserve">P = </w:t>
      </w:r>
      <w:r w:rsidR="00547B9A">
        <w:rPr>
          <w:rFonts w:ascii="Times New Roman" w:hAnsi="Times New Roman" w:cs="Times New Roman"/>
          <w:sz w:val="20"/>
          <w:szCs w:val="20"/>
          <w:lang w:val="en-US"/>
        </w:rPr>
        <w:t>perimeter</w:t>
      </w:r>
      <w:r w:rsidRPr="008232D1">
        <w:rPr>
          <w:rFonts w:ascii="Times New Roman" w:hAnsi="Times New Roman" w:cs="Times New Roman"/>
          <w:sz w:val="20"/>
          <w:szCs w:val="20"/>
          <w:lang w:val="en-US"/>
        </w:rPr>
        <w:tab/>
        <w:t>= b+2h</w:t>
      </w:r>
    </w:p>
    <w:p w14:paraId="382F4006" w14:textId="77777777" w:rsidR="001F3D12" w:rsidRPr="008232D1" w:rsidRDefault="001F3D12" w:rsidP="005F2523">
      <w:pPr>
        <w:spacing w:after="0" w:line="240" w:lineRule="auto"/>
        <w:ind w:left="1866" w:firstLine="294"/>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 0</w:t>
      </w:r>
      <w:r w:rsidR="005F2523">
        <w:rPr>
          <w:rFonts w:ascii="Times New Roman" w:hAnsi="Times New Roman" w:cs="Times New Roman"/>
          <w:sz w:val="20"/>
          <w:szCs w:val="20"/>
          <w:lang w:val="en-US"/>
        </w:rPr>
        <w:t>.</w:t>
      </w:r>
      <w:r w:rsidRPr="008232D1">
        <w:rPr>
          <w:rFonts w:ascii="Times New Roman" w:hAnsi="Times New Roman" w:cs="Times New Roman"/>
          <w:sz w:val="20"/>
          <w:szCs w:val="20"/>
          <w:lang w:val="en-US"/>
        </w:rPr>
        <w:t>60 + 2(0</w:t>
      </w:r>
      <w:r w:rsidR="005F2523">
        <w:rPr>
          <w:rFonts w:ascii="Times New Roman" w:hAnsi="Times New Roman" w:cs="Times New Roman"/>
          <w:sz w:val="20"/>
          <w:szCs w:val="20"/>
          <w:lang w:val="en-US"/>
        </w:rPr>
        <w:t>.</w:t>
      </w:r>
      <w:r w:rsidRPr="008232D1">
        <w:rPr>
          <w:rFonts w:ascii="Times New Roman" w:hAnsi="Times New Roman" w:cs="Times New Roman"/>
          <w:sz w:val="20"/>
          <w:szCs w:val="20"/>
          <w:lang w:val="en-US"/>
        </w:rPr>
        <w:t>80)</w:t>
      </w:r>
    </w:p>
    <w:p w14:paraId="07B7E4FA" w14:textId="77777777" w:rsidR="001F3D12" w:rsidRPr="008232D1" w:rsidRDefault="001F3D12" w:rsidP="005F2523">
      <w:pPr>
        <w:spacing w:after="0" w:line="240" w:lineRule="auto"/>
        <w:ind w:left="1572" w:firstLine="588"/>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 2</w:t>
      </w:r>
      <w:r w:rsidR="005F2523">
        <w:rPr>
          <w:rFonts w:ascii="Times New Roman" w:hAnsi="Times New Roman" w:cs="Times New Roman"/>
          <w:sz w:val="20"/>
          <w:szCs w:val="20"/>
          <w:lang w:val="en-US"/>
        </w:rPr>
        <w:t>.</w:t>
      </w:r>
      <w:r w:rsidRPr="008232D1">
        <w:rPr>
          <w:rFonts w:ascii="Times New Roman" w:hAnsi="Times New Roman" w:cs="Times New Roman"/>
          <w:sz w:val="20"/>
          <w:szCs w:val="20"/>
          <w:lang w:val="en-US"/>
        </w:rPr>
        <w:t>20 m</w:t>
      </w:r>
    </w:p>
    <w:p w14:paraId="34D7F72E" w14:textId="77777777" w:rsidR="001F3D12" w:rsidRPr="008232D1" w:rsidRDefault="001F3D12" w:rsidP="001F3D12">
      <w:pPr>
        <w:spacing w:after="0" w:line="240" w:lineRule="auto"/>
        <w:jc w:val="both"/>
        <w:rPr>
          <w:rFonts w:ascii="Times New Roman" w:hAnsi="Times New Roman" w:cs="Times New Roman"/>
          <w:sz w:val="20"/>
          <w:szCs w:val="20"/>
          <w:lang w:val="en-US"/>
        </w:rPr>
      </w:pPr>
    </w:p>
    <w:p w14:paraId="5C326791" w14:textId="77777777" w:rsidR="001F3D12" w:rsidRPr="008232D1" w:rsidRDefault="005F2523" w:rsidP="005F2523">
      <w:pPr>
        <w:spacing w:after="0" w:line="240" w:lineRule="auto"/>
        <w:ind w:left="426"/>
        <w:jc w:val="both"/>
        <w:rPr>
          <w:rFonts w:ascii="Times New Roman" w:hAnsi="Times New Roman" w:cs="Times New Roman"/>
          <w:sz w:val="20"/>
          <w:szCs w:val="20"/>
          <w:lang w:val="en-US"/>
        </w:rPr>
      </w:pPr>
      <w:r w:rsidRPr="00284865">
        <w:rPr>
          <w:rFonts w:ascii="Times New Roman" w:hAnsi="Times New Roman" w:cs="Times New Roman"/>
          <w:sz w:val="20"/>
          <w:szCs w:val="20"/>
          <w:lang w:val="en-US"/>
        </w:rPr>
        <w:t>Then, the value of the Hydraulic Radius (R) can be calculated as follows:</w:t>
      </w:r>
    </w:p>
    <w:p w14:paraId="14BC06F0" w14:textId="77777777" w:rsidR="001F3D12" w:rsidRPr="008232D1" w:rsidRDefault="001F3D12" w:rsidP="005F2523">
      <w:pPr>
        <w:spacing w:after="0" w:line="240" w:lineRule="auto"/>
        <w:ind w:left="426"/>
        <w:jc w:val="both"/>
        <w:rPr>
          <w:rFonts w:ascii="Times New Roman" w:hAnsi="Times New Roman" w:cs="Times New Roman"/>
          <w:sz w:val="20"/>
          <w:szCs w:val="20"/>
          <w:lang w:val="en-US"/>
        </w:rPr>
      </w:pPr>
      <m:oMathPara>
        <m:oMathParaPr>
          <m:jc m:val="left"/>
        </m:oMathParaPr>
        <m:oMath>
          <m:r>
            <w:rPr>
              <w:rFonts w:ascii="Cambria Math" w:hAnsi="Cambria Math" w:cs="Times New Roman"/>
              <w:sz w:val="20"/>
              <w:szCs w:val="20"/>
              <w:lang w:val="en-US"/>
            </w:rPr>
            <m:t>R=</m:t>
          </m:r>
          <m:f>
            <m:fPr>
              <m:ctrlPr>
                <w:rPr>
                  <w:rFonts w:ascii="Cambria Math" w:hAnsi="Cambria Math" w:cs="Times New Roman"/>
                  <w:i/>
                  <w:sz w:val="20"/>
                  <w:szCs w:val="20"/>
                  <w:lang w:val="en-US"/>
                </w:rPr>
              </m:ctrlPr>
            </m:fPr>
            <m:num>
              <m:r>
                <w:rPr>
                  <w:rFonts w:ascii="Cambria Math" w:hAnsi="Cambria Math" w:cs="Times New Roman"/>
                  <w:sz w:val="20"/>
                  <w:szCs w:val="20"/>
                  <w:lang w:val="en-US"/>
                </w:rPr>
                <m:t>A</m:t>
              </m:r>
            </m:num>
            <m:den>
              <m:r>
                <w:rPr>
                  <w:rFonts w:ascii="Cambria Math" w:hAnsi="Cambria Math" w:cs="Times New Roman"/>
                  <w:sz w:val="20"/>
                  <w:szCs w:val="20"/>
                  <w:lang w:val="en-US"/>
                </w:rPr>
                <m:t>P</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0.16</m:t>
              </m:r>
            </m:num>
            <m:den>
              <m:r>
                <w:rPr>
                  <w:rFonts w:ascii="Cambria Math" w:hAnsi="Cambria Math" w:cs="Times New Roman"/>
                  <w:sz w:val="20"/>
                  <w:szCs w:val="20"/>
                  <w:lang w:val="en-US"/>
                </w:rPr>
                <m:t>1.2</m:t>
              </m:r>
            </m:den>
          </m:f>
          <m:r>
            <w:rPr>
              <w:rFonts w:ascii="Cambria Math" w:hAnsi="Cambria Math" w:cs="Times New Roman"/>
              <w:sz w:val="20"/>
              <w:szCs w:val="20"/>
              <w:lang w:val="en-US"/>
            </w:rPr>
            <m:t xml:space="preserve">=0.13 </m:t>
          </m:r>
        </m:oMath>
      </m:oMathPara>
    </w:p>
    <w:p w14:paraId="0C62CFD3" w14:textId="77777777" w:rsidR="001F3D12" w:rsidRPr="008232D1" w:rsidRDefault="001F3D12" w:rsidP="005F2523">
      <w:pPr>
        <w:spacing w:after="0" w:line="240" w:lineRule="auto"/>
        <w:ind w:left="426"/>
        <w:jc w:val="both"/>
        <w:rPr>
          <w:rFonts w:ascii="Times New Roman" w:hAnsi="Times New Roman" w:cs="Times New Roman"/>
          <w:sz w:val="20"/>
          <w:szCs w:val="20"/>
          <w:lang w:val="en-US"/>
        </w:rPr>
      </w:pPr>
      <m:oMathPara>
        <m:oMathParaPr>
          <m:jc m:val="left"/>
        </m:oMathParaPr>
        <m:oMath>
          <m:r>
            <w:rPr>
              <w:rFonts w:ascii="Cambria Math" w:hAnsi="Cambria Math" w:cs="Times New Roman"/>
              <w:sz w:val="20"/>
              <w:szCs w:val="20"/>
              <w:lang w:val="en-US"/>
            </w:rPr>
            <m:t>V=</m:t>
          </m:r>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n</m:t>
              </m:r>
            </m:den>
          </m:f>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R</m:t>
              </m:r>
            </m:e>
            <m:sup>
              <m:f>
                <m:fPr>
                  <m:ctrlPr>
                    <w:rPr>
                      <w:rFonts w:ascii="Cambria Math" w:hAnsi="Cambria Math" w:cs="Times New Roman"/>
                      <w:i/>
                      <w:sz w:val="20"/>
                      <w:szCs w:val="20"/>
                      <w:lang w:val="en-US"/>
                    </w:rPr>
                  </m:ctrlPr>
                </m:fPr>
                <m:num>
                  <m:r>
                    <w:rPr>
                      <w:rFonts w:ascii="Cambria Math" w:hAnsi="Cambria Math" w:cs="Times New Roman"/>
                      <w:sz w:val="20"/>
                      <w:szCs w:val="20"/>
                      <w:lang w:val="en-US"/>
                    </w:rPr>
                    <m:t>2</m:t>
                  </m:r>
                </m:num>
                <m:den>
                  <m:r>
                    <w:rPr>
                      <w:rFonts w:ascii="Cambria Math" w:hAnsi="Cambria Math" w:cs="Times New Roman"/>
                      <w:sz w:val="20"/>
                      <w:szCs w:val="20"/>
                      <w:lang w:val="en-US"/>
                    </w:rPr>
                    <m:t>3</m:t>
                  </m:r>
                </m:den>
              </m:f>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S</m:t>
              </m:r>
            </m:e>
            <m:sup>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2</m:t>
                  </m:r>
                </m:den>
              </m:f>
            </m:sup>
          </m:sSup>
        </m:oMath>
      </m:oMathPara>
    </w:p>
    <w:p w14:paraId="45CB92B1" w14:textId="77777777" w:rsidR="001F3D12" w:rsidRPr="008232D1" w:rsidRDefault="001F3D12" w:rsidP="005F2523">
      <w:pPr>
        <w:spacing w:after="0" w:line="240" w:lineRule="auto"/>
        <w:ind w:left="426"/>
        <w:jc w:val="both"/>
        <w:rPr>
          <w:rFonts w:ascii="Times New Roman" w:hAnsi="Times New Roman" w:cs="Times New Roman"/>
          <w:sz w:val="20"/>
          <w:szCs w:val="20"/>
          <w:lang w:val="en-US"/>
        </w:rPr>
      </w:pPr>
      <m:oMathPara>
        <m:oMathParaPr>
          <m:jc m:val="left"/>
        </m:oMathParaPr>
        <m:oMath>
          <m:r>
            <w:rPr>
              <w:rFonts w:ascii="Cambria Math" w:hAnsi="Cambria Math" w:cs="Times New Roman"/>
              <w:sz w:val="20"/>
              <w:szCs w:val="20"/>
              <w:lang w:val="en-US"/>
            </w:rPr>
            <m:t>V=</m:t>
          </m:r>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0.016</m:t>
              </m:r>
            </m:den>
          </m:f>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0.22</m:t>
              </m:r>
            </m:e>
            <m:sup>
              <m:f>
                <m:fPr>
                  <m:ctrlPr>
                    <w:rPr>
                      <w:rFonts w:ascii="Cambria Math" w:hAnsi="Cambria Math" w:cs="Times New Roman"/>
                      <w:i/>
                      <w:sz w:val="20"/>
                      <w:szCs w:val="20"/>
                      <w:lang w:val="en-US"/>
                    </w:rPr>
                  </m:ctrlPr>
                </m:fPr>
                <m:num>
                  <m:r>
                    <w:rPr>
                      <w:rFonts w:ascii="Cambria Math" w:hAnsi="Cambria Math" w:cs="Times New Roman"/>
                      <w:sz w:val="20"/>
                      <w:szCs w:val="20"/>
                      <w:lang w:val="en-US"/>
                    </w:rPr>
                    <m:t>2</m:t>
                  </m:r>
                </m:num>
                <m:den>
                  <m:r>
                    <w:rPr>
                      <w:rFonts w:ascii="Cambria Math" w:hAnsi="Cambria Math" w:cs="Times New Roman"/>
                      <w:sz w:val="20"/>
                      <w:szCs w:val="20"/>
                      <w:lang w:val="en-US"/>
                    </w:rPr>
                    <m:t>3</m:t>
                  </m:r>
                </m:den>
              </m:f>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0.0005</m:t>
              </m:r>
            </m:e>
            <m:sup>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2</m:t>
                  </m:r>
                </m:den>
              </m:f>
            </m:sup>
          </m:sSup>
          <m:r>
            <w:rPr>
              <w:rFonts w:ascii="Cambria Math" w:hAnsi="Cambria Math" w:cs="Times New Roman"/>
              <w:sz w:val="20"/>
              <w:szCs w:val="20"/>
              <w:lang w:val="en-US"/>
            </w:rPr>
            <m:t>=0.56 m/sec</m:t>
          </m:r>
        </m:oMath>
      </m:oMathPara>
    </w:p>
    <w:p w14:paraId="2DC75D41" w14:textId="77777777" w:rsidR="001F3D12" w:rsidRPr="008232D1" w:rsidRDefault="005F2523" w:rsidP="005F2523">
      <w:pPr>
        <w:spacing w:after="0" w:line="240" w:lineRule="auto"/>
        <w:ind w:left="426"/>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Design </w:t>
      </w:r>
      <w:r w:rsidR="001F3D12" w:rsidRPr="008232D1">
        <w:rPr>
          <w:rFonts w:ascii="Times New Roman" w:hAnsi="Times New Roman" w:cs="Times New Roman"/>
          <w:sz w:val="20"/>
          <w:szCs w:val="20"/>
          <w:lang w:val="en-US"/>
        </w:rPr>
        <w:t>Qs</w:t>
      </w:r>
      <w:r w:rsidR="001F3D12" w:rsidRPr="008232D1">
        <w:rPr>
          <w:rFonts w:ascii="Times New Roman" w:hAnsi="Times New Roman" w:cs="Times New Roman"/>
          <w:sz w:val="20"/>
          <w:szCs w:val="20"/>
          <w:lang w:val="en-US"/>
        </w:rPr>
        <w:tab/>
        <w:t>= V x A</w:t>
      </w:r>
    </w:p>
    <w:p w14:paraId="54514EFE" w14:textId="77777777" w:rsidR="001F3D12" w:rsidRPr="008232D1" w:rsidRDefault="001F3D12" w:rsidP="005F2523">
      <w:pPr>
        <w:spacing w:after="0" w:line="240" w:lineRule="auto"/>
        <w:ind w:left="720" w:firstLine="720"/>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 0</w:t>
      </w:r>
      <w:r w:rsidR="005F2523">
        <w:rPr>
          <w:rFonts w:ascii="Times New Roman" w:hAnsi="Times New Roman" w:cs="Times New Roman"/>
          <w:sz w:val="20"/>
          <w:szCs w:val="20"/>
          <w:lang w:val="en-US"/>
        </w:rPr>
        <w:t>.</w:t>
      </w:r>
      <w:r w:rsidRPr="008232D1">
        <w:rPr>
          <w:rFonts w:ascii="Times New Roman" w:hAnsi="Times New Roman" w:cs="Times New Roman"/>
          <w:sz w:val="20"/>
          <w:szCs w:val="20"/>
          <w:lang w:val="en-US"/>
        </w:rPr>
        <w:t>56 x 0,48</w:t>
      </w:r>
    </w:p>
    <w:p w14:paraId="4E5051F2" w14:textId="77777777" w:rsidR="001F3D12" w:rsidRPr="008232D1" w:rsidRDefault="001F3D12" w:rsidP="005F2523">
      <w:pPr>
        <w:spacing w:after="0" w:line="240" w:lineRule="auto"/>
        <w:ind w:left="720" w:firstLine="720"/>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 0</w:t>
      </w:r>
      <w:r w:rsidR="005F2523">
        <w:rPr>
          <w:rFonts w:ascii="Times New Roman" w:hAnsi="Times New Roman" w:cs="Times New Roman"/>
          <w:sz w:val="20"/>
          <w:szCs w:val="20"/>
          <w:lang w:val="en-US"/>
        </w:rPr>
        <w:t>.</w:t>
      </w:r>
      <w:r w:rsidRPr="008232D1">
        <w:rPr>
          <w:rFonts w:ascii="Times New Roman" w:hAnsi="Times New Roman" w:cs="Times New Roman"/>
          <w:sz w:val="20"/>
          <w:szCs w:val="20"/>
          <w:lang w:val="en-US"/>
        </w:rPr>
        <w:t>268 m³/</w:t>
      </w:r>
      <w:r w:rsidR="005F2523">
        <w:rPr>
          <w:rFonts w:ascii="Times New Roman" w:hAnsi="Times New Roman" w:cs="Times New Roman"/>
          <w:sz w:val="20"/>
          <w:szCs w:val="20"/>
          <w:lang w:val="en-US"/>
        </w:rPr>
        <w:t>sec</w:t>
      </w:r>
    </w:p>
    <w:p w14:paraId="7A648B6D" w14:textId="77777777" w:rsidR="001F3D12" w:rsidRPr="008232D1" w:rsidRDefault="001F3D12" w:rsidP="001F3D12">
      <w:pPr>
        <w:spacing w:after="0" w:line="240" w:lineRule="auto"/>
        <w:jc w:val="both"/>
        <w:rPr>
          <w:rFonts w:ascii="Times New Roman" w:hAnsi="Times New Roman" w:cs="Times New Roman"/>
          <w:sz w:val="20"/>
          <w:szCs w:val="20"/>
          <w:lang w:val="en-US"/>
        </w:rPr>
      </w:pPr>
    </w:p>
    <w:p w14:paraId="7E45BE9E" w14:textId="77777777" w:rsidR="00410A7A" w:rsidRPr="008232D1" w:rsidRDefault="00410A7A" w:rsidP="00284865">
      <w:pPr>
        <w:pStyle w:val="ListParagraph"/>
        <w:numPr>
          <w:ilvl w:val="0"/>
          <w:numId w:val="28"/>
        </w:numPr>
        <w:spacing w:after="0" w:line="240" w:lineRule="auto"/>
        <w:ind w:hanging="294"/>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U-</w:t>
      </w:r>
      <w:r w:rsidR="00284865">
        <w:rPr>
          <w:rFonts w:ascii="Times New Roman" w:hAnsi="Times New Roman" w:cs="Times New Roman"/>
          <w:sz w:val="20"/>
          <w:szCs w:val="20"/>
          <w:lang w:val="en-US"/>
        </w:rPr>
        <w:t>D</w:t>
      </w:r>
      <w:r w:rsidRPr="008232D1">
        <w:rPr>
          <w:rFonts w:ascii="Times New Roman" w:hAnsi="Times New Roman" w:cs="Times New Roman"/>
          <w:sz w:val="20"/>
          <w:szCs w:val="20"/>
          <w:lang w:val="en-US"/>
        </w:rPr>
        <w:t xml:space="preserve">itch </w:t>
      </w:r>
      <w:r w:rsidR="00284865">
        <w:rPr>
          <w:rFonts w:ascii="Times New Roman" w:hAnsi="Times New Roman" w:cs="Times New Roman"/>
          <w:sz w:val="20"/>
          <w:szCs w:val="20"/>
          <w:lang w:val="en-US"/>
        </w:rPr>
        <w:t xml:space="preserve">DS </w:t>
      </w:r>
      <w:r w:rsidRPr="008232D1">
        <w:rPr>
          <w:rFonts w:ascii="Times New Roman" w:hAnsi="Times New Roman" w:cs="Times New Roman"/>
          <w:sz w:val="20"/>
          <w:szCs w:val="20"/>
          <w:lang w:val="en-US"/>
        </w:rPr>
        <w:t>3</w:t>
      </w:r>
    </w:p>
    <w:p w14:paraId="54AEB480" w14:textId="77777777" w:rsidR="006B4E55" w:rsidRPr="00547B9A" w:rsidRDefault="00547B9A" w:rsidP="00547B9A">
      <w:pPr>
        <w:spacing w:after="0" w:line="240" w:lineRule="auto"/>
        <w:jc w:val="center"/>
        <w:rPr>
          <w:rFonts w:ascii="Times New Roman" w:hAnsi="Times New Roman" w:cs="Times New Roman"/>
          <w:sz w:val="20"/>
          <w:szCs w:val="20"/>
          <w:lang w:val="en-US"/>
        </w:rPr>
      </w:pPr>
      <w:r w:rsidRPr="00547B9A">
        <w:rPr>
          <w:rFonts w:ascii="Times New Roman" w:hAnsi="Times New Roman" w:cs="Times New Roman"/>
          <w:noProof/>
          <w:sz w:val="20"/>
          <w:szCs w:val="20"/>
          <w:lang w:val="en-US" w:eastAsia="en-US"/>
        </w:rPr>
        <w:drawing>
          <wp:inline distT="0" distB="0" distL="0" distR="0" wp14:anchorId="5E840010" wp14:editId="090341FA">
            <wp:extent cx="2334895" cy="1828800"/>
            <wp:effectExtent l="19050" t="0" r="825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pikal Bebep DS3.jpg"/>
                    <pic:cNvPicPr/>
                  </pic:nvPicPr>
                  <pic:blipFill rotWithShape="1">
                    <a:blip r:embed="rId22" cstate="print">
                      <a:extLst>
                        <a:ext uri="{28A0092B-C50C-407E-A947-70E740481C1C}">
                          <a14:useLocalDpi xmlns:a14="http://schemas.microsoft.com/office/drawing/2010/main" val="0"/>
                        </a:ext>
                      </a:extLst>
                    </a:blip>
                    <a:srcRect l="13525" r="15673"/>
                    <a:stretch/>
                  </pic:blipFill>
                  <pic:spPr bwMode="auto">
                    <a:xfrm>
                      <a:off x="0" y="0"/>
                      <a:ext cx="2334895" cy="1828800"/>
                    </a:xfrm>
                    <a:prstGeom prst="rect">
                      <a:avLst/>
                    </a:prstGeom>
                    <a:ln>
                      <a:noFill/>
                    </a:ln>
                    <a:extLst>
                      <a:ext uri="{53640926-AAD7-44D8-BBD7-CCE9431645EC}">
                        <a14:shadowObscured xmlns:a14="http://schemas.microsoft.com/office/drawing/2010/main"/>
                      </a:ext>
                    </a:extLst>
                  </pic:spPr>
                </pic:pic>
              </a:graphicData>
            </a:graphic>
          </wp:inline>
        </w:drawing>
      </w:r>
    </w:p>
    <w:p w14:paraId="4D4F6B24" w14:textId="77777777" w:rsidR="006B4E55" w:rsidRPr="008232D1" w:rsidRDefault="00284865" w:rsidP="00547B9A">
      <w:pPr>
        <w:pStyle w:val="ListParagraph"/>
        <w:spacing w:after="0" w:line="240" w:lineRule="auto"/>
        <w:ind w:left="0"/>
        <w:jc w:val="center"/>
        <w:rPr>
          <w:rFonts w:ascii="Times New Roman" w:hAnsi="Times New Roman" w:cs="Times New Roman"/>
          <w:sz w:val="20"/>
          <w:szCs w:val="20"/>
          <w:lang w:val="en-US"/>
        </w:rPr>
      </w:pPr>
      <w:r>
        <w:rPr>
          <w:rFonts w:ascii="Times New Roman" w:hAnsi="Times New Roman" w:cs="Times New Roman"/>
          <w:b/>
          <w:sz w:val="20"/>
          <w:szCs w:val="20"/>
          <w:lang w:val="en-US"/>
        </w:rPr>
        <w:t>Figure</w:t>
      </w:r>
      <w:r w:rsidR="006B4E55" w:rsidRPr="008232D1">
        <w:rPr>
          <w:rFonts w:ascii="Times New Roman" w:hAnsi="Times New Roman" w:cs="Times New Roman"/>
          <w:b/>
          <w:sz w:val="20"/>
          <w:szCs w:val="20"/>
          <w:lang w:val="en-US"/>
        </w:rPr>
        <w:t xml:space="preserve"> </w:t>
      </w:r>
      <w:r w:rsidR="00C76BDB" w:rsidRPr="008232D1">
        <w:rPr>
          <w:rFonts w:ascii="Times New Roman" w:hAnsi="Times New Roman" w:cs="Times New Roman"/>
          <w:b/>
          <w:sz w:val="20"/>
          <w:szCs w:val="20"/>
          <w:lang w:val="en-US"/>
        </w:rPr>
        <w:t>9</w:t>
      </w:r>
      <w:r w:rsidR="00466A9B" w:rsidRPr="008232D1">
        <w:rPr>
          <w:rFonts w:ascii="Times New Roman" w:hAnsi="Times New Roman" w:cs="Times New Roman"/>
          <w:sz w:val="20"/>
          <w:szCs w:val="20"/>
          <w:lang w:val="en-US"/>
        </w:rPr>
        <w:t xml:space="preserve"> </w:t>
      </w:r>
      <w:r w:rsidRPr="001E7D49">
        <w:rPr>
          <w:rFonts w:ascii="Times New Roman" w:hAnsi="Times New Roman" w:cs="Times New Roman"/>
          <w:sz w:val="20"/>
          <w:szCs w:val="20"/>
          <w:lang w:val="en-US"/>
        </w:rPr>
        <w:t xml:space="preserve">Dimensions </w:t>
      </w:r>
      <w:r>
        <w:rPr>
          <w:rFonts w:ascii="Times New Roman" w:hAnsi="Times New Roman" w:cs="Times New Roman"/>
          <w:sz w:val="20"/>
          <w:szCs w:val="20"/>
          <w:lang w:val="en-US"/>
        </w:rPr>
        <w:t xml:space="preserve">of </w:t>
      </w:r>
      <w:r w:rsidRPr="001E7D49">
        <w:rPr>
          <w:rFonts w:ascii="Times New Roman" w:hAnsi="Times New Roman" w:cs="Times New Roman"/>
          <w:sz w:val="20"/>
          <w:szCs w:val="20"/>
          <w:lang w:val="en-US"/>
        </w:rPr>
        <w:t xml:space="preserve">Square </w:t>
      </w:r>
      <w:r>
        <w:rPr>
          <w:rFonts w:ascii="Times New Roman" w:hAnsi="Times New Roman" w:cs="Times New Roman"/>
          <w:sz w:val="20"/>
          <w:szCs w:val="20"/>
          <w:lang w:val="en-US"/>
        </w:rPr>
        <w:t>Design</w:t>
      </w:r>
      <w:r w:rsidRPr="001E7D49">
        <w:rPr>
          <w:rFonts w:ascii="Times New Roman" w:hAnsi="Times New Roman" w:cs="Times New Roman"/>
          <w:sz w:val="20"/>
          <w:szCs w:val="20"/>
          <w:lang w:val="en-US"/>
        </w:rPr>
        <w:t xml:space="preserve"> Channel</w:t>
      </w:r>
      <w:r w:rsidR="00547B9A">
        <w:rPr>
          <w:rFonts w:ascii="Times New Roman" w:hAnsi="Times New Roman" w:cs="Times New Roman"/>
          <w:sz w:val="20"/>
          <w:szCs w:val="20"/>
          <w:lang w:val="en-US"/>
        </w:rPr>
        <w:t xml:space="preserve"> (U-Ditch DS 3)</w:t>
      </w:r>
    </w:p>
    <w:p w14:paraId="7ACE1958" w14:textId="77777777" w:rsidR="006B4E55" w:rsidRPr="008232D1" w:rsidRDefault="006B4E55" w:rsidP="00410A7A">
      <w:pPr>
        <w:pStyle w:val="ListParagraph"/>
        <w:spacing w:after="0" w:line="240" w:lineRule="auto"/>
        <w:jc w:val="both"/>
        <w:rPr>
          <w:rFonts w:ascii="Times New Roman" w:hAnsi="Times New Roman" w:cs="Times New Roman"/>
          <w:sz w:val="20"/>
          <w:szCs w:val="20"/>
          <w:lang w:val="en-US"/>
        </w:rPr>
      </w:pPr>
    </w:p>
    <w:p w14:paraId="4FAF39EE" w14:textId="77777777" w:rsidR="006B4E55" w:rsidRPr="008232D1" w:rsidRDefault="00547B9A" w:rsidP="00547B9A">
      <w:pPr>
        <w:pStyle w:val="ListParagraph"/>
        <w:numPr>
          <w:ilvl w:val="0"/>
          <w:numId w:val="31"/>
        </w:numPr>
        <w:ind w:left="709" w:hanging="284"/>
        <w:rPr>
          <w:rFonts w:ascii="Times New Roman" w:hAnsi="Times New Roman" w:cs="Times New Roman"/>
          <w:sz w:val="20"/>
          <w:szCs w:val="20"/>
          <w:lang w:val="en-US"/>
        </w:rPr>
      </w:pPr>
      <w:r>
        <w:rPr>
          <w:rFonts w:ascii="Times New Roman" w:hAnsi="Times New Roman" w:cs="Times New Roman"/>
          <w:sz w:val="20"/>
          <w:szCs w:val="20"/>
          <w:lang w:val="en-US"/>
        </w:rPr>
        <w:t>Shape of channel</w:t>
      </w:r>
      <w:r w:rsidR="006B4E55" w:rsidRPr="008232D1">
        <w:rPr>
          <w:rFonts w:ascii="Times New Roman" w:hAnsi="Times New Roman" w:cs="Times New Roman"/>
          <w:sz w:val="20"/>
          <w:szCs w:val="20"/>
          <w:lang w:val="en-US"/>
        </w:rPr>
        <w:tab/>
        <w:t xml:space="preserve">= </w:t>
      </w:r>
      <w:r>
        <w:rPr>
          <w:rFonts w:ascii="Times New Roman" w:hAnsi="Times New Roman" w:cs="Times New Roman"/>
          <w:sz w:val="20"/>
          <w:szCs w:val="20"/>
          <w:lang w:val="en-US"/>
        </w:rPr>
        <w:t>Square</w:t>
      </w:r>
      <w:r w:rsidR="006B4E55" w:rsidRPr="008232D1">
        <w:rPr>
          <w:rFonts w:ascii="Times New Roman" w:hAnsi="Times New Roman" w:cs="Times New Roman"/>
          <w:sz w:val="20"/>
          <w:szCs w:val="20"/>
          <w:lang w:val="en-US"/>
        </w:rPr>
        <w:t xml:space="preserve"> (U-</w:t>
      </w:r>
      <w:r>
        <w:rPr>
          <w:rFonts w:ascii="Times New Roman" w:hAnsi="Times New Roman" w:cs="Times New Roman"/>
          <w:sz w:val="20"/>
          <w:szCs w:val="20"/>
          <w:lang w:val="en-US"/>
        </w:rPr>
        <w:t>D</w:t>
      </w:r>
      <w:r w:rsidR="006B4E55" w:rsidRPr="008232D1">
        <w:rPr>
          <w:rFonts w:ascii="Times New Roman" w:hAnsi="Times New Roman" w:cs="Times New Roman"/>
          <w:sz w:val="20"/>
          <w:szCs w:val="20"/>
          <w:lang w:val="en-US"/>
        </w:rPr>
        <w:t xml:space="preserve">itch DS </w:t>
      </w:r>
      <w:r>
        <w:rPr>
          <w:rFonts w:ascii="Times New Roman" w:hAnsi="Times New Roman" w:cs="Times New Roman"/>
          <w:sz w:val="20"/>
          <w:szCs w:val="20"/>
          <w:lang w:val="en-US"/>
        </w:rPr>
        <w:t>3</w:t>
      </w:r>
      <w:r w:rsidR="006B4E55" w:rsidRPr="008232D1">
        <w:rPr>
          <w:rFonts w:ascii="Times New Roman" w:hAnsi="Times New Roman" w:cs="Times New Roman"/>
          <w:sz w:val="20"/>
          <w:szCs w:val="20"/>
          <w:lang w:val="en-US"/>
        </w:rPr>
        <w:t>)</w:t>
      </w:r>
    </w:p>
    <w:p w14:paraId="104E4E22" w14:textId="77777777" w:rsidR="006B4E55" w:rsidRPr="008232D1" w:rsidRDefault="00547B9A" w:rsidP="00547B9A">
      <w:pPr>
        <w:pStyle w:val="ListParagraph"/>
        <w:numPr>
          <w:ilvl w:val="0"/>
          <w:numId w:val="31"/>
        </w:numPr>
        <w:ind w:left="709" w:hanging="284"/>
        <w:rPr>
          <w:rFonts w:ascii="Times New Roman" w:hAnsi="Times New Roman" w:cs="Times New Roman"/>
          <w:sz w:val="20"/>
          <w:szCs w:val="20"/>
          <w:lang w:val="en-US"/>
        </w:rPr>
      </w:pPr>
      <w:r>
        <w:rPr>
          <w:rFonts w:ascii="Times New Roman" w:hAnsi="Times New Roman" w:cs="Times New Roman"/>
          <w:sz w:val="20"/>
          <w:szCs w:val="20"/>
          <w:lang w:val="en-US"/>
        </w:rPr>
        <w:t>Channel length</w:t>
      </w:r>
      <w:r w:rsidR="006B4E55" w:rsidRPr="008232D1">
        <w:rPr>
          <w:rFonts w:ascii="Times New Roman" w:hAnsi="Times New Roman" w:cs="Times New Roman"/>
          <w:sz w:val="20"/>
          <w:szCs w:val="20"/>
          <w:lang w:val="en-US"/>
        </w:rPr>
        <w:tab/>
        <w:t>= 1</w:t>
      </w:r>
      <w:r>
        <w:rPr>
          <w:rFonts w:ascii="Times New Roman" w:hAnsi="Times New Roman" w:cs="Times New Roman"/>
          <w:sz w:val="20"/>
          <w:szCs w:val="20"/>
          <w:lang w:val="en-US"/>
        </w:rPr>
        <w:t>,</w:t>
      </w:r>
      <w:r w:rsidR="006B4E55" w:rsidRPr="008232D1">
        <w:rPr>
          <w:rFonts w:ascii="Times New Roman" w:hAnsi="Times New Roman" w:cs="Times New Roman"/>
          <w:sz w:val="20"/>
          <w:szCs w:val="20"/>
          <w:lang w:val="en-US"/>
        </w:rPr>
        <w:t>350 m</w:t>
      </w:r>
    </w:p>
    <w:p w14:paraId="27182CB2" w14:textId="77777777" w:rsidR="006B4E55" w:rsidRPr="008232D1" w:rsidRDefault="00547B9A" w:rsidP="00547B9A">
      <w:pPr>
        <w:pStyle w:val="ListParagraph"/>
        <w:ind w:left="426"/>
        <w:rPr>
          <w:rFonts w:ascii="Times New Roman" w:hAnsi="Times New Roman" w:cs="Times New Roman"/>
          <w:sz w:val="20"/>
          <w:szCs w:val="20"/>
          <w:lang w:val="en-US"/>
        </w:rPr>
      </w:pPr>
      <w:r w:rsidRPr="00625C36">
        <w:rPr>
          <w:rFonts w:ascii="Times New Roman" w:hAnsi="Times New Roman" w:cs="Times New Roman"/>
          <w:sz w:val="20"/>
          <w:szCs w:val="20"/>
          <w:lang w:val="en-US"/>
        </w:rPr>
        <w:t xml:space="preserve">Based on previous calculations, the design channel depth </w:t>
      </w:r>
      <w:r>
        <w:rPr>
          <w:rFonts w:ascii="Times New Roman" w:hAnsi="Times New Roman" w:cs="Times New Roman"/>
          <w:sz w:val="20"/>
          <w:szCs w:val="20"/>
          <w:lang w:val="en-US"/>
        </w:rPr>
        <w:t>wa</w:t>
      </w:r>
      <w:r w:rsidRPr="00625C36">
        <w:rPr>
          <w:rFonts w:ascii="Times New Roman" w:hAnsi="Times New Roman" w:cs="Times New Roman"/>
          <w:sz w:val="20"/>
          <w:szCs w:val="20"/>
          <w:lang w:val="en-US"/>
        </w:rPr>
        <w:t>s:</w:t>
      </w:r>
    </w:p>
    <w:p w14:paraId="657760EF" w14:textId="77777777" w:rsidR="006B4E55" w:rsidRPr="008232D1" w:rsidRDefault="00547B9A" w:rsidP="00547B9A">
      <w:pPr>
        <w:pStyle w:val="ListParagraph"/>
        <w:numPr>
          <w:ilvl w:val="0"/>
          <w:numId w:val="32"/>
        </w:numPr>
        <w:tabs>
          <w:tab w:val="left" w:pos="709"/>
          <w:tab w:val="left" w:pos="2835"/>
        </w:tabs>
        <w:ind w:left="3119" w:hanging="2693"/>
        <w:rPr>
          <w:rFonts w:ascii="Times New Roman" w:hAnsi="Times New Roman" w:cs="Times New Roman"/>
          <w:sz w:val="20"/>
          <w:szCs w:val="20"/>
          <w:lang w:val="en-US"/>
        </w:rPr>
      </w:pPr>
      <w:r>
        <w:rPr>
          <w:rFonts w:ascii="Times New Roman" w:hAnsi="Times New Roman" w:cs="Times New Roman"/>
          <w:sz w:val="20"/>
          <w:szCs w:val="20"/>
          <w:lang w:val="en-US"/>
        </w:rPr>
        <w:t>Depth</w:t>
      </w:r>
      <w:r w:rsidRPr="008232D1">
        <w:rPr>
          <w:rFonts w:ascii="Times New Roman" w:hAnsi="Times New Roman" w:cs="Times New Roman"/>
          <w:sz w:val="20"/>
          <w:szCs w:val="20"/>
          <w:lang w:val="en-US"/>
        </w:rPr>
        <w:t xml:space="preserve"> </w:t>
      </w:r>
      <w:r w:rsidR="006B4E55" w:rsidRPr="008232D1">
        <w:rPr>
          <w:rFonts w:ascii="Times New Roman" w:hAnsi="Times New Roman" w:cs="Times New Roman"/>
          <w:sz w:val="20"/>
          <w:szCs w:val="20"/>
          <w:lang w:val="en-US"/>
        </w:rPr>
        <w:t>(h)</w:t>
      </w:r>
      <w:r w:rsidR="006B4E55" w:rsidRPr="008232D1">
        <w:rPr>
          <w:rFonts w:ascii="Times New Roman" w:hAnsi="Times New Roman" w:cs="Times New Roman"/>
          <w:sz w:val="20"/>
          <w:szCs w:val="20"/>
          <w:lang w:val="en-US"/>
        </w:rPr>
        <w:tab/>
        <w:t>=</w:t>
      </w:r>
      <w:r w:rsidR="005F2523">
        <w:rPr>
          <w:rFonts w:ascii="Times New Roman" w:hAnsi="Times New Roman" w:cs="Times New Roman"/>
          <w:sz w:val="20"/>
          <w:szCs w:val="20"/>
          <w:lang w:val="en-US"/>
        </w:rPr>
        <w:tab/>
      </w:r>
      <w:r w:rsidR="006B4E55" w:rsidRPr="008232D1">
        <w:rPr>
          <w:rFonts w:ascii="Times New Roman" w:hAnsi="Times New Roman" w:cs="Times New Roman"/>
          <w:sz w:val="20"/>
          <w:szCs w:val="20"/>
          <w:lang w:val="en-US"/>
        </w:rPr>
        <w:t>1</w:t>
      </w:r>
      <w:r w:rsidR="005F2523">
        <w:rPr>
          <w:rFonts w:ascii="Times New Roman" w:hAnsi="Times New Roman" w:cs="Times New Roman"/>
          <w:sz w:val="20"/>
          <w:szCs w:val="20"/>
          <w:lang w:val="en-US"/>
        </w:rPr>
        <w:t>.</w:t>
      </w:r>
      <w:r w:rsidR="006B4E55" w:rsidRPr="008232D1">
        <w:rPr>
          <w:rFonts w:ascii="Times New Roman" w:hAnsi="Times New Roman" w:cs="Times New Roman"/>
          <w:sz w:val="20"/>
          <w:szCs w:val="20"/>
          <w:lang w:val="en-US"/>
        </w:rPr>
        <w:t xml:space="preserve">10 m </w:t>
      </w:r>
    </w:p>
    <w:p w14:paraId="2FCE9A79" w14:textId="77777777" w:rsidR="006B4E55" w:rsidRPr="008232D1" w:rsidRDefault="00547B9A" w:rsidP="00547B9A">
      <w:pPr>
        <w:pStyle w:val="ListParagraph"/>
        <w:numPr>
          <w:ilvl w:val="0"/>
          <w:numId w:val="32"/>
        </w:numPr>
        <w:tabs>
          <w:tab w:val="left" w:pos="709"/>
          <w:tab w:val="left" w:pos="2835"/>
        </w:tabs>
        <w:ind w:left="3119" w:hanging="2693"/>
        <w:rPr>
          <w:rFonts w:ascii="Times New Roman" w:hAnsi="Times New Roman" w:cs="Times New Roman"/>
          <w:sz w:val="20"/>
          <w:szCs w:val="20"/>
          <w:lang w:val="en-US"/>
        </w:rPr>
      </w:pPr>
      <w:r>
        <w:rPr>
          <w:rFonts w:ascii="Times New Roman" w:hAnsi="Times New Roman" w:cs="Times New Roman"/>
          <w:sz w:val="20"/>
          <w:szCs w:val="20"/>
          <w:lang w:val="en-US"/>
        </w:rPr>
        <w:t>Surface width</w:t>
      </w:r>
      <w:r w:rsidRPr="008232D1">
        <w:rPr>
          <w:rFonts w:ascii="Times New Roman" w:hAnsi="Times New Roman" w:cs="Times New Roman"/>
          <w:sz w:val="20"/>
          <w:szCs w:val="20"/>
          <w:lang w:val="en-US"/>
        </w:rPr>
        <w:t xml:space="preserve"> </w:t>
      </w:r>
      <w:r w:rsidR="006B4E55" w:rsidRPr="008232D1">
        <w:rPr>
          <w:rFonts w:ascii="Times New Roman" w:hAnsi="Times New Roman" w:cs="Times New Roman"/>
          <w:sz w:val="20"/>
          <w:szCs w:val="20"/>
          <w:lang w:val="en-US"/>
        </w:rPr>
        <w:t>(b)</w:t>
      </w:r>
      <w:r w:rsidR="006B4E55" w:rsidRPr="008232D1">
        <w:rPr>
          <w:rFonts w:ascii="Times New Roman" w:hAnsi="Times New Roman" w:cs="Times New Roman"/>
          <w:sz w:val="20"/>
          <w:szCs w:val="20"/>
          <w:lang w:val="en-US"/>
        </w:rPr>
        <w:tab/>
        <w:t>=</w:t>
      </w:r>
      <w:r w:rsidR="005F2523">
        <w:rPr>
          <w:rFonts w:ascii="Times New Roman" w:hAnsi="Times New Roman" w:cs="Times New Roman"/>
          <w:sz w:val="20"/>
          <w:szCs w:val="20"/>
          <w:lang w:val="en-US"/>
        </w:rPr>
        <w:tab/>
      </w:r>
      <w:r w:rsidR="006B4E55" w:rsidRPr="008232D1">
        <w:rPr>
          <w:rFonts w:ascii="Times New Roman" w:hAnsi="Times New Roman" w:cs="Times New Roman"/>
          <w:sz w:val="20"/>
          <w:szCs w:val="20"/>
          <w:lang w:val="en-US"/>
        </w:rPr>
        <w:t>0</w:t>
      </w:r>
      <w:r w:rsidR="005F2523">
        <w:rPr>
          <w:rFonts w:ascii="Times New Roman" w:hAnsi="Times New Roman" w:cs="Times New Roman"/>
          <w:sz w:val="20"/>
          <w:szCs w:val="20"/>
          <w:lang w:val="en-US"/>
        </w:rPr>
        <w:t>.</w:t>
      </w:r>
      <w:r w:rsidR="006B4E55" w:rsidRPr="008232D1">
        <w:rPr>
          <w:rFonts w:ascii="Times New Roman" w:hAnsi="Times New Roman" w:cs="Times New Roman"/>
          <w:sz w:val="20"/>
          <w:szCs w:val="20"/>
          <w:lang w:val="en-US"/>
        </w:rPr>
        <w:t>80 m</w:t>
      </w:r>
    </w:p>
    <w:p w14:paraId="2408F225" w14:textId="77777777" w:rsidR="00547B9A" w:rsidRDefault="00547B9A" w:rsidP="00547B9A">
      <w:pPr>
        <w:pStyle w:val="ListParagraph"/>
        <w:numPr>
          <w:ilvl w:val="0"/>
          <w:numId w:val="32"/>
        </w:numPr>
        <w:tabs>
          <w:tab w:val="left" w:pos="709"/>
          <w:tab w:val="left" w:pos="2835"/>
        </w:tabs>
        <w:ind w:left="3119" w:hanging="2693"/>
        <w:rPr>
          <w:rFonts w:ascii="Times New Roman" w:hAnsi="Times New Roman" w:cs="Times New Roman"/>
          <w:sz w:val="20"/>
          <w:szCs w:val="20"/>
          <w:lang w:val="en-US"/>
        </w:rPr>
      </w:pPr>
      <w:r>
        <w:rPr>
          <w:rFonts w:ascii="Times New Roman" w:hAnsi="Times New Roman" w:cs="Times New Roman"/>
          <w:sz w:val="20"/>
          <w:szCs w:val="20"/>
          <w:lang w:val="en-US"/>
        </w:rPr>
        <w:t>Surface area</w:t>
      </w:r>
      <w:r w:rsidRPr="008232D1">
        <w:rPr>
          <w:rFonts w:ascii="Times New Roman" w:hAnsi="Times New Roman" w:cs="Times New Roman"/>
          <w:sz w:val="20"/>
          <w:szCs w:val="20"/>
          <w:lang w:val="en-US"/>
        </w:rPr>
        <w:t xml:space="preserve"> </w:t>
      </w:r>
      <w:r w:rsidR="006B4E55" w:rsidRPr="008232D1">
        <w:rPr>
          <w:rFonts w:ascii="Times New Roman" w:hAnsi="Times New Roman" w:cs="Times New Roman"/>
          <w:sz w:val="20"/>
          <w:szCs w:val="20"/>
          <w:lang w:val="en-US"/>
        </w:rPr>
        <w:t>(A)</w:t>
      </w:r>
      <w:r>
        <w:rPr>
          <w:rFonts w:ascii="Times New Roman" w:hAnsi="Times New Roman" w:cs="Times New Roman"/>
          <w:sz w:val="20"/>
          <w:szCs w:val="20"/>
          <w:lang w:val="en-US"/>
        </w:rPr>
        <w:tab/>
      </w:r>
      <w:r w:rsidR="006B4E55" w:rsidRPr="008232D1">
        <w:rPr>
          <w:rFonts w:ascii="Times New Roman" w:hAnsi="Times New Roman" w:cs="Times New Roman"/>
          <w:sz w:val="20"/>
          <w:szCs w:val="20"/>
          <w:lang w:val="en-US"/>
        </w:rPr>
        <w:t>=</w:t>
      </w:r>
      <w:r w:rsidR="005F2523">
        <w:rPr>
          <w:rFonts w:ascii="Times New Roman" w:hAnsi="Times New Roman" w:cs="Times New Roman"/>
          <w:sz w:val="20"/>
          <w:szCs w:val="20"/>
          <w:lang w:val="en-US"/>
        </w:rPr>
        <w:tab/>
      </w:r>
      <w:r w:rsidR="006B4E55" w:rsidRPr="008232D1">
        <w:rPr>
          <w:rFonts w:ascii="Times New Roman" w:hAnsi="Times New Roman" w:cs="Times New Roman"/>
          <w:sz w:val="20"/>
          <w:szCs w:val="20"/>
          <w:lang w:val="en-US"/>
        </w:rPr>
        <w:t>1</w:t>
      </w:r>
      <w:r w:rsidR="005F2523">
        <w:rPr>
          <w:rFonts w:ascii="Times New Roman" w:hAnsi="Times New Roman" w:cs="Times New Roman"/>
          <w:sz w:val="20"/>
          <w:szCs w:val="20"/>
          <w:lang w:val="en-US"/>
        </w:rPr>
        <w:t>.</w:t>
      </w:r>
      <w:r w:rsidR="006B4E55" w:rsidRPr="008232D1">
        <w:rPr>
          <w:rFonts w:ascii="Times New Roman" w:hAnsi="Times New Roman" w:cs="Times New Roman"/>
          <w:sz w:val="20"/>
          <w:szCs w:val="20"/>
          <w:lang w:val="en-US"/>
        </w:rPr>
        <w:t>10 x 0</w:t>
      </w:r>
      <w:r w:rsidR="005F2523">
        <w:rPr>
          <w:rFonts w:ascii="Times New Roman" w:hAnsi="Times New Roman" w:cs="Times New Roman"/>
          <w:sz w:val="20"/>
          <w:szCs w:val="20"/>
          <w:lang w:val="en-US"/>
        </w:rPr>
        <w:t>.</w:t>
      </w:r>
      <w:r w:rsidR="006B4E55" w:rsidRPr="008232D1">
        <w:rPr>
          <w:rFonts w:ascii="Times New Roman" w:hAnsi="Times New Roman" w:cs="Times New Roman"/>
          <w:sz w:val="20"/>
          <w:szCs w:val="20"/>
          <w:lang w:val="en-US"/>
        </w:rPr>
        <w:t xml:space="preserve">80 </w:t>
      </w:r>
    </w:p>
    <w:p w14:paraId="063E3549" w14:textId="77777777" w:rsidR="006B4E55" w:rsidRPr="00547B9A" w:rsidRDefault="006B4E55" w:rsidP="00547B9A">
      <w:pPr>
        <w:pStyle w:val="ListParagraph"/>
        <w:tabs>
          <w:tab w:val="left" w:pos="709"/>
          <w:tab w:val="left" w:pos="3119"/>
        </w:tabs>
        <w:ind w:left="3119" w:hanging="284"/>
        <w:rPr>
          <w:rFonts w:ascii="Times New Roman" w:hAnsi="Times New Roman" w:cs="Times New Roman"/>
          <w:sz w:val="20"/>
          <w:szCs w:val="20"/>
          <w:lang w:val="en-US"/>
        </w:rPr>
      </w:pPr>
      <w:r w:rsidRPr="00547B9A">
        <w:rPr>
          <w:rFonts w:ascii="Times New Roman" w:hAnsi="Times New Roman" w:cs="Times New Roman"/>
          <w:sz w:val="20"/>
          <w:szCs w:val="20"/>
          <w:lang w:val="en-US"/>
        </w:rPr>
        <w:t>=</w:t>
      </w:r>
      <w:r w:rsidR="00547B9A">
        <w:rPr>
          <w:rFonts w:ascii="Times New Roman" w:hAnsi="Times New Roman" w:cs="Times New Roman"/>
          <w:sz w:val="20"/>
          <w:szCs w:val="20"/>
          <w:lang w:val="en-US"/>
        </w:rPr>
        <w:tab/>
      </w:r>
      <w:r w:rsidRPr="00547B9A">
        <w:rPr>
          <w:rFonts w:ascii="Times New Roman" w:hAnsi="Times New Roman" w:cs="Times New Roman"/>
          <w:sz w:val="20"/>
          <w:szCs w:val="20"/>
          <w:lang w:val="en-US"/>
        </w:rPr>
        <w:t>0</w:t>
      </w:r>
      <w:r w:rsidR="005F2523">
        <w:rPr>
          <w:rFonts w:ascii="Times New Roman" w:hAnsi="Times New Roman" w:cs="Times New Roman"/>
          <w:sz w:val="20"/>
          <w:szCs w:val="20"/>
          <w:lang w:val="en-US"/>
        </w:rPr>
        <w:t>.</w:t>
      </w:r>
      <w:r w:rsidRPr="00547B9A">
        <w:rPr>
          <w:rFonts w:ascii="Times New Roman" w:hAnsi="Times New Roman" w:cs="Times New Roman"/>
          <w:sz w:val="20"/>
          <w:szCs w:val="20"/>
          <w:lang w:val="en-US"/>
        </w:rPr>
        <w:t xml:space="preserve">88 m² </w:t>
      </w:r>
    </w:p>
    <w:p w14:paraId="1B8EDBB5" w14:textId="77777777" w:rsidR="006B4E55" w:rsidRPr="008232D1" w:rsidRDefault="00547B9A" w:rsidP="00547B9A">
      <w:pPr>
        <w:pStyle w:val="ListParagraph"/>
        <w:numPr>
          <w:ilvl w:val="0"/>
          <w:numId w:val="32"/>
        </w:numPr>
        <w:tabs>
          <w:tab w:val="left" w:pos="709"/>
          <w:tab w:val="left" w:pos="2835"/>
        </w:tabs>
        <w:ind w:left="3119" w:hanging="2693"/>
        <w:rPr>
          <w:rFonts w:ascii="Times New Roman" w:hAnsi="Times New Roman" w:cs="Times New Roman"/>
          <w:sz w:val="20"/>
          <w:szCs w:val="20"/>
          <w:lang w:val="en-US"/>
        </w:rPr>
      </w:pPr>
      <w:r>
        <w:rPr>
          <w:rFonts w:ascii="Times New Roman" w:hAnsi="Times New Roman" w:cs="Times New Roman"/>
          <w:sz w:val="20"/>
          <w:szCs w:val="20"/>
          <w:lang w:val="en-US"/>
        </w:rPr>
        <w:t>Manning (n) coefficient</w:t>
      </w:r>
      <w:r w:rsidR="006B4E55" w:rsidRPr="008232D1">
        <w:rPr>
          <w:rFonts w:ascii="Times New Roman" w:hAnsi="Times New Roman" w:cs="Times New Roman"/>
          <w:sz w:val="20"/>
          <w:szCs w:val="20"/>
          <w:lang w:val="en-US"/>
        </w:rPr>
        <w:tab/>
        <w:t>=</w:t>
      </w:r>
      <w:r>
        <w:rPr>
          <w:rFonts w:ascii="Times New Roman" w:hAnsi="Times New Roman" w:cs="Times New Roman"/>
          <w:sz w:val="20"/>
          <w:szCs w:val="20"/>
          <w:lang w:val="en-US"/>
        </w:rPr>
        <w:tab/>
      </w:r>
      <w:r w:rsidR="006B4E55" w:rsidRPr="008232D1">
        <w:rPr>
          <w:rFonts w:ascii="Times New Roman" w:hAnsi="Times New Roman" w:cs="Times New Roman"/>
          <w:sz w:val="20"/>
          <w:szCs w:val="20"/>
          <w:lang w:val="en-US"/>
        </w:rPr>
        <w:t>0</w:t>
      </w:r>
      <w:r w:rsidR="005F2523">
        <w:rPr>
          <w:rFonts w:ascii="Times New Roman" w:hAnsi="Times New Roman" w:cs="Times New Roman"/>
          <w:sz w:val="20"/>
          <w:szCs w:val="20"/>
          <w:lang w:val="en-US"/>
        </w:rPr>
        <w:t>.</w:t>
      </w:r>
      <w:r w:rsidR="006B4E55" w:rsidRPr="008232D1">
        <w:rPr>
          <w:rFonts w:ascii="Times New Roman" w:hAnsi="Times New Roman" w:cs="Times New Roman"/>
          <w:sz w:val="20"/>
          <w:szCs w:val="20"/>
          <w:lang w:val="en-US"/>
        </w:rPr>
        <w:t>016 (</w:t>
      </w:r>
      <w:r>
        <w:rPr>
          <w:rFonts w:ascii="Times New Roman" w:hAnsi="Times New Roman" w:cs="Times New Roman"/>
          <w:sz w:val="20"/>
          <w:szCs w:val="20"/>
          <w:lang w:val="en-US"/>
        </w:rPr>
        <w:t>M</w:t>
      </w:r>
      <w:r w:rsidRPr="008232D1">
        <w:rPr>
          <w:rFonts w:ascii="Times New Roman" w:hAnsi="Times New Roman" w:cs="Times New Roman"/>
          <w:sz w:val="20"/>
          <w:szCs w:val="20"/>
          <w:lang w:val="en-US"/>
        </w:rPr>
        <w:t>anning</w:t>
      </w:r>
      <w:r w:rsidRPr="00625C36">
        <w:rPr>
          <w:rFonts w:ascii="Times New Roman" w:hAnsi="Times New Roman" w:cs="Times New Roman"/>
          <w:sz w:val="20"/>
          <w:szCs w:val="20"/>
          <w:lang w:val="en-US"/>
        </w:rPr>
        <w:t xml:space="preserve"> </w:t>
      </w:r>
      <w:r w:rsidRPr="008232D1">
        <w:rPr>
          <w:rFonts w:ascii="Times New Roman" w:hAnsi="Times New Roman" w:cs="Times New Roman"/>
          <w:sz w:val="20"/>
          <w:szCs w:val="20"/>
          <w:lang w:val="en-US"/>
        </w:rPr>
        <w:t>Tab</w:t>
      </w:r>
      <w:r>
        <w:rPr>
          <w:rFonts w:ascii="Times New Roman" w:hAnsi="Times New Roman" w:cs="Times New Roman"/>
          <w:sz w:val="20"/>
          <w:szCs w:val="20"/>
          <w:lang w:val="en-US"/>
        </w:rPr>
        <w:t>le</w:t>
      </w:r>
      <w:r w:rsidR="006B4E55" w:rsidRPr="008232D1">
        <w:rPr>
          <w:rFonts w:ascii="Times New Roman" w:hAnsi="Times New Roman" w:cs="Times New Roman"/>
          <w:sz w:val="20"/>
          <w:szCs w:val="20"/>
          <w:lang w:val="en-US"/>
        </w:rPr>
        <w:t xml:space="preserve">) </w:t>
      </w:r>
    </w:p>
    <w:p w14:paraId="528F6C58" w14:textId="77777777" w:rsidR="006B4E55" w:rsidRPr="008232D1" w:rsidRDefault="00547B9A" w:rsidP="00547B9A">
      <w:pPr>
        <w:pStyle w:val="ListParagraph"/>
        <w:numPr>
          <w:ilvl w:val="0"/>
          <w:numId w:val="32"/>
        </w:numPr>
        <w:tabs>
          <w:tab w:val="left" w:pos="709"/>
          <w:tab w:val="left" w:pos="2835"/>
        </w:tabs>
        <w:ind w:left="3119" w:hanging="2693"/>
        <w:rPr>
          <w:rFonts w:ascii="Times New Roman" w:hAnsi="Times New Roman" w:cs="Times New Roman"/>
          <w:sz w:val="20"/>
          <w:szCs w:val="20"/>
          <w:lang w:val="en-US"/>
        </w:rPr>
      </w:pPr>
      <w:r>
        <w:rPr>
          <w:rFonts w:ascii="Times New Roman" w:hAnsi="Times New Roman" w:cs="Times New Roman"/>
          <w:sz w:val="20"/>
          <w:szCs w:val="20"/>
          <w:lang w:val="en-US"/>
        </w:rPr>
        <w:t>Slope of channel base</w:t>
      </w:r>
      <w:r w:rsidRPr="008232D1">
        <w:rPr>
          <w:rFonts w:ascii="Times New Roman" w:hAnsi="Times New Roman" w:cs="Times New Roman"/>
          <w:sz w:val="20"/>
          <w:szCs w:val="20"/>
          <w:lang w:val="en-US"/>
        </w:rPr>
        <w:t xml:space="preserve"> </w:t>
      </w:r>
      <w:r w:rsidR="006B4E55" w:rsidRPr="008232D1">
        <w:rPr>
          <w:rFonts w:ascii="Times New Roman" w:hAnsi="Times New Roman" w:cs="Times New Roman"/>
          <w:sz w:val="20"/>
          <w:szCs w:val="20"/>
          <w:lang w:val="en-US"/>
        </w:rPr>
        <w:t>(S)</w:t>
      </w:r>
      <w:r w:rsidR="005F2523">
        <w:rPr>
          <w:rFonts w:ascii="Times New Roman" w:hAnsi="Times New Roman" w:cs="Times New Roman"/>
          <w:sz w:val="20"/>
          <w:szCs w:val="20"/>
          <w:lang w:val="en-US"/>
        </w:rPr>
        <w:tab/>
      </w:r>
      <w:r w:rsidR="006B4E55" w:rsidRPr="008232D1">
        <w:rPr>
          <w:rFonts w:ascii="Times New Roman" w:hAnsi="Times New Roman" w:cs="Times New Roman"/>
          <w:sz w:val="20"/>
          <w:szCs w:val="20"/>
          <w:lang w:val="en-US"/>
        </w:rPr>
        <w:t>=</w:t>
      </w:r>
      <w:r w:rsidR="005F2523">
        <w:rPr>
          <w:rFonts w:ascii="Times New Roman" w:hAnsi="Times New Roman" w:cs="Times New Roman"/>
          <w:sz w:val="20"/>
          <w:szCs w:val="20"/>
          <w:lang w:val="en-US"/>
        </w:rPr>
        <w:tab/>
      </w:r>
      <w:r w:rsidR="006B4E55" w:rsidRPr="008232D1">
        <w:rPr>
          <w:rFonts w:ascii="Times New Roman" w:hAnsi="Times New Roman" w:cs="Times New Roman"/>
          <w:sz w:val="20"/>
          <w:szCs w:val="20"/>
          <w:lang w:val="en-US"/>
        </w:rPr>
        <w:t>0</w:t>
      </w:r>
      <w:r w:rsidR="005F2523">
        <w:rPr>
          <w:rFonts w:ascii="Times New Roman" w:hAnsi="Times New Roman" w:cs="Times New Roman"/>
          <w:sz w:val="20"/>
          <w:szCs w:val="20"/>
          <w:lang w:val="en-US"/>
        </w:rPr>
        <w:t>.</w:t>
      </w:r>
      <w:r w:rsidR="006B4E55" w:rsidRPr="008232D1">
        <w:rPr>
          <w:rFonts w:ascii="Times New Roman" w:hAnsi="Times New Roman" w:cs="Times New Roman"/>
          <w:sz w:val="20"/>
          <w:szCs w:val="20"/>
          <w:lang w:val="en-US"/>
        </w:rPr>
        <w:t>0005</w:t>
      </w:r>
    </w:p>
    <w:p w14:paraId="633C51A5" w14:textId="77777777" w:rsidR="006B4E55" w:rsidRPr="008232D1" w:rsidRDefault="00547B9A" w:rsidP="00547B9A">
      <w:pPr>
        <w:pStyle w:val="ListParagraph"/>
        <w:numPr>
          <w:ilvl w:val="0"/>
          <w:numId w:val="32"/>
        </w:numPr>
        <w:tabs>
          <w:tab w:val="left" w:pos="709"/>
          <w:tab w:val="left" w:pos="2835"/>
        </w:tabs>
        <w:ind w:left="3119" w:hanging="2693"/>
        <w:rPr>
          <w:rFonts w:ascii="Times New Roman" w:hAnsi="Times New Roman" w:cs="Times New Roman"/>
          <w:sz w:val="20"/>
          <w:szCs w:val="20"/>
          <w:lang w:val="en-US"/>
        </w:rPr>
      </w:pPr>
      <w:r>
        <w:rPr>
          <w:rFonts w:ascii="Times New Roman" w:hAnsi="Times New Roman" w:cs="Times New Roman"/>
          <w:sz w:val="20"/>
          <w:szCs w:val="20"/>
          <w:lang w:val="en-US"/>
        </w:rPr>
        <w:t>Slope of channel base</w:t>
      </w:r>
      <w:r w:rsidRPr="008232D1">
        <w:rPr>
          <w:rFonts w:ascii="Times New Roman" w:hAnsi="Times New Roman" w:cs="Times New Roman"/>
          <w:sz w:val="20"/>
          <w:szCs w:val="20"/>
          <w:lang w:val="en-US"/>
        </w:rPr>
        <w:t xml:space="preserve"> </w:t>
      </w:r>
      <w:r w:rsidR="006B4E55" w:rsidRPr="008232D1">
        <w:rPr>
          <w:rFonts w:ascii="Times New Roman" w:hAnsi="Times New Roman" w:cs="Times New Roman"/>
          <w:sz w:val="20"/>
          <w:szCs w:val="20"/>
          <w:lang w:val="en-US"/>
        </w:rPr>
        <w:t>(R)</w:t>
      </w:r>
      <w:r>
        <w:rPr>
          <w:rFonts w:ascii="Times New Roman" w:hAnsi="Times New Roman" w:cs="Times New Roman"/>
          <w:sz w:val="20"/>
          <w:szCs w:val="20"/>
          <w:lang w:val="en-US"/>
        </w:rPr>
        <w:tab/>
      </w:r>
      <w:r w:rsidR="006B4E55" w:rsidRPr="008232D1">
        <w:rPr>
          <w:rFonts w:ascii="Times New Roman" w:hAnsi="Times New Roman" w:cs="Times New Roman"/>
          <w:sz w:val="20"/>
          <w:szCs w:val="20"/>
          <w:lang w:val="en-US"/>
        </w:rPr>
        <w:t xml:space="preserve"> =</w:t>
      </w:r>
      <w:r w:rsidR="005F2523">
        <w:rPr>
          <w:rFonts w:ascii="Times New Roman" w:hAnsi="Times New Roman" w:cs="Times New Roman"/>
          <w:sz w:val="20"/>
          <w:szCs w:val="20"/>
          <w:lang w:val="en-US"/>
        </w:rPr>
        <w:tab/>
      </w:r>
      <w:r w:rsidR="006B4E55" w:rsidRPr="008232D1">
        <w:rPr>
          <w:rFonts w:ascii="Times New Roman" w:hAnsi="Times New Roman" w:cs="Times New Roman"/>
          <w:sz w:val="20"/>
          <w:szCs w:val="20"/>
          <w:lang w:val="en-US"/>
        </w:rPr>
        <w:t>0</w:t>
      </w:r>
      <w:r w:rsidR="005F2523">
        <w:rPr>
          <w:rFonts w:ascii="Times New Roman" w:hAnsi="Times New Roman" w:cs="Times New Roman"/>
          <w:sz w:val="20"/>
          <w:szCs w:val="20"/>
          <w:lang w:val="en-US"/>
        </w:rPr>
        <w:t>.</w:t>
      </w:r>
      <w:r w:rsidR="006B4E55" w:rsidRPr="008232D1">
        <w:rPr>
          <w:rFonts w:ascii="Times New Roman" w:hAnsi="Times New Roman" w:cs="Times New Roman"/>
          <w:sz w:val="20"/>
          <w:szCs w:val="20"/>
          <w:lang w:val="en-US"/>
        </w:rPr>
        <w:t>29</w:t>
      </w:r>
    </w:p>
    <w:p w14:paraId="1C151371" w14:textId="77777777" w:rsidR="006B4E55" w:rsidRPr="008232D1" w:rsidRDefault="006B4E55" w:rsidP="006B4E55">
      <w:pPr>
        <w:pStyle w:val="ListParagraph"/>
        <w:rPr>
          <w:rFonts w:ascii="Times New Roman" w:hAnsi="Times New Roman" w:cs="Times New Roman"/>
          <w:sz w:val="20"/>
          <w:szCs w:val="20"/>
          <w:lang w:val="en-US"/>
        </w:rPr>
      </w:pPr>
    </w:p>
    <w:p w14:paraId="6F978A20" w14:textId="77777777" w:rsidR="006B4E55" w:rsidRPr="008232D1" w:rsidRDefault="00547B9A" w:rsidP="00547B9A">
      <w:pPr>
        <w:pStyle w:val="ListParagraph"/>
        <w:ind w:left="426"/>
        <w:jc w:val="both"/>
        <w:rPr>
          <w:rFonts w:ascii="Times New Roman" w:hAnsi="Times New Roman" w:cs="Times New Roman"/>
          <w:sz w:val="20"/>
          <w:szCs w:val="20"/>
          <w:lang w:val="en-US"/>
        </w:rPr>
      </w:pPr>
      <w:r w:rsidRPr="00107F50">
        <w:rPr>
          <w:rFonts w:ascii="Times New Roman" w:hAnsi="Times New Roman" w:cs="Times New Roman"/>
          <w:sz w:val="20"/>
          <w:szCs w:val="20"/>
          <w:lang w:val="en-US"/>
        </w:rPr>
        <w:t>In determining the Hydraulic Radius (R)</w:t>
      </w:r>
      <w:r>
        <w:rPr>
          <w:rFonts w:ascii="Times New Roman" w:hAnsi="Times New Roman" w:cs="Times New Roman"/>
          <w:sz w:val="20"/>
          <w:szCs w:val="20"/>
          <w:lang w:val="en-US"/>
        </w:rPr>
        <w:t>,</w:t>
      </w:r>
      <w:r w:rsidRPr="00107F50">
        <w:rPr>
          <w:rFonts w:ascii="Times New Roman" w:hAnsi="Times New Roman" w:cs="Times New Roman"/>
          <w:sz w:val="20"/>
          <w:szCs w:val="20"/>
          <w:lang w:val="en-US"/>
        </w:rPr>
        <w:t xml:space="preserve"> the value</w:t>
      </w:r>
      <w:r>
        <w:rPr>
          <w:rFonts w:ascii="Times New Roman" w:hAnsi="Times New Roman" w:cs="Times New Roman"/>
          <w:sz w:val="20"/>
          <w:szCs w:val="20"/>
          <w:lang w:val="en-US"/>
        </w:rPr>
        <w:t>s</w:t>
      </w:r>
      <w:r w:rsidRPr="00107F50">
        <w:rPr>
          <w:rFonts w:ascii="Times New Roman" w:hAnsi="Times New Roman" w:cs="Times New Roman"/>
          <w:sz w:val="20"/>
          <w:szCs w:val="20"/>
          <w:lang w:val="en-US"/>
        </w:rPr>
        <w:t xml:space="preserve"> of the cross-sectional area and wet</w:t>
      </w:r>
      <w:r>
        <w:rPr>
          <w:rFonts w:ascii="Times New Roman" w:hAnsi="Times New Roman" w:cs="Times New Roman"/>
          <w:sz w:val="20"/>
          <w:szCs w:val="20"/>
          <w:lang w:val="en-US"/>
        </w:rPr>
        <w:t>ted</w:t>
      </w:r>
      <w:r w:rsidRPr="00107F50">
        <w:rPr>
          <w:rFonts w:ascii="Times New Roman" w:hAnsi="Times New Roman" w:cs="Times New Roman"/>
          <w:sz w:val="20"/>
          <w:szCs w:val="20"/>
          <w:lang w:val="en-US"/>
        </w:rPr>
        <w:t xml:space="preserve"> </w:t>
      </w:r>
      <w:r>
        <w:rPr>
          <w:rFonts w:ascii="Times New Roman" w:hAnsi="Times New Roman" w:cs="Times New Roman"/>
          <w:sz w:val="20"/>
          <w:szCs w:val="20"/>
          <w:lang w:val="en-US"/>
        </w:rPr>
        <w:t>perimeter are needed</w:t>
      </w:r>
      <w:r w:rsidRPr="00107F50">
        <w:rPr>
          <w:rFonts w:ascii="Times New Roman" w:hAnsi="Times New Roman" w:cs="Times New Roman"/>
          <w:sz w:val="20"/>
          <w:szCs w:val="20"/>
          <w:lang w:val="en-US"/>
        </w:rPr>
        <w:t xml:space="preserve">. </w:t>
      </w:r>
      <w:r>
        <w:rPr>
          <w:rFonts w:ascii="Times New Roman" w:hAnsi="Times New Roman" w:cs="Times New Roman"/>
          <w:sz w:val="20"/>
          <w:szCs w:val="20"/>
          <w:lang w:val="en-US"/>
        </w:rPr>
        <w:t>The</w:t>
      </w:r>
      <w:r w:rsidRPr="00107F50">
        <w:rPr>
          <w:rFonts w:ascii="Times New Roman" w:hAnsi="Times New Roman" w:cs="Times New Roman"/>
          <w:sz w:val="20"/>
          <w:szCs w:val="20"/>
          <w:lang w:val="en-US"/>
        </w:rPr>
        <w:t xml:space="preserve"> cross-sectional area (A) and wet</w:t>
      </w:r>
      <w:r>
        <w:rPr>
          <w:rFonts w:ascii="Times New Roman" w:hAnsi="Times New Roman" w:cs="Times New Roman"/>
          <w:sz w:val="20"/>
          <w:szCs w:val="20"/>
          <w:lang w:val="en-US"/>
        </w:rPr>
        <w:t>ted</w:t>
      </w:r>
      <w:r w:rsidRPr="00107F50">
        <w:rPr>
          <w:rFonts w:ascii="Times New Roman" w:hAnsi="Times New Roman" w:cs="Times New Roman"/>
          <w:sz w:val="20"/>
          <w:szCs w:val="20"/>
          <w:lang w:val="en-US"/>
        </w:rPr>
        <w:t xml:space="preserve"> </w:t>
      </w:r>
      <w:r>
        <w:rPr>
          <w:rFonts w:ascii="Times New Roman" w:hAnsi="Times New Roman" w:cs="Times New Roman"/>
          <w:sz w:val="20"/>
          <w:szCs w:val="20"/>
          <w:lang w:val="en-US"/>
        </w:rPr>
        <w:t>perimeter</w:t>
      </w:r>
      <w:r w:rsidRPr="00107F50">
        <w:rPr>
          <w:rFonts w:ascii="Times New Roman" w:hAnsi="Times New Roman" w:cs="Times New Roman"/>
          <w:sz w:val="20"/>
          <w:szCs w:val="20"/>
          <w:lang w:val="en-US"/>
        </w:rPr>
        <w:t xml:space="preserve"> (P) </w:t>
      </w:r>
      <w:r>
        <w:rPr>
          <w:rFonts w:ascii="Times New Roman" w:hAnsi="Times New Roman" w:cs="Times New Roman"/>
          <w:sz w:val="20"/>
          <w:szCs w:val="20"/>
          <w:lang w:val="en-US"/>
        </w:rPr>
        <w:t xml:space="preserve">values were </w:t>
      </w:r>
      <w:r w:rsidRPr="00107F50">
        <w:rPr>
          <w:rFonts w:ascii="Times New Roman" w:hAnsi="Times New Roman" w:cs="Times New Roman"/>
          <w:sz w:val="20"/>
          <w:szCs w:val="20"/>
          <w:lang w:val="en-US"/>
        </w:rPr>
        <w:t xml:space="preserve">obtained from the </w:t>
      </w:r>
      <w:r>
        <w:rPr>
          <w:rFonts w:ascii="Times New Roman" w:hAnsi="Times New Roman" w:cs="Times New Roman"/>
          <w:sz w:val="20"/>
          <w:szCs w:val="20"/>
          <w:lang w:val="en-US"/>
        </w:rPr>
        <w:t xml:space="preserve">following </w:t>
      </w:r>
      <w:r w:rsidRPr="00107F50">
        <w:rPr>
          <w:rFonts w:ascii="Times New Roman" w:hAnsi="Times New Roman" w:cs="Times New Roman"/>
          <w:sz w:val="20"/>
          <w:szCs w:val="20"/>
          <w:lang w:val="en-US"/>
        </w:rPr>
        <w:t>formula:</w:t>
      </w:r>
    </w:p>
    <w:p w14:paraId="239AD0AF" w14:textId="77777777" w:rsidR="006B4E55" w:rsidRPr="008232D1" w:rsidRDefault="006B4E55" w:rsidP="00547B9A">
      <w:pPr>
        <w:pStyle w:val="NoSpacing"/>
        <w:ind w:left="426"/>
        <w:rPr>
          <w:rFonts w:ascii="Times New Roman" w:hAnsi="Times New Roman" w:cs="Times New Roman"/>
          <w:sz w:val="20"/>
          <w:szCs w:val="20"/>
          <w:lang w:val="en-US"/>
        </w:rPr>
      </w:pPr>
      <w:r w:rsidRPr="008232D1">
        <w:rPr>
          <w:rFonts w:ascii="Times New Roman" w:hAnsi="Times New Roman" w:cs="Times New Roman"/>
          <w:sz w:val="20"/>
          <w:szCs w:val="20"/>
          <w:lang w:val="en-US"/>
        </w:rPr>
        <w:lastRenderedPageBreak/>
        <w:t xml:space="preserve">P = </w:t>
      </w:r>
      <w:r w:rsidR="00547B9A">
        <w:rPr>
          <w:rFonts w:ascii="Times New Roman" w:hAnsi="Times New Roman" w:cs="Times New Roman"/>
          <w:sz w:val="20"/>
          <w:szCs w:val="20"/>
          <w:lang w:val="en-US"/>
        </w:rPr>
        <w:t>perimeter</w:t>
      </w:r>
      <w:r w:rsidRPr="008232D1">
        <w:rPr>
          <w:rFonts w:ascii="Times New Roman" w:hAnsi="Times New Roman" w:cs="Times New Roman"/>
          <w:sz w:val="20"/>
          <w:szCs w:val="20"/>
          <w:lang w:val="en-US"/>
        </w:rPr>
        <w:tab/>
        <w:t>= b+2h</w:t>
      </w:r>
    </w:p>
    <w:p w14:paraId="05448226" w14:textId="77777777" w:rsidR="006B4E55" w:rsidRPr="008232D1" w:rsidRDefault="006B4E55" w:rsidP="005F2523">
      <w:pPr>
        <w:pStyle w:val="NoSpacing"/>
        <w:ind w:left="1866" w:firstLine="294"/>
        <w:rPr>
          <w:rFonts w:ascii="Times New Roman" w:hAnsi="Times New Roman" w:cs="Times New Roman"/>
          <w:sz w:val="20"/>
          <w:szCs w:val="20"/>
          <w:lang w:val="en-US"/>
        </w:rPr>
      </w:pPr>
      <w:r w:rsidRPr="008232D1">
        <w:rPr>
          <w:rFonts w:ascii="Times New Roman" w:hAnsi="Times New Roman" w:cs="Times New Roman"/>
          <w:sz w:val="20"/>
          <w:szCs w:val="20"/>
          <w:lang w:val="en-US"/>
        </w:rPr>
        <w:t>= 0</w:t>
      </w:r>
      <w:r w:rsidR="005F2523">
        <w:rPr>
          <w:rFonts w:ascii="Times New Roman" w:hAnsi="Times New Roman" w:cs="Times New Roman"/>
          <w:sz w:val="20"/>
          <w:szCs w:val="20"/>
          <w:lang w:val="en-US"/>
        </w:rPr>
        <w:t>.</w:t>
      </w:r>
      <w:r w:rsidRPr="008232D1">
        <w:rPr>
          <w:rFonts w:ascii="Times New Roman" w:hAnsi="Times New Roman" w:cs="Times New Roman"/>
          <w:sz w:val="20"/>
          <w:szCs w:val="20"/>
          <w:lang w:val="en-US"/>
        </w:rPr>
        <w:t>80 + 2(</w:t>
      </w:r>
      <w:r w:rsidR="00A42D91" w:rsidRPr="008232D1">
        <w:rPr>
          <w:rFonts w:ascii="Times New Roman" w:hAnsi="Times New Roman" w:cs="Times New Roman"/>
          <w:sz w:val="20"/>
          <w:szCs w:val="20"/>
          <w:lang w:val="en-US"/>
        </w:rPr>
        <w:t>1</w:t>
      </w:r>
      <w:r w:rsidR="005F2523">
        <w:rPr>
          <w:rFonts w:ascii="Times New Roman" w:hAnsi="Times New Roman" w:cs="Times New Roman"/>
          <w:sz w:val="20"/>
          <w:szCs w:val="20"/>
          <w:lang w:val="en-US"/>
        </w:rPr>
        <w:t>.</w:t>
      </w:r>
      <w:r w:rsidR="00A42D91" w:rsidRPr="008232D1">
        <w:rPr>
          <w:rFonts w:ascii="Times New Roman" w:hAnsi="Times New Roman" w:cs="Times New Roman"/>
          <w:sz w:val="20"/>
          <w:szCs w:val="20"/>
          <w:lang w:val="en-US"/>
        </w:rPr>
        <w:t>1</w:t>
      </w:r>
      <w:r w:rsidRPr="008232D1">
        <w:rPr>
          <w:rFonts w:ascii="Times New Roman" w:hAnsi="Times New Roman" w:cs="Times New Roman"/>
          <w:sz w:val="20"/>
          <w:szCs w:val="20"/>
          <w:lang w:val="en-US"/>
        </w:rPr>
        <w:t>0)</w:t>
      </w:r>
    </w:p>
    <w:p w14:paraId="3041A49A" w14:textId="77777777" w:rsidR="006B4E55" w:rsidRPr="008232D1" w:rsidRDefault="006B4E55" w:rsidP="005F2523">
      <w:pPr>
        <w:pStyle w:val="NoSpacing"/>
        <w:ind w:left="1572" w:firstLine="588"/>
        <w:rPr>
          <w:rFonts w:ascii="Times New Roman" w:hAnsi="Times New Roman" w:cs="Times New Roman"/>
          <w:sz w:val="20"/>
          <w:szCs w:val="20"/>
          <w:lang w:val="en-US"/>
        </w:rPr>
      </w:pPr>
      <w:r w:rsidRPr="008232D1">
        <w:rPr>
          <w:rFonts w:ascii="Times New Roman" w:hAnsi="Times New Roman" w:cs="Times New Roman"/>
          <w:sz w:val="20"/>
          <w:szCs w:val="20"/>
          <w:lang w:val="en-US"/>
        </w:rPr>
        <w:t xml:space="preserve">= </w:t>
      </w:r>
      <w:r w:rsidR="00A42D91" w:rsidRPr="008232D1">
        <w:rPr>
          <w:rFonts w:ascii="Times New Roman" w:hAnsi="Times New Roman" w:cs="Times New Roman"/>
          <w:sz w:val="20"/>
          <w:szCs w:val="20"/>
          <w:lang w:val="en-US"/>
        </w:rPr>
        <w:t>3</w:t>
      </w:r>
      <w:r w:rsidR="005F2523">
        <w:rPr>
          <w:rFonts w:ascii="Times New Roman" w:hAnsi="Times New Roman" w:cs="Times New Roman"/>
          <w:sz w:val="20"/>
          <w:szCs w:val="20"/>
          <w:lang w:val="en-US"/>
        </w:rPr>
        <w:t>.</w:t>
      </w:r>
      <w:r w:rsidR="00A42D91" w:rsidRPr="008232D1">
        <w:rPr>
          <w:rFonts w:ascii="Times New Roman" w:hAnsi="Times New Roman" w:cs="Times New Roman"/>
          <w:sz w:val="20"/>
          <w:szCs w:val="20"/>
          <w:lang w:val="en-US"/>
        </w:rPr>
        <w:t>0</w:t>
      </w:r>
      <w:r w:rsidRPr="008232D1">
        <w:rPr>
          <w:rFonts w:ascii="Times New Roman" w:hAnsi="Times New Roman" w:cs="Times New Roman"/>
          <w:sz w:val="20"/>
          <w:szCs w:val="20"/>
          <w:lang w:val="en-US"/>
        </w:rPr>
        <w:t>0 m</w:t>
      </w:r>
    </w:p>
    <w:p w14:paraId="615475A5" w14:textId="77777777" w:rsidR="006B4E55" w:rsidRPr="008232D1" w:rsidRDefault="006B4E55" w:rsidP="006B4E55">
      <w:pPr>
        <w:pStyle w:val="ListParagraph"/>
        <w:rPr>
          <w:rFonts w:ascii="Times New Roman" w:hAnsi="Times New Roman" w:cs="Times New Roman"/>
          <w:sz w:val="20"/>
          <w:szCs w:val="20"/>
          <w:lang w:val="en-US"/>
        </w:rPr>
      </w:pPr>
    </w:p>
    <w:p w14:paraId="003222A5" w14:textId="77777777" w:rsidR="006B4E55" w:rsidRPr="008232D1" w:rsidRDefault="005F2523" w:rsidP="00547B9A">
      <w:pPr>
        <w:pStyle w:val="ListParagraph"/>
        <w:ind w:left="426"/>
        <w:rPr>
          <w:rFonts w:ascii="Times New Roman" w:hAnsi="Times New Roman" w:cs="Times New Roman"/>
          <w:sz w:val="20"/>
          <w:szCs w:val="20"/>
          <w:lang w:val="en-US"/>
        </w:rPr>
      </w:pPr>
      <w:r w:rsidRPr="00284865">
        <w:rPr>
          <w:rFonts w:ascii="Times New Roman" w:hAnsi="Times New Roman" w:cs="Times New Roman"/>
          <w:sz w:val="20"/>
          <w:szCs w:val="20"/>
          <w:lang w:val="en-US"/>
        </w:rPr>
        <w:t>Then, the value of the Hydraulic Radius (R) can be calculated as follows:</w:t>
      </w:r>
    </w:p>
    <w:p w14:paraId="1E67D668" w14:textId="77777777" w:rsidR="006B4E55" w:rsidRPr="008232D1" w:rsidRDefault="006B4E55" w:rsidP="00547B9A">
      <w:pPr>
        <w:pStyle w:val="ListParagraph"/>
        <w:ind w:left="426"/>
        <w:rPr>
          <w:rFonts w:ascii="Times New Roman" w:hAnsi="Times New Roman" w:cs="Times New Roman"/>
          <w:sz w:val="20"/>
          <w:szCs w:val="20"/>
          <w:lang w:val="en-US"/>
        </w:rPr>
      </w:pPr>
      <m:oMathPara>
        <m:oMathParaPr>
          <m:jc m:val="left"/>
        </m:oMathParaPr>
        <m:oMath>
          <m:r>
            <w:rPr>
              <w:rFonts w:ascii="Cambria Math" w:hAnsi="Cambria Math" w:cs="Times New Roman"/>
              <w:sz w:val="20"/>
              <w:szCs w:val="20"/>
              <w:lang w:val="en-US"/>
            </w:rPr>
            <m:t>R=</m:t>
          </m:r>
          <m:f>
            <m:fPr>
              <m:ctrlPr>
                <w:rPr>
                  <w:rFonts w:ascii="Cambria Math" w:hAnsi="Cambria Math" w:cs="Times New Roman"/>
                  <w:i/>
                  <w:sz w:val="20"/>
                  <w:szCs w:val="20"/>
                  <w:lang w:val="en-US"/>
                </w:rPr>
              </m:ctrlPr>
            </m:fPr>
            <m:num>
              <m:r>
                <w:rPr>
                  <w:rFonts w:ascii="Cambria Math" w:hAnsi="Cambria Math" w:cs="Times New Roman"/>
                  <w:sz w:val="20"/>
                  <w:szCs w:val="20"/>
                  <w:lang w:val="en-US"/>
                </w:rPr>
                <m:t>A</m:t>
              </m:r>
            </m:num>
            <m:den>
              <m:r>
                <w:rPr>
                  <w:rFonts w:ascii="Cambria Math" w:hAnsi="Cambria Math" w:cs="Times New Roman"/>
                  <w:sz w:val="20"/>
                  <w:szCs w:val="20"/>
                  <w:lang w:val="en-US"/>
                </w:rPr>
                <m:t>P</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0.88</m:t>
              </m:r>
            </m:num>
            <m:den>
              <m:r>
                <w:rPr>
                  <w:rFonts w:ascii="Cambria Math" w:hAnsi="Cambria Math" w:cs="Times New Roman"/>
                  <w:sz w:val="20"/>
                  <w:szCs w:val="20"/>
                  <w:lang w:val="en-US"/>
                </w:rPr>
                <m:t>3.0</m:t>
              </m:r>
            </m:den>
          </m:f>
          <m:r>
            <w:rPr>
              <w:rFonts w:ascii="Cambria Math" w:hAnsi="Cambria Math" w:cs="Times New Roman"/>
              <w:sz w:val="20"/>
              <w:szCs w:val="20"/>
              <w:lang w:val="en-US"/>
            </w:rPr>
            <m:t xml:space="preserve">=0.29 </m:t>
          </m:r>
        </m:oMath>
      </m:oMathPara>
    </w:p>
    <w:p w14:paraId="10990BAF" w14:textId="77777777" w:rsidR="006B4E55" w:rsidRPr="008232D1" w:rsidRDefault="006B4E55" w:rsidP="00547B9A">
      <w:pPr>
        <w:pStyle w:val="ListParagraph"/>
        <w:ind w:left="426"/>
        <w:rPr>
          <w:rFonts w:ascii="Times New Roman" w:hAnsi="Times New Roman" w:cs="Times New Roman"/>
          <w:sz w:val="20"/>
          <w:szCs w:val="20"/>
          <w:lang w:val="en-US"/>
        </w:rPr>
      </w:pPr>
      <m:oMathPara>
        <m:oMathParaPr>
          <m:jc m:val="left"/>
        </m:oMathParaPr>
        <m:oMath>
          <m:r>
            <w:rPr>
              <w:rFonts w:ascii="Cambria Math" w:hAnsi="Cambria Math" w:cs="Times New Roman"/>
              <w:sz w:val="20"/>
              <w:szCs w:val="20"/>
              <w:lang w:val="en-US"/>
            </w:rPr>
            <m:t>V=</m:t>
          </m:r>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n</m:t>
              </m:r>
            </m:den>
          </m:f>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R</m:t>
              </m:r>
            </m:e>
            <m:sup>
              <m:f>
                <m:fPr>
                  <m:ctrlPr>
                    <w:rPr>
                      <w:rFonts w:ascii="Cambria Math" w:hAnsi="Cambria Math" w:cs="Times New Roman"/>
                      <w:i/>
                      <w:sz w:val="20"/>
                      <w:szCs w:val="20"/>
                      <w:lang w:val="en-US"/>
                    </w:rPr>
                  </m:ctrlPr>
                </m:fPr>
                <m:num>
                  <m:r>
                    <w:rPr>
                      <w:rFonts w:ascii="Cambria Math" w:hAnsi="Cambria Math" w:cs="Times New Roman"/>
                      <w:sz w:val="20"/>
                      <w:szCs w:val="20"/>
                      <w:lang w:val="en-US"/>
                    </w:rPr>
                    <m:t>2</m:t>
                  </m:r>
                </m:num>
                <m:den>
                  <m:r>
                    <w:rPr>
                      <w:rFonts w:ascii="Cambria Math" w:hAnsi="Cambria Math" w:cs="Times New Roman"/>
                      <w:sz w:val="20"/>
                      <w:szCs w:val="20"/>
                      <w:lang w:val="en-US"/>
                    </w:rPr>
                    <m:t>3</m:t>
                  </m:r>
                </m:den>
              </m:f>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S</m:t>
              </m:r>
            </m:e>
            <m:sup>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2</m:t>
                  </m:r>
                </m:den>
              </m:f>
            </m:sup>
          </m:sSup>
        </m:oMath>
      </m:oMathPara>
    </w:p>
    <w:p w14:paraId="5A61E767" w14:textId="77777777" w:rsidR="006B4E55" w:rsidRPr="008232D1" w:rsidRDefault="006B4E55" w:rsidP="00547B9A">
      <w:pPr>
        <w:pStyle w:val="ListParagraph"/>
        <w:ind w:left="426"/>
        <w:rPr>
          <w:rFonts w:ascii="Times New Roman" w:hAnsi="Times New Roman" w:cs="Times New Roman"/>
          <w:sz w:val="20"/>
          <w:szCs w:val="20"/>
          <w:lang w:val="en-US"/>
        </w:rPr>
      </w:pPr>
      <m:oMathPara>
        <m:oMathParaPr>
          <m:jc m:val="left"/>
        </m:oMathParaPr>
        <m:oMath>
          <m:r>
            <w:rPr>
              <w:rFonts w:ascii="Cambria Math" w:hAnsi="Cambria Math" w:cs="Times New Roman"/>
              <w:sz w:val="20"/>
              <w:szCs w:val="20"/>
              <w:lang w:val="en-US"/>
            </w:rPr>
            <m:t>V=</m:t>
          </m:r>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0.016</m:t>
              </m:r>
            </m:den>
          </m:f>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0.29</m:t>
              </m:r>
            </m:e>
            <m:sup>
              <m:f>
                <m:fPr>
                  <m:ctrlPr>
                    <w:rPr>
                      <w:rFonts w:ascii="Cambria Math" w:hAnsi="Cambria Math" w:cs="Times New Roman"/>
                      <w:i/>
                      <w:sz w:val="20"/>
                      <w:szCs w:val="20"/>
                      <w:lang w:val="en-US"/>
                    </w:rPr>
                  </m:ctrlPr>
                </m:fPr>
                <m:num>
                  <m:r>
                    <w:rPr>
                      <w:rFonts w:ascii="Cambria Math" w:hAnsi="Cambria Math" w:cs="Times New Roman"/>
                      <w:sz w:val="20"/>
                      <w:szCs w:val="20"/>
                      <w:lang w:val="en-US"/>
                    </w:rPr>
                    <m:t>2</m:t>
                  </m:r>
                </m:num>
                <m:den>
                  <m:r>
                    <w:rPr>
                      <w:rFonts w:ascii="Cambria Math" w:hAnsi="Cambria Math" w:cs="Times New Roman"/>
                      <w:sz w:val="20"/>
                      <w:szCs w:val="20"/>
                      <w:lang w:val="en-US"/>
                    </w:rPr>
                    <m:t>3</m:t>
                  </m:r>
                </m:den>
              </m:f>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0.0005</m:t>
              </m:r>
            </m:e>
            <m:sup>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2</m:t>
                  </m:r>
                </m:den>
              </m:f>
            </m:sup>
          </m:sSup>
          <m:r>
            <w:rPr>
              <w:rFonts w:ascii="Cambria Math" w:hAnsi="Cambria Math" w:cs="Times New Roman"/>
              <w:sz w:val="20"/>
              <w:szCs w:val="20"/>
              <w:lang w:val="en-US"/>
            </w:rPr>
            <m:t>=0.66 m/sec</m:t>
          </m:r>
        </m:oMath>
      </m:oMathPara>
    </w:p>
    <w:p w14:paraId="78F74869" w14:textId="77777777" w:rsidR="006B4E55" w:rsidRPr="008232D1" w:rsidRDefault="005F2523" w:rsidP="005F2523">
      <w:pPr>
        <w:pStyle w:val="ListParagraph"/>
        <w:spacing w:after="0"/>
        <w:ind w:left="426"/>
        <w:rPr>
          <w:rFonts w:ascii="Times New Roman" w:hAnsi="Times New Roman" w:cs="Times New Roman"/>
          <w:sz w:val="20"/>
          <w:szCs w:val="20"/>
          <w:lang w:val="en-US"/>
        </w:rPr>
      </w:pPr>
      <w:r>
        <w:rPr>
          <w:rFonts w:ascii="Times New Roman" w:hAnsi="Times New Roman" w:cs="Times New Roman"/>
          <w:sz w:val="20"/>
          <w:szCs w:val="20"/>
          <w:lang w:val="en-US"/>
        </w:rPr>
        <w:t xml:space="preserve">Design </w:t>
      </w:r>
      <w:r w:rsidR="006B4E55" w:rsidRPr="008232D1">
        <w:rPr>
          <w:rFonts w:ascii="Times New Roman" w:hAnsi="Times New Roman" w:cs="Times New Roman"/>
          <w:sz w:val="20"/>
          <w:szCs w:val="20"/>
          <w:lang w:val="en-US"/>
        </w:rPr>
        <w:t>Qs</w:t>
      </w:r>
      <w:r w:rsidR="006B4E55" w:rsidRPr="008232D1">
        <w:rPr>
          <w:rFonts w:ascii="Times New Roman" w:hAnsi="Times New Roman" w:cs="Times New Roman"/>
          <w:sz w:val="20"/>
          <w:szCs w:val="20"/>
          <w:lang w:val="en-US"/>
        </w:rPr>
        <w:tab/>
        <w:t>= V x A</w:t>
      </w:r>
    </w:p>
    <w:p w14:paraId="41A1D6DC" w14:textId="77777777" w:rsidR="006B4E55" w:rsidRPr="008232D1" w:rsidRDefault="006B4E55" w:rsidP="005F2523">
      <w:pPr>
        <w:pStyle w:val="NoSpacing"/>
        <w:ind w:left="1146" w:firstLine="294"/>
        <w:contextualSpacing/>
        <w:rPr>
          <w:rFonts w:ascii="Times New Roman" w:hAnsi="Times New Roman" w:cs="Times New Roman"/>
          <w:sz w:val="20"/>
          <w:szCs w:val="20"/>
          <w:lang w:val="en-US"/>
        </w:rPr>
      </w:pPr>
      <w:r w:rsidRPr="008232D1">
        <w:rPr>
          <w:rFonts w:ascii="Times New Roman" w:hAnsi="Times New Roman" w:cs="Times New Roman"/>
          <w:sz w:val="20"/>
          <w:szCs w:val="20"/>
          <w:lang w:val="en-US"/>
        </w:rPr>
        <w:t>= 0</w:t>
      </w:r>
      <w:r w:rsidR="005F2523">
        <w:rPr>
          <w:rFonts w:ascii="Times New Roman" w:hAnsi="Times New Roman" w:cs="Times New Roman"/>
          <w:sz w:val="20"/>
          <w:szCs w:val="20"/>
          <w:lang w:val="en-US"/>
        </w:rPr>
        <w:t>.</w:t>
      </w:r>
      <w:r w:rsidR="00A42D91" w:rsidRPr="008232D1">
        <w:rPr>
          <w:rFonts w:ascii="Times New Roman" w:hAnsi="Times New Roman" w:cs="Times New Roman"/>
          <w:sz w:val="20"/>
          <w:szCs w:val="20"/>
          <w:lang w:val="en-US"/>
        </w:rPr>
        <w:t>6</w:t>
      </w:r>
      <w:r w:rsidRPr="008232D1">
        <w:rPr>
          <w:rFonts w:ascii="Times New Roman" w:hAnsi="Times New Roman" w:cs="Times New Roman"/>
          <w:sz w:val="20"/>
          <w:szCs w:val="20"/>
          <w:lang w:val="en-US"/>
        </w:rPr>
        <w:t>6 x 0</w:t>
      </w:r>
      <w:r w:rsidR="005F2523">
        <w:rPr>
          <w:rFonts w:ascii="Times New Roman" w:hAnsi="Times New Roman" w:cs="Times New Roman"/>
          <w:sz w:val="20"/>
          <w:szCs w:val="20"/>
          <w:lang w:val="en-US"/>
        </w:rPr>
        <w:t>.</w:t>
      </w:r>
      <w:r w:rsidR="00A42D91" w:rsidRPr="008232D1">
        <w:rPr>
          <w:rFonts w:ascii="Times New Roman" w:hAnsi="Times New Roman" w:cs="Times New Roman"/>
          <w:sz w:val="20"/>
          <w:szCs w:val="20"/>
          <w:lang w:val="en-US"/>
        </w:rPr>
        <w:t>8</w:t>
      </w:r>
      <w:r w:rsidRPr="008232D1">
        <w:rPr>
          <w:rFonts w:ascii="Times New Roman" w:hAnsi="Times New Roman" w:cs="Times New Roman"/>
          <w:sz w:val="20"/>
          <w:szCs w:val="20"/>
          <w:lang w:val="en-US"/>
        </w:rPr>
        <w:t>8</w:t>
      </w:r>
    </w:p>
    <w:p w14:paraId="78BC935B" w14:textId="77777777" w:rsidR="006B4E55" w:rsidRPr="008232D1" w:rsidRDefault="006B4E55" w:rsidP="005F2523">
      <w:pPr>
        <w:pStyle w:val="NoSpacing"/>
        <w:ind w:left="852" w:firstLine="588"/>
        <w:rPr>
          <w:rFonts w:ascii="Times New Roman" w:hAnsi="Times New Roman" w:cs="Times New Roman"/>
          <w:sz w:val="20"/>
          <w:szCs w:val="20"/>
          <w:lang w:val="en-US"/>
        </w:rPr>
      </w:pPr>
      <w:r w:rsidRPr="008232D1">
        <w:rPr>
          <w:rFonts w:ascii="Times New Roman" w:hAnsi="Times New Roman" w:cs="Times New Roman"/>
          <w:sz w:val="20"/>
          <w:szCs w:val="20"/>
          <w:lang w:val="en-US"/>
        </w:rPr>
        <w:t>= 0</w:t>
      </w:r>
      <w:r w:rsidR="005F2523">
        <w:rPr>
          <w:rFonts w:ascii="Times New Roman" w:hAnsi="Times New Roman" w:cs="Times New Roman"/>
          <w:sz w:val="20"/>
          <w:szCs w:val="20"/>
          <w:lang w:val="en-US"/>
        </w:rPr>
        <w:t>.</w:t>
      </w:r>
      <w:r w:rsidR="00A42D91" w:rsidRPr="008232D1">
        <w:rPr>
          <w:rFonts w:ascii="Times New Roman" w:hAnsi="Times New Roman" w:cs="Times New Roman"/>
          <w:sz w:val="20"/>
          <w:szCs w:val="20"/>
          <w:lang w:val="en-US"/>
        </w:rPr>
        <w:t>580</w:t>
      </w:r>
      <w:r w:rsidRPr="008232D1">
        <w:rPr>
          <w:rFonts w:ascii="Times New Roman" w:hAnsi="Times New Roman" w:cs="Times New Roman"/>
          <w:sz w:val="20"/>
          <w:szCs w:val="20"/>
          <w:lang w:val="en-US"/>
        </w:rPr>
        <w:t xml:space="preserve"> m³/</w:t>
      </w:r>
      <w:r w:rsidR="005F2523">
        <w:rPr>
          <w:rFonts w:ascii="Times New Roman" w:hAnsi="Times New Roman" w:cs="Times New Roman"/>
          <w:sz w:val="20"/>
          <w:szCs w:val="20"/>
          <w:lang w:val="en-US"/>
        </w:rPr>
        <w:t>sec</w:t>
      </w:r>
    </w:p>
    <w:p w14:paraId="756DF74D" w14:textId="77777777" w:rsidR="006B4E55" w:rsidRPr="008232D1" w:rsidRDefault="006B4E55" w:rsidP="00410A7A">
      <w:pPr>
        <w:pStyle w:val="ListParagraph"/>
        <w:spacing w:after="0" w:line="240" w:lineRule="auto"/>
        <w:jc w:val="both"/>
        <w:rPr>
          <w:rFonts w:ascii="Times New Roman" w:hAnsi="Times New Roman" w:cs="Times New Roman"/>
          <w:sz w:val="20"/>
          <w:szCs w:val="20"/>
          <w:lang w:val="en-US"/>
        </w:rPr>
      </w:pPr>
    </w:p>
    <w:p w14:paraId="16B53EE2" w14:textId="77777777" w:rsidR="00FE296A" w:rsidRPr="008232D1" w:rsidRDefault="004062FF" w:rsidP="00C5705D">
      <w:pPr>
        <w:pStyle w:val="ListParagraph"/>
        <w:spacing w:after="0" w:line="240" w:lineRule="auto"/>
        <w:ind w:left="0"/>
        <w:jc w:val="both"/>
        <w:rPr>
          <w:rFonts w:ascii="Times New Roman" w:hAnsi="Times New Roman" w:cs="Times New Roman"/>
          <w:b/>
          <w:sz w:val="20"/>
          <w:szCs w:val="20"/>
          <w:lang w:val="en-US"/>
        </w:rPr>
      </w:pPr>
      <w:r w:rsidRPr="004062FF">
        <w:rPr>
          <w:rFonts w:ascii="Times New Roman" w:hAnsi="Times New Roman" w:cs="Times New Roman"/>
          <w:b/>
          <w:sz w:val="20"/>
          <w:szCs w:val="20"/>
          <w:lang w:val="en-US"/>
        </w:rPr>
        <w:t>CONCLUSION</w:t>
      </w:r>
    </w:p>
    <w:p w14:paraId="423A2BF5" w14:textId="77777777" w:rsidR="00C00EB6" w:rsidRPr="008232D1" w:rsidRDefault="00750019" w:rsidP="00C00EB6">
      <w:pPr>
        <w:shd w:val="clear" w:color="auto" w:fill="FFFFFF"/>
        <w:spacing w:after="0" w:line="240" w:lineRule="auto"/>
        <w:jc w:val="both"/>
        <w:rPr>
          <w:rFonts w:ascii="Times New Roman" w:hAnsi="Times New Roman" w:cs="Times New Roman"/>
          <w:sz w:val="20"/>
          <w:szCs w:val="20"/>
          <w:lang w:val="en-US"/>
        </w:rPr>
      </w:pPr>
      <w:r w:rsidRPr="00750019">
        <w:rPr>
          <w:rFonts w:ascii="Times New Roman" w:hAnsi="Times New Roman" w:cs="Times New Roman"/>
          <w:sz w:val="20"/>
          <w:szCs w:val="20"/>
          <w:lang w:val="en-US"/>
        </w:rPr>
        <w:t>The Chi Square test was used to determine the order of distribution equations.</w:t>
      </w:r>
      <w:r w:rsidR="00A42D91" w:rsidRPr="008232D1">
        <w:rPr>
          <w:rFonts w:ascii="Times New Roman" w:hAnsi="Times New Roman" w:cs="Times New Roman"/>
          <w:sz w:val="20"/>
          <w:szCs w:val="20"/>
          <w:lang w:val="en-US"/>
        </w:rPr>
        <w:t xml:space="preserve"> </w:t>
      </w:r>
      <w:r w:rsidRPr="00750019">
        <w:rPr>
          <w:rFonts w:ascii="Times New Roman" w:hAnsi="Times New Roman" w:cs="Times New Roman"/>
          <w:sz w:val="20"/>
          <w:szCs w:val="20"/>
          <w:lang w:val="en-US"/>
        </w:rPr>
        <w:t xml:space="preserve">By using the significance of DK = 1 and (α) = 0.05, the critical Chi Square value of X2 = 3.841 </w:t>
      </w:r>
      <w:r>
        <w:rPr>
          <w:rFonts w:ascii="Times New Roman" w:hAnsi="Times New Roman" w:cs="Times New Roman"/>
          <w:sz w:val="20"/>
          <w:szCs w:val="20"/>
          <w:lang w:val="en-US"/>
        </w:rPr>
        <w:t>wa</w:t>
      </w:r>
      <w:r w:rsidRPr="00750019">
        <w:rPr>
          <w:rFonts w:ascii="Times New Roman" w:hAnsi="Times New Roman" w:cs="Times New Roman"/>
          <w:sz w:val="20"/>
          <w:szCs w:val="20"/>
          <w:lang w:val="en-US"/>
        </w:rPr>
        <w:t>s obtained.</w:t>
      </w:r>
      <w:r w:rsidR="00A42D91" w:rsidRPr="008232D1">
        <w:rPr>
          <w:rFonts w:ascii="Times New Roman" w:hAnsi="Times New Roman" w:cs="Times New Roman"/>
          <w:sz w:val="20"/>
          <w:szCs w:val="20"/>
          <w:lang w:val="en-US"/>
        </w:rPr>
        <w:t xml:space="preserve"> </w:t>
      </w:r>
      <w:r w:rsidRPr="00750019">
        <w:rPr>
          <w:rFonts w:ascii="Times New Roman" w:hAnsi="Times New Roman" w:cs="Times New Roman"/>
          <w:sz w:val="20"/>
          <w:szCs w:val="20"/>
          <w:lang w:val="en-US"/>
        </w:rPr>
        <w:t>From the results of the above calculations</w:t>
      </w:r>
      <w:r>
        <w:rPr>
          <w:rFonts w:ascii="Times New Roman" w:hAnsi="Times New Roman" w:cs="Times New Roman"/>
          <w:sz w:val="20"/>
          <w:szCs w:val="20"/>
          <w:lang w:val="en-US"/>
        </w:rPr>
        <w:t>,</w:t>
      </w:r>
      <w:r w:rsidRPr="00750019">
        <w:rPr>
          <w:rFonts w:ascii="Times New Roman" w:hAnsi="Times New Roman" w:cs="Times New Roman"/>
          <w:sz w:val="20"/>
          <w:szCs w:val="20"/>
          <w:lang w:val="en-US"/>
        </w:rPr>
        <w:t xml:space="preserve"> X2 count = 2 &lt; X2 table = 3.841</w:t>
      </w:r>
      <w:r>
        <w:rPr>
          <w:rFonts w:ascii="Times New Roman" w:hAnsi="Times New Roman" w:cs="Times New Roman"/>
          <w:sz w:val="20"/>
          <w:szCs w:val="20"/>
          <w:lang w:val="en-US"/>
        </w:rPr>
        <w:t xml:space="preserve"> was obtained</w:t>
      </w:r>
      <w:r w:rsidRPr="00750019">
        <w:rPr>
          <w:rFonts w:ascii="Times New Roman" w:hAnsi="Times New Roman" w:cs="Times New Roman"/>
          <w:sz w:val="20"/>
          <w:szCs w:val="20"/>
          <w:lang w:val="en-US"/>
        </w:rPr>
        <w:t xml:space="preserve">, </w:t>
      </w:r>
      <w:r>
        <w:rPr>
          <w:rFonts w:ascii="Times New Roman" w:hAnsi="Times New Roman" w:cs="Times New Roman"/>
          <w:sz w:val="20"/>
          <w:szCs w:val="20"/>
          <w:lang w:val="en-US"/>
        </w:rPr>
        <w:t>meaning that</w:t>
      </w:r>
      <w:r w:rsidRPr="00750019">
        <w:rPr>
          <w:rFonts w:ascii="Times New Roman" w:hAnsi="Times New Roman" w:cs="Times New Roman"/>
          <w:sz w:val="20"/>
          <w:szCs w:val="20"/>
          <w:lang w:val="en-US"/>
        </w:rPr>
        <w:t xml:space="preserve"> the distribution meets the requirements.</w:t>
      </w:r>
      <w:r>
        <w:rPr>
          <w:rFonts w:ascii="Times New Roman" w:hAnsi="Times New Roman" w:cs="Times New Roman"/>
          <w:sz w:val="20"/>
          <w:szCs w:val="20"/>
          <w:lang w:val="en-US"/>
        </w:rPr>
        <w:t xml:space="preserve"> </w:t>
      </w:r>
      <w:r w:rsidRPr="00750019">
        <w:rPr>
          <w:rFonts w:ascii="Times New Roman" w:hAnsi="Times New Roman" w:cs="Times New Roman"/>
          <w:sz w:val="20"/>
          <w:szCs w:val="20"/>
          <w:lang w:val="en-US"/>
        </w:rPr>
        <w:t xml:space="preserve">In calculating the design flood discharge, the rational method </w:t>
      </w:r>
      <w:r>
        <w:rPr>
          <w:rFonts w:ascii="Times New Roman" w:hAnsi="Times New Roman" w:cs="Times New Roman"/>
          <w:sz w:val="20"/>
          <w:szCs w:val="20"/>
          <w:lang w:val="en-US"/>
        </w:rPr>
        <w:t xml:space="preserve">on </w:t>
      </w:r>
      <w:r w:rsidRPr="00750019">
        <w:rPr>
          <w:rFonts w:ascii="Times New Roman" w:hAnsi="Times New Roman" w:cs="Times New Roman"/>
          <w:sz w:val="20"/>
          <w:szCs w:val="20"/>
          <w:lang w:val="en-US"/>
        </w:rPr>
        <w:t>flood discharge with a return period of 10 years</w:t>
      </w:r>
      <w:r>
        <w:rPr>
          <w:rFonts w:ascii="Times New Roman" w:hAnsi="Times New Roman" w:cs="Times New Roman"/>
          <w:sz w:val="20"/>
          <w:szCs w:val="20"/>
          <w:lang w:val="en-US"/>
        </w:rPr>
        <w:t xml:space="preserve"> was used</w:t>
      </w:r>
      <w:r w:rsidRPr="00750019">
        <w:rPr>
          <w:rFonts w:ascii="Times New Roman" w:hAnsi="Times New Roman" w:cs="Times New Roman"/>
          <w:sz w:val="20"/>
          <w:szCs w:val="20"/>
          <w:lang w:val="en-US"/>
        </w:rPr>
        <w:t>.</w:t>
      </w:r>
      <w:r w:rsidR="00C00EB6" w:rsidRPr="008232D1">
        <w:rPr>
          <w:rFonts w:ascii="Times New Roman" w:hAnsi="Times New Roman" w:cs="Times New Roman"/>
          <w:sz w:val="20"/>
          <w:szCs w:val="20"/>
          <w:lang w:val="en-US"/>
        </w:rPr>
        <w:t xml:space="preserve"> </w:t>
      </w:r>
      <w:r w:rsidR="00B9254E">
        <w:rPr>
          <w:rFonts w:ascii="Times New Roman" w:hAnsi="Times New Roman"/>
          <w:sz w:val="20"/>
          <w:szCs w:val="20"/>
          <w:lang w:val="en-US"/>
        </w:rPr>
        <w:t xml:space="preserve">The </w:t>
      </w:r>
      <w:r w:rsidR="00B9254E" w:rsidRPr="00C604FB">
        <w:rPr>
          <w:rFonts w:ascii="Times New Roman" w:hAnsi="Times New Roman"/>
          <w:sz w:val="20"/>
          <w:szCs w:val="20"/>
          <w:lang w:val="en-US"/>
        </w:rPr>
        <w:t>previous calculations</w:t>
      </w:r>
      <w:r w:rsidR="00B9254E">
        <w:rPr>
          <w:rFonts w:ascii="Times New Roman" w:hAnsi="Times New Roman"/>
          <w:sz w:val="20"/>
          <w:szCs w:val="20"/>
          <w:lang w:val="en-US"/>
        </w:rPr>
        <w:t xml:space="preserve"> found </w:t>
      </w:r>
      <w:r w:rsidR="00B9254E" w:rsidRPr="00C604FB">
        <w:rPr>
          <w:rFonts w:ascii="Times New Roman" w:hAnsi="Times New Roman"/>
          <w:sz w:val="20"/>
          <w:szCs w:val="20"/>
          <w:lang w:val="en-US"/>
        </w:rPr>
        <w:t xml:space="preserve">the </w:t>
      </w:r>
      <w:r w:rsidR="00B9254E">
        <w:rPr>
          <w:rFonts w:ascii="Times New Roman" w:hAnsi="Times New Roman"/>
          <w:sz w:val="20"/>
          <w:szCs w:val="20"/>
          <w:lang w:val="en-US"/>
        </w:rPr>
        <w:t>runoff</w:t>
      </w:r>
      <w:r w:rsidR="00B9254E" w:rsidRPr="00C604FB">
        <w:rPr>
          <w:rFonts w:ascii="Times New Roman" w:hAnsi="Times New Roman"/>
          <w:sz w:val="20"/>
          <w:szCs w:val="20"/>
          <w:lang w:val="en-US"/>
        </w:rPr>
        <w:t xml:space="preserve"> coefficient (C) value </w:t>
      </w:r>
      <w:r w:rsidR="00B9254E">
        <w:rPr>
          <w:rFonts w:ascii="Times New Roman" w:hAnsi="Times New Roman"/>
          <w:sz w:val="20"/>
          <w:szCs w:val="20"/>
          <w:lang w:val="en-US"/>
        </w:rPr>
        <w:t>of</w:t>
      </w:r>
      <w:r w:rsidR="00B9254E" w:rsidRPr="00C604FB">
        <w:rPr>
          <w:rFonts w:ascii="Times New Roman" w:hAnsi="Times New Roman"/>
          <w:sz w:val="20"/>
          <w:szCs w:val="20"/>
          <w:lang w:val="en-US"/>
        </w:rPr>
        <w:t xml:space="preserve"> 0.661, the rainfall intensity (I) value with a return period of 10 years </w:t>
      </w:r>
      <w:r w:rsidR="00B9254E">
        <w:rPr>
          <w:rFonts w:ascii="Times New Roman" w:hAnsi="Times New Roman"/>
          <w:sz w:val="20"/>
          <w:szCs w:val="20"/>
          <w:lang w:val="en-US"/>
        </w:rPr>
        <w:t>of</w:t>
      </w:r>
      <w:r w:rsidR="00B9254E" w:rsidRPr="00C604FB">
        <w:rPr>
          <w:rFonts w:ascii="Times New Roman" w:hAnsi="Times New Roman"/>
          <w:sz w:val="20"/>
          <w:szCs w:val="20"/>
          <w:lang w:val="en-US"/>
        </w:rPr>
        <w:t xml:space="preserve"> 84</w:t>
      </w:r>
      <w:r w:rsidR="00B9254E">
        <w:rPr>
          <w:rFonts w:ascii="Times New Roman" w:hAnsi="Times New Roman"/>
          <w:sz w:val="20"/>
          <w:szCs w:val="20"/>
          <w:lang w:val="en-US"/>
        </w:rPr>
        <w:t>.</w:t>
      </w:r>
      <w:r w:rsidR="00B9254E" w:rsidRPr="00C604FB">
        <w:rPr>
          <w:rFonts w:ascii="Times New Roman" w:hAnsi="Times New Roman"/>
          <w:sz w:val="20"/>
          <w:szCs w:val="20"/>
          <w:lang w:val="en-US"/>
        </w:rPr>
        <w:t xml:space="preserve">199 mm/hour, and the flow area </w:t>
      </w:r>
      <w:r w:rsidR="00B9254E">
        <w:rPr>
          <w:rFonts w:ascii="Times New Roman" w:hAnsi="Times New Roman"/>
          <w:sz w:val="20"/>
          <w:szCs w:val="20"/>
          <w:lang w:val="en-US"/>
        </w:rPr>
        <w:t>of</w:t>
      </w:r>
      <w:r w:rsidR="00B9254E" w:rsidRPr="00C604FB">
        <w:rPr>
          <w:rFonts w:ascii="Times New Roman" w:hAnsi="Times New Roman"/>
          <w:sz w:val="20"/>
          <w:szCs w:val="20"/>
          <w:lang w:val="en-US"/>
        </w:rPr>
        <w:t xml:space="preserve"> 12</w:t>
      </w:r>
      <w:r w:rsidR="00B9254E">
        <w:rPr>
          <w:rFonts w:ascii="Times New Roman" w:hAnsi="Times New Roman"/>
          <w:sz w:val="20"/>
          <w:szCs w:val="20"/>
          <w:lang w:val="en-US"/>
        </w:rPr>
        <w:t>,</w:t>
      </w:r>
      <w:r w:rsidR="00B9254E" w:rsidRPr="00C604FB">
        <w:rPr>
          <w:rFonts w:ascii="Times New Roman" w:hAnsi="Times New Roman"/>
          <w:sz w:val="20"/>
          <w:szCs w:val="20"/>
          <w:lang w:val="en-US"/>
        </w:rPr>
        <w:t>150 m².</w:t>
      </w:r>
      <w:r w:rsidR="00466A9B" w:rsidRPr="008232D1">
        <w:rPr>
          <w:rFonts w:ascii="Times New Roman" w:hAnsi="Times New Roman" w:cs="Times New Roman"/>
          <w:sz w:val="20"/>
          <w:szCs w:val="20"/>
          <w:lang w:val="en-US"/>
        </w:rPr>
        <w:t xml:space="preserve"> </w:t>
      </w:r>
      <w:r w:rsidR="00B9254E" w:rsidRPr="00B9254E">
        <w:rPr>
          <w:rFonts w:ascii="Times New Roman" w:hAnsi="Times New Roman" w:cs="Times New Roman"/>
          <w:sz w:val="20"/>
          <w:szCs w:val="20"/>
          <w:lang w:val="en-US"/>
        </w:rPr>
        <w:t>In the selection of U</w:t>
      </w:r>
      <w:r w:rsidR="00B9254E">
        <w:rPr>
          <w:rFonts w:ascii="Times New Roman" w:hAnsi="Times New Roman" w:cs="Times New Roman"/>
          <w:sz w:val="20"/>
          <w:szCs w:val="20"/>
          <w:lang w:val="en-US"/>
        </w:rPr>
        <w:t>-D</w:t>
      </w:r>
      <w:r w:rsidR="00B9254E" w:rsidRPr="00B9254E">
        <w:rPr>
          <w:rFonts w:ascii="Times New Roman" w:hAnsi="Times New Roman" w:cs="Times New Roman"/>
          <w:sz w:val="20"/>
          <w:szCs w:val="20"/>
          <w:lang w:val="en-US"/>
        </w:rPr>
        <w:t xml:space="preserve">itch DS 3, it is concluded that </w:t>
      </w:r>
      <w:proofErr w:type="spellStart"/>
      <w:r w:rsidR="00B9254E" w:rsidRPr="00B9254E">
        <w:rPr>
          <w:rFonts w:ascii="Times New Roman" w:hAnsi="Times New Roman" w:cs="Times New Roman"/>
          <w:sz w:val="20"/>
          <w:szCs w:val="20"/>
          <w:lang w:val="en-US"/>
        </w:rPr>
        <w:t>Qd</w:t>
      </w:r>
      <w:proofErr w:type="spellEnd"/>
      <w:r w:rsidR="00B9254E" w:rsidRPr="00B9254E">
        <w:rPr>
          <w:rFonts w:ascii="Times New Roman" w:hAnsi="Times New Roman" w:cs="Times New Roman"/>
          <w:sz w:val="20"/>
          <w:szCs w:val="20"/>
          <w:lang w:val="en-US"/>
        </w:rPr>
        <w:t xml:space="preserve"> (DS3) &gt; Qs (DS2), &gt; Qs (DS1), </w:t>
      </w:r>
      <w:r w:rsidR="00B9254E">
        <w:rPr>
          <w:rFonts w:ascii="Times New Roman" w:hAnsi="Times New Roman" w:cs="Times New Roman"/>
          <w:sz w:val="20"/>
          <w:szCs w:val="20"/>
          <w:lang w:val="en-US"/>
        </w:rPr>
        <w:t>namely</w:t>
      </w:r>
      <w:r w:rsidR="00B9254E" w:rsidRPr="00B9254E">
        <w:rPr>
          <w:rFonts w:ascii="Times New Roman" w:hAnsi="Times New Roman" w:cs="Times New Roman"/>
          <w:sz w:val="20"/>
          <w:szCs w:val="20"/>
          <w:lang w:val="en-US"/>
        </w:rPr>
        <w:t xml:space="preserve"> 0.580 m³/s</w:t>
      </w:r>
      <w:r w:rsidR="00B9254E">
        <w:rPr>
          <w:rFonts w:ascii="Times New Roman" w:hAnsi="Times New Roman" w:cs="Times New Roman"/>
          <w:sz w:val="20"/>
          <w:szCs w:val="20"/>
          <w:lang w:val="en-US"/>
        </w:rPr>
        <w:t>ec</w:t>
      </w:r>
      <w:r w:rsidR="00B9254E" w:rsidRPr="00B9254E">
        <w:rPr>
          <w:rFonts w:ascii="Times New Roman" w:hAnsi="Times New Roman" w:cs="Times New Roman"/>
          <w:sz w:val="20"/>
          <w:szCs w:val="20"/>
          <w:lang w:val="en-US"/>
        </w:rPr>
        <w:t xml:space="preserve"> &gt; 0.268 m³/s</w:t>
      </w:r>
      <w:r w:rsidR="00B9254E">
        <w:rPr>
          <w:rFonts w:ascii="Times New Roman" w:hAnsi="Times New Roman" w:cs="Times New Roman"/>
          <w:sz w:val="20"/>
          <w:szCs w:val="20"/>
          <w:lang w:val="en-US"/>
        </w:rPr>
        <w:t>ec</w:t>
      </w:r>
      <w:r w:rsidR="00B9254E" w:rsidRPr="00B9254E">
        <w:rPr>
          <w:rFonts w:ascii="Times New Roman" w:hAnsi="Times New Roman" w:cs="Times New Roman"/>
          <w:sz w:val="20"/>
          <w:szCs w:val="20"/>
          <w:lang w:val="en-US"/>
        </w:rPr>
        <w:t xml:space="preserve"> &gt; 0.065 m³/sec.</w:t>
      </w:r>
      <w:r w:rsidR="00C00EB6" w:rsidRPr="008232D1">
        <w:rPr>
          <w:rFonts w:ascii="Times New Roman" w:hAnsi="Times New Roman" w:cs="Times New Roman"/>
          <w:sz w:val="20"/>
          <w:szCs w:val="20"/>
          <w:lang w:val="en-US"/>
        </w:rPr>
        <w:t xml:space="preserve"> </w:t>
      </w:r>
      <w:r w:rsidR="00B9254E" w:rsidRPr="00B9254E">
        <w:rPr>
          <w:rFonts w:ascii="Times New Roman" w:hAnsi="Times New Roman" w:cs="Times New Roman"/>
          <w:sz w:val="20"/>
          <w:szCs w:val="20"/>
          <w:lang w:val="en-US"/>
        </w:rPr>
        <w:t xml:space="preserve">Therefore, a </w:t>
      </w:r>
      <w:r w:rsidR="00B9254E">
        <w:rPr>
          <w:rFonts w:ascii="Times New Roman" w:hAnsi="Times New Roman" w:cs="Times New Roman"/>
          <w:sz w:val="20"/>
          <w:szCs w:val="20"/>
          <w:lang w:val="en-US"/>
        </w:rPr>
        <w:t>square</w:t>
      </w:r>
      <w:r w:rsidR="00B9254E" w:rsidRPr="00B9254E">
        <w:rPr>
          <w:rFonts w:ascii="Times New Roman" w:hAnsi="Times New Roman" w:cs="Times New Roman"/>
          <w:sz w:val="20"/>
          <w:szCs w:val="20"/>
          <w:lang w:val="en-US"/>
        </w:rPr>
        <w:t xml:space="preserve"> channel (U-</w:t>
      </w:r>
      <w:r w:rsidR="00B9254E">
        <w:rPr>
          <w:rFonts w:ascii="Times New Roman" w:hAnsi="Times New Roman" w:cs="Times New Roman"/>
          <w:sz w:val="20"/>
          <w:szCs w:val="20"/>
          <w:lang w:val="en-US"/>
        </w:rPr>
        <w:t>D</w:t>
      </w:r>
      <w:r w:rsidR="00B9254E" w:rsidRPr="00B9254E">
        <w:rPr>
          <w:rFonts w:ascii="Times New Roman" w:hAnsi="Times New Roman" w:cs="Times New Roman"/>
          <w:sz w:val="20"/>
          <w:szCs w:val="20"/>
          <w:lang w:val="en-US"/>
        </w:rPr>
        <w:t>itch DS3) was chosen by considering the cross-sectional area factor</w:t>
      </w:r>
      <w:r w:rsidR="00B9254E">
        <w:rPr>
          <w:rFonts w:ascii="Times New Roman" w:hAnsi="Times New Roman" w:cs="Times New Roman"/>
          <w:sz w:val="20"/>
          <w:szCs w:val="20"/>
          <w:lang w:val="en-US"/>
        </w:rPr>
        <w:t>; this channel</w:t>
      </w:r>
      <w:r w:rsidR="00B9254E" w:rsidRPr="00B9254E">
        <w:rPr>
          <w:rFonts w:ascii="Times New Roman" w:hAnsi="Times New Roman" w:cs="Times New Roman"/>
          <w:sz w:val="20"/>
          <w:szCs w:val="20"/>
          <w:lang w:val="en-US"/>
        </w:rPr>
        <w:t xml:space="preserve"> </w:t>
      </w:r>
      <w:r w:rsidR="00B9254E">
        <w:rPr>
          <w:rFonts w:ascii="Times New Roman" w:hAnsi="Times New Roman" w:cs="Times New Roman"/>
          <w:sz w:val="20"/>
          <w:szCs w:val="20"/>
          <w:lang w:val="en-US"/>
        </w:rPr>
        <w:t xml:space="preserve">was proven to be </w:t>
      </w:r>
      <w:r w:rsidR="00B9254E" w:rsidRPr="00B9254E">
        <w:rPr>
          <w:rFonts w:ascii="Times New Roman" w:hAnsi="Times New Roman" w:cs="Times New Roman"/>
          <w:sz w:val="20"/>
          <w:szCs w:val="20"/>
          <w:lang w:val="en-US"/>
        </w:rPr>
        <w:t xml:space="preserve">capable of </w:t>
      </w:r>
      <w:r w:rsidR="00B9254E">
        <w:rPr>
          <w:rFonts w:ascii="Times New Roman" w:hAnsi="Times New Roman" w:cs="Times New Roman"/>
          <w:sz w:val="20"/>
          <w:szCs w:val="20"/>
          <w:lang w:val="en-US"/>
        </w:rPr>
        <w:t>draining</w:t>
      </w:r>
      <w:r w:rsidR="00B9254E" w:rsidRPr="00B9254E">
        <w:rPr>
          <w:rFonts w:ascii="Times New Roman" w:hAnsi="Times New Roman" w:cs="Times New Roman"/>
          <w:sz w:val="20"/>
          <w:szCs w:val="20"/>
          <w:lang w:val="en-US"/>
        </w:rPr>
        <w:t xml:space="preserve"> more water.</w:t>
      </w:r>
      <w:r w:rsidR="00466A9B" w:rsidRPr="008232D1">
        <w:rPr>
          <w:rFonts w:ascii="Times New Roman" w:hAnsi="Times New Roman" w:cs="Times New Roman"/>
          <w:sz w:val="20"/>
          <w:szCs w:val="20"/>
          <w:lang w:val="en-US"/>
        </w:rPr>
        <w:t xml:space="preserve"> </w:t>
      </w:r>
      <w:r w:rsidR="00B9254E" w:rsidRPr="00B9254E">
        <w:rPr>
          <w:rFonts w:ascii="Times New Roman" w:hAnsi="Times New Roman" w:cs="Times New Roman"/>
          <w:sz w:val="20"/>
          <w:szCs w:val="20"/>
          <w:lang w:val="en-US"/>
        </w:rPr>
        <w:t>The design discharge caused by the magnitude of the hydrological rainfall intensity (</w:t>
      </w:r>
      <w:proofErr w:type="spellStart"/>
      <w:r w:rsidR="00B9254E" w:rsidRPr="00B9254E">
        <w:rPr>
          <w:rFonts w:ascii="Times New Roman" w:hAnsi="Times New Roman" w:cs="Times New Roman"/>
          <w:sz w:val="20"/>
          <w:szCs w:val="20"/>
          <w:lang w:val="en-US"/>
        </w:rPr>
        <w:t>Qr</w:t>
      </w:r>
      <w:proofErr w:type="spellEnd"/>
      <w:r w:rsidR="00B9254E" w:rsidRPr="00B9254E">
        <w:rPr>
          <w:rFonts w:ascii="Times New Roman" w:hAnsi="Times New Roman" w:cs="Times New Roman"/>
          <w:sz w:val="20"/>
          <w:szCs w:val="20"/>
          <w:lang w:val="en-US"/>
        </w:rPr>
        <w:t xml:space="preserve">) can be </w:t>
      </w:r>
      <w:r w:rsidR="005C3DEB">
        <w:rPr>
          <w:rFonts w:ascii="Times New Roman" w:hAnsi="Times New Roman" w:cs="Times New Roman"/>
          <w:sz w:val="20"/>
          <w:szCs w:val="20"/>
          <w:lang w:val="en-US"/>
        </w:rPr>
        <w:t>held</w:t>
      </w:r>
      <w:r w:rsidR="00B9254E" w:rsidRPr="00B9254E">
        <w:rPr>
          <w:rFonts w:ascii="Times New Roman" w:hAnsi="Times New Roman" w:cs="Times New Roman"/>
          <w:sz w:val="20"/>
          <w:szCs w:val="20"/>
          <w:lang w:val="en-US"/>
        </w:rPr>
        <w:t xml:space="preserve"> and distributed according to the hydraulic capacity (Qs)</w:t>
      </w:r>
      <w:r w:rsidR="005C3DEB">
        <w:rPr>
          <w:rFonts w:ascii="Times New Roman" w:hAnsi="Times New Roman" w:cs="Times New Roman"/>
          <w:sz w:val="20"/>
          <w:szCs w:val="20"/>
          <w:lang w:val="en-US"/>
        </w:rPr>
        <w:t>.</w:t>
      </w:r>
      <w:r w:rsidR="00B9254E" w:rsidRPr="00B9254E">
        <w:rPr>
          <w:rFonts w:ascii="Times New Roman" w:hAnsi="Times New Roman" w:cs="Times New Roman"/>
          <w:sz w:val="20"/>
          <w:szCs w:val="20"/>
          <w:lang w:val="en-US"/>
        </w:rPr>
        <w:t xml:space="preserve"> </w:t>
      </w:r>
      <w:r w:rsidR="005C3DEB">
        <w:rPr>
          <w:rFonts w:ascii="Times New Roman" w:hAnsi="Times New Roman" w:cs="Times New Roman"/>
          <w:sz w:val="20"/>
          <w:szCs w:val="20"/>
          <w:lang w:val="en-US"/>
        </w:rPr>
        <w:t>Therefore,</w:t>
      </w:r>
      <w:r w:rsidR="00B9254E" w:rsidRPr="00B9254E">
        <w:rPr>
          <w:rFonts w:ascii="Times New Roman" w:hAnsi="Times New Roman" w:cs="Times New Roman"/>
          <w:sz w:val="20"/>
          <w:szCs w:val="20"/>
          <w:lang w:val="en-US"/>
        </w:rPr>
        <w:t xml:space="preserve"> it can be concluded</w:t>
      </w:r>
      <w:r w:rsidR="005C3DEB">
        <w:rPr>
          <w:rFonts w:ascii="Times New Roman" w:hAnsi="Times New Roman" w:cs="Times New Roman"/>
          <w:sz w:val="20"/>
          <w:szCs w:val="20"/>
          <w:lang w:val="en-US"/>
        </w:rPr>
        <w:t xml:space="preserve"> that</w:t>
      </w:r>
      <w:r w:rsidR="00B9254E" w:rsidRPr="00B9254E">
        <w:rPr>
          <w:rFonts w:ascii="Times New Roman" w:hAnsi="Times New Roman" w:cs="Times New Roman"/>
          <w:sz w:val="20"/>
          <w:szCs w:val="20"/>
          <w:lang w:val="en-US"/>
        </w:rPr>
        <w:t>:</w:t>
      </w:r>
    </w:p>
    <w:p w14:paraId="4CB53743" w14:textId="77777777" w:rsidR="00C00EB6" w:rsidRPr="008232D1" w:rsidRDefault="005C3DEB" w:rsidP="00C00EB6">
      <w:pPr>
        <w:shd w:val="clear" w:color="auto" w:fill="FFFFFF"/>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Hydrological </w:t>
      </w:r>
      <w:proofErr w:type="spellStart"/>
      <w:r w:rsidR="00C00EB6" w:rsidRPr="008232D1">
        <w:rPr>
          <w:rFonts w:ascii="Times New Roman" w:hAnsi="Times New Roman" w:cs="Times New Roman"/>
          <w:sz w:val="20"/>
          <w:szCs w:val="20"/>
          <w:lang w:val="en-US"/>
        </w:rPr>
        <w:t>Qr</w:t>
      </w:r>
      <w:proofErr w:type="spellEnd"/>
      <w:r w:rsidR="00C00EB6" w:rsidRPr="008232D1">
        <w:rPr>
          <w:rFonts w:ascii="Times New Roman" w:hAnsi="Times New Roman" w:cs="Times New Roman"/>
          <w:sz w:val="20"/>
          <w:szCs w:val="20"/>
          <w:lang w:val="en-US"/>
        </w:rPr>
        <w:tab/>
        <w:t>= 0</w:t>
      </w:r>
      <w:r>
        <w:rPr>
          <w:rFonts w:ascii="Times New Roman" w:hAnsi="Times New Roman" w:cs="Times New Roman"/>
          <w:sz w:val="20"/>
          <w:szCs w:val="20"/>
          <w:lang w:val="en-US"/>
        </w:rPr>
        <w:t>.</w:t>
      </w:r>
      <w:r w:rsidR="00C00EB6" w:rsidRPr="008232D1">
        <w:rPr>
          <w:rFonts w:ascii="Times New Roman" w:hAnsi="Times New Roman" w:cs="Times New Roman"/>
          <w:sz w:val="20"/>
          <w:szCs w:val="20"/>
          <w:lang w:val="en-US"/>
        </w:rPr>
        <w:t>278 .</w:t>
      </w:r>
      <w:proofErr w:type="gramStart"/>
      <w:r w:rsidR="00C00EB6" w:rsidRPr="008232D1">
        <w:rPr>
          <w:rFonts w:ascii="Times New Roman" w:hAnsi="Times New Roman" w:cs="Times New Roman"/>
          <w:sz w:val="20"/>
          <w:szCs w:val="20"/>
          <w:lang w:val="en-US"/>
        </w:rPr>
        <w:t>C .I</w:t>
      </w:r>
      <w:proofErr w:type="gramEnd"/>
      <w:r w:rsidR="00C00EB6" w:rsidRPr="008232D1">
        <w:rPr>
          <w:rFonts w:ascii="Times New Roman" w:hAnsi="Times New Roman" w:cs="Times New Roman"/>
          <w:sz w:val="20"/>
          <w:szCs w:val="20"/>
          <w:lang w:val="en-US"/>
        </w:rPr>
        <w:t xml:space="preserve"> . A</w:t>
      </w:r>
    </w:p>
    <w:p w14:paraId="5F15D656" w14:textId="77777777" w:rsidR="00C00EB6" w:rsidRPr="008232D1" w:rsidRDefault="00C00EB6" w:rsidP="00C00EB6">
      <w:pPr>
        <w:shd w:val="clear" w:color="auto" w:fill="FFFFFF"/>
        <w:spacing w:after="0" w:line="240" w:lineRule="auto"/>
        <w:ind w:left="720" w:firstLine="720"/>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 0</w:t>
      </w:r>
      <w:r w:rsidR="005C3DEB">
        <w:rPr>
          <w:rFonts w:ascii="Times New Roman" w:hAnsi="Times New Roman" w:cs="Times New Roman"/>
          <w:sz w:val="20"/>
          <w:szCs w:val="20"/>
          <w:lang w:val="en-US"/>
        </w:rPr>
        <w:t>.</w:t>
      </w:r>
      <w:r w:rsidRPr="008232D1">
        <w:rPr>
          <w:rFonts w:ascii="Times New Roman" w:hAnsi="Times New Roman" w:cs="Times New Roman"/>
          <w:sz w:val="20"/>
          <w:szCs w:val="20"/>
          <w:lang w:val="en-US"/>
        </w:rPr>
        <w:t>187 m³/</w:t>
      </w:r>
      <w:r w:rsidR="005C3DEB">
        <w:rPr>
          <w:rFonts w:ascii="Times New Roman" w:hAnsi="Times New Roman" w:cs="Times New Roman"/>
          <w:sz w:val="20"/>
          <w:szCs w:val="20"/>
          <w:lang w:val="en-US"/>
        </w:rPr>
        <w:t>sec</w:t>
      </w:r>
    </w:p>
    <w:p w14:paraId="63CC88A4" w14:textId="77777777" w:rsidR="00C00EB6" w:rsidRPr="008232D1" w:rsidRDefault="005C3DEB" w:rsidP="00C00EB6">
      <w:pPr>
        <w:shd w:val="clear" w:color="auto" w:fill="FFFFFF"/>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Hydraulic </w:t>
      </w:r>
      <w:r w:rsidR="00C00EB6" w:rsidRPr="008232D1">
        <w:rPr>
          <w:rFonts w:ascii="Times New Roman" w:hAnsi="Times New Roman" w:cs="Times New Roman"/>
          <w:sz w:val="20"/>
          <w:szCs w:val="20"/>
          <w:lang w:val="en-US"/>
        </w:rPr>
        <w:t>Qs</w:t>
      </w:r>
      <w:r w:rsidR="00C00EB6" w:rsidRPr="008232D1">
        <w:rPr>
          <w:rFonts w:ascii="Times New Roman" w:hAnsi="Times New Roman" w:cs="Times New Roman"/>
          <w:sz w:val="20"/>
          <w:szCs w:val="20"/>
          <w:lang w:val="en-US"/>
        </w:rPr>
        <w:tab/>
        <w:t xml:space="preserve">= </w:t>
      </w:r>
      <w:r>
        <w:rPr>
          <w:rFonts w:ascii="Times New Roman" w:hAnsi="Times New Roman" w:cs="Times New Roman"/>
          <w:sz w:val="20"/>
          <w:szCs w:val="20"/>
          <w:lang w:val="en-US"/>
        </w:rPr>
        <w:t xml:space="preserve">Design </w:t>
      </w:r>
      <w:r w:rsidR="00C00EB6" w:rsidRPr="008232D1">
        <w:rPr>
          <w:rFonts w:ascii="Times New Roman" w:hAnsi="Times New Roman" w:cs="Times New Roman"/>
          <w:sz w:val="20"/>
          <w:szCs w:val="20"/>
          <w:lang w:val="en-US"/>
        </w:rPr>
        <w:t>V</w:t>
      </w:r>
      <w:r>
        <w:rPr>
          <w:rFonts w:ascii="Times New Roman" w:hAnsi="Times New Roman" w:cs="Times New Roman"/>
          <w:sz w:val="20"/>
          <w:szCs w:val="20"/>
          <w:lang w:val="en-US"/>
        </w:rPr>
        <w:t xml:space="preserve"> </w:t>
      </w:r>
      <w:r w:rsidR="00C00EB6" w:rsidRPr="008232D1">
        <w:rPr>
          <w:rFonts w:ascii="Times New Roman" w:hAnsi="Times New Roman" w:cs="Times New Roman"/>
          <w:sz w:val="20"/>
          <w:szCs w:val="20"/>
          <w:lang w:val="en-US"/>
        </w:rPr>
        <w:t xml:space="preserve">x A </w:t>
      </w:r>
    </w:p>
    <w:p w14:paraId="38A2EEE5" w14:textId="77777777" w:rsidR="00C00EB6" w:rsidRPr="008232D1" w:rsidRDefault="00C00EB6" w:rsidP="00C00EB6">
      <w:pPr>
        <w:shd w:val="clear" w:color="auto" w:fill="FFFFFF"/>
        <w:spacing w:after="0" w:line="240" w:lineRule="auto"/>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ab/>
      </w:r>
      <w:r w:rsidRPr="008232D1">
        <w:rPr>
          <w:rFonts w:ascii="Times New Roman" w:hAnsi="Times New Roman" w:cs="Times New Roman"/>
          <w:sz w:val="20"/>
          <w:szCs w:val="20"/>
          <w:lang w:val="en-US"/>
        </w:rPr>
        <w:tab/>
        <w:t>= 0</w:t>
      </w:r>
      <w:r w:rsidR="005C3DEB">
        <w:rPr>
          <w:rFonts w:ascii="Times New Roman" w:hAnsi="Times New Roman" w:cs="Times New Roman"/>
          <w:sz w:val="20"/>
          <w:szCs w:val="20"/>
          <w:lang w:val="en-US"/>
        </w:rPr>
        <w:t>.</w:t>
      </w:r>
      <w:r w:rsidRPr="008232D1">
        <w:rPr>
          <w:rFonts w:ascii="Times New Roman" w:hAnsi="Times New Roman" w:cs="Times New Roman"/>
          <w:sz w:val="20"/>
          <w:szCs w:val="20"/>
          <w:lang w:val="en-US"/>
        </w:rPr>
        <w:t>66 x 0</w:t>
      </w:r>
      <w:r w:rsidR="005C3DEB">
        <w:rPr>
          <w:rFonts w:ascii="Times New Roman" w:hAnsi="Times New Roman" w:cs="Times New Roman"/>
          <w:sz w:val="20"/>
          <w:szCs w:val="20"/>
          <w:lang w:val="en-US"/>
        </w:rPr>
        <w:t>.</w:t>
      </w:r>
      <w:r w:rsidRPr="008232D1">
        <w:rPr>
          <w:rFonts w:ascii="Times New Roman" w:hAnsi="Times New Roman" w:cs="Times New Roman"/>
          <w:sz w:val="20"/>
          <w:szCs w:val="20"/>
          <w:lang w:val="en-US"/>
        </w:rPr>
        <w:t>88</w:t>
      </w:r>
    </w:p>
    <w:p w14:paraId="5DB38F92" w14:textId="77777777" w:rsidR="00426BF4" w:rsidRPr="008232D1" w:rsidRDefault="00C00EB6" w:rsidP="00C00EB6">
      <w:pPr>
        <w:shd w:val="clear" w:color="auto" w:fill="FFFFFF"/>
        <w:spacing w:after="0" w:line="240" w:lineRule="auto"/>
        <w:ind w:left="720" w:firstLine="720"/>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 0</w:t>
      </w:r>
      <w:r w:rsidR="005C3DEB">
        <w:rPr>
          <w:rFonts w:ascii="Times New Roman" w:hAnsi="Times New Roman" w:cs="Times New Roman"/>
          <w:sz w:val="20"/>
          <w:szCs w:val="20"/>
          <w:lang w:val="en-US"/>
        </w:rPr>
        <w:t>.</w:t>
      </w:r>
      <w:r w:rsidRPr="008232D1">
        <w:rPr>
          <w:rFonts w:ascii="Times New Roman" w:hAnsi="Times New Roman" w:cs="Times New Roman"/>
          <w:sz w:val="20"/>
          <w:szCs w:val="20"/>
          <w:lang w:val="en-US"/>
        </w:rPr>
        <w:t>580 m³/</w:t>
      </w:r>
      <w:r w:rsidR="005C3DEB">
        <w:rPr>
          <w:rFonts w:ascii="Times New Roman" w:hAnsi="Times New Roman" w:cs="Times New Roman"/>
          <w:sz w:val="20"/>
          <w:szCs w:val="20"/>
          <w:lang w:val="en-US"/>
        </w:rPr>
        <w:t>sec</w:t>
      </w:r>
    </w:p>
    <w:p w14:paraId="4C97BFB6" w14:textId="77777777" w:rsidR="00426BF4" w:rsidRPr="008232D1" w:rsidRDefault="00426BF4" w:rsidP="00FE3E7E">
      <w:pPr>
        <w:spacing w:after="0" w:line="240" w:lineRule="auto"/>
        <w:jc w:val="both"/>
        <w:rPr>
          <w:rFonts w:ascii="Times New Roman" w:hAnsi="Times New Roman" w:cs="Times New Roman"/>
          <w:sz w:val="20"/>
          <w:szCs w:val="20"/>
          <w:lang w:val="en-US"/>
        </w:rPr>
      </w:pPr>
    </w:p>
    <w:p w14:paraId="74A283A1" w14:textId="77777777" w:rsidR="00862D14" w:rsidRPr="008232D1" w:rsidRDefault="004062FF" w:rsidP="004062FF">
      <w:pPr>
        <w:pStyle w:val="ListParagraph"/>
        <w:spacing w:after="0" w:line="240" w:lineRule="auto"/>
        <w:ind w:left="0"/>
        <w:jc w:val="both"/>
        <w:rPr>
          <w:rFonts w:ascii="Times New Roman" w:hAnsi="Times New Roman" w:cs="Times New Roman"/>
          <w:b/>
          <w:sz w:val="20"/>
          <w:szCs w:val="20"/>
          <w:lang w:val="en-US"/>
        </w:rPr>
      </w:pPr>
      <w:commentRangeStart w:id="11"/>
      <w:r w:rsidRPr="004062FF">
        <w:rPr>
          <w:rFonts w:ascii="Times New Roman" w:hAnsi="Times New Roman" w:cs="Times New Roman"/>
          <w:b/>
          <w:sz w:val="20"/>
          <w:szCs w:val="20"/>
          <w:lang w:val="en-US"/>
        </w:rPr>
        <w:t>REFERENCES</w:t>
      </w:r>
      <w:commentRangeEnd w:id="11"/>
      <w:r w:rsidR="000E36B1">
        <w:rPr>
          <w:rStyle w:val="CommentReference"/>
        </w:rPr>
        <w:commentReference w:id="11"/>
      </w:r>
    </w:p>
    <w:p w14:paraId="0A559613" w14:textId="79A92DB2" w:rsidR="00651C28" w:rsidRPr="00651C28" w:rsidRDefault="00641570" w:rsidP="00651C28">
      <w:pPr>
        <w:widowControl w:val="0"/>
        <w:autoSpaceDE w:val="0"/>
        <w:autoSpaceDN w:val="0"/>
        <w:adjustRightInd w:val="0"/>
        <w:spacing w:after="0" w:line="240" w:lineRule="auto"/>
        <w:ind w:left="640" w:hanging="640"/>
        <w:rPr>
          <w:rFonts w:ascii="Times New Roman" w:hAnsi="Times New Roman" w:cs="Times New Roman"/>
          <w:noProof/>
          <w:szCs w:val="28"/>
          <w:rPrChange w:id="12" w:author="Adam Savitri" w:date="2022-01-13T17:16:00Z">
            <w:rPr>
              <w:rFonts w:ascii="Verdana" w:hAnsi="Verdana" w:cs="Times New Roman"/>
              <w:noProof/>
              <w:sz w:val="20"/>
              <w:szCs w:val="24"/>
            </w:rPr>
          </w:rPrChange>
        </w:rPr>
      </w:pPr>
      <w:r w:rsidRPr="00651C28">
        <w:rPr>
          <w:rFonts w:ascii="Verdana" w:hAnsi="Verdana"/>
          <w:lang w:val="en-US"/>
          <w:rPrChange w:id="13" w:author="Adam Savitri" w:date="2022-01-13T17:12:00Z">
            <w:rPr>
              <w:rFonts w:ascii="Times New Roman" w:hAnsi="Times New Roman"/>
              <w:lang w:val="en-US"/>
            </w:rPr>
          </w:rPrChange>
        </w:rPr>
        <w:fldChar w:fldCharType="begin" w:fldLock="1"/>
      </w:r>
      <w:r w:rsidR="00CB7D6C" w:rsidRPr="00651C28">
        <w:rPr>
          <w:rFonts w:ascii="Verdana" w:hAnsi="Verdana"/>
          <w:lang w:val="en-US"/>
          <w:rPrChange w:id="14" w:author="Adam Savitri" w:date="2022-01-13T17:12:00Z">
            <w:rPr>
              <w:rFonts w:ascii="Times New Roman" w:hAnsi="Times New Roman"/>
              <w:lang w:val="en-US"/>
            </w:rPr>
          </w:rPrChange>
        </w:rPr>
        <w:instrText xml:space="preserve">ADDIN Mendeley Bibliography CSL_BIBLIOGRAPHY </w:instrText>
      </w:r>
      <w:r w:rsidRPr="00651C28">
        <w:rPr>
          <w:rFonts w:ascii="Verdana" w:hAnsi="Verdana"/>
          <w:lang w:val="en-US"/>
          <w:rPrChange w:id="15" w:author="Adam Savitri" w:date="2022-01-13T17:12:00Z">
            <w:rPr>
              <w:rFonts w:ascii="Times New Roman" w:hAnsi="Times New Roman"/>
              <w:lang w:val="en-US"/>
            </w:rPr>
          </w:rPrChange>
        </w:rPr>
        <w:fldChar w:fldCharType="separate"/>
      </w:r>
      <w:r w:rsidR="00651C28" w:rsidRPr="00651C28">
        <w:rPr>
          <w:rFonts w:ascii="Times New Roman" w:hAnsi="Times New Roman" w:cs="Times New Roman"/>
          <w:noProof/>
          <w:szCs w:val="28"/>
          <w:rPrChange w:id="16" w:author="Adam Savitri" w:date="2022-01-13T17:16:00Z">
            <w:rPr>
              <w:rFonts w:ascii="Verdana" w:hAnsi="Verdana" w:cs="Times New Roman"/>
              <w:noProof/>
              <w:sz w:val="20"/>
              <w:szCs w:val="24"/>
            </w:rPr>
          </w:rPrChange>
        </w:rPr>
        <w:t xml:space="preserve">1. </w:t>
      </w:r>
      <w:r w:rsidR="00651C28" w:rsidRPr="00651C28">
        <w:rPr>
          <w:rFonts w:ascii="Times New Roman" w:hAnsi="Times New Roman" w:cs="Times New Roman"/>
          <w:noProof/>
          <w:szCs w:val="28"/>
          <w:rPrChange w:id="17" w:author="Adam Savitri" w:date="2022-01-13T17:16:00Z">
            <w:rPr>
              <w:rFonts w:ascii="Verdana" w:hAnsi="Verdana" w:cs="Times New Roman"/>
              <w:noProof/>
              <w:sz w:val="20"/>
              <w:szCs w:val="24"/>
            </w:rPr>
          </w:rPrChange>
        </w:rPr>
        <w:tab/>
        <w:t xml:space="preserve">Nugrahedi SA, Saputra A. Perencanaan Sistem Drainase Kali Kendal. J Karya Tek Sipil. 2014;3(4):1043–55. </w:t>
      </w:r>
    </w:p>
    <w:p w14:paraId="106B04B0" w14:textId="77777777" w:rsidR="00651C28" w:rsidRPr="00651C28" w:rsidRDefault="00651C28" w:rsidP="00651C28">
      <w:pPr>
        <w:widowControl w:val="0"/>
        <w:autoSpaceDE w:val="0"/>
        <w:autoSpaceDN w:val="0"/>
        <w:adjustRightInd w:val="0"/>
        <w:spacing w:after="0" w:line="240" w:lineRule="auto"/>
        <w:ind w:left="640" w:hanging="640"/>
        <w:rPr>
          <w:rFonts w:ascii="Times New Roman" w:hAnsi="Times New Roman" w:cs="Times New Roman"/>
          <w:noProof/>
          <w:szCs w:val="28"/>
          <w:rPrChange w:id="18" w:author="Adam Savitri" w:date="2022-01-13T17:16:00Z">
            <w:rPr>
              <w:rFonts w:ascii="Verdana" w:hAnsi="Verdana" w:cs="Times New Roman"/>
              <w:noProof/>
              <w:sz w:val="20"/>
              <w:szCs w:val="24"/>
            </w:rPr>
          </w:rPrChange>
        </w:rPr>
      </w:pPr>
      <w:r w:rsidRPr="00651C28">
        <w:rPr>
          <w:rFonts w:ascii="Times New Roman" w:hAnsi="Times New Roman" w:cs="Times New Roman"/>
          <w:noProof/>
          <w:szCs w:val="28"/>
          <w:rPrChange w:id="19" w:author="Adam Savitri" w:date="2022-01-13T17:16:00Z">
            <w:rPr>
              <w:rFonts w:ascii="Verdana" w:hAnsi="Verdana" w:cs="Times New Roman"/>
              <w:noProof/>
              <w:sz w:val="20"/>
              <w:szCs w:val="24"/>
            </w:rPr>
          </w:rPrChange>
        </w:rPr>
        <w:t xml:space="preserve">2. </w:t>
      </w:r>
      <w:r w:rsidRPr="00651C28">
        <w:rPr>
          <w:rFonts w:ascii="Times New Roman" w:hAnsi="Times New Roman" w:cs="Times New Roman"/>
          <w:noProof/>
          <w:szCs w:val="28"/>
          <w:rPrChange w:id="20" w:author="Adam Savitri" w:date="2022-01-13T17:16:00Z">
            <w:rPr>
              <w:rFonts w:ascii="Verdana" w:hAnsi="Verdana" w:cs="Times New Roman"/>
              <w:noProof/>
              <w:sz w:val="20"/>
              <w:szCs w:val="24"/>
            </w:rPr>
          </w:rPrChange>
        </w:rPr>
        <w:tab/>
        <w:t xml:space="preserve">Rahmawati E, R AW, Kurniani D. Pengembangan Drainase Sistem Polder Sungai Sringin. J Karya Tek Sipil. 2017;6(1):282–91. </w:t>
      </w:r>
    </w:p>
    <w:p w14:paraId="749F86BC" w14:textId="77777777" w:rsidR="00651C28" w:rsidRPr="00651C28" w:rsidRDefault="00651C28" w:rsidP="00651C28">
      <w:pPr>
        <w:widowControl w:val="0"/>
        <w:autoSpaceDE w:val="0"/>
        <w:autoSpaceDN w:val="0"/>
        <w:adjustRightInd w:val="0"/>
        <w:spacing w:after="0" w:line="240" w:lineRule="auto"/>
        <w:ind w:left="640" w:hanging="640"/>
        <w:rPr>
          <w:rFonts w:ascii="Times New Roman" w:hAnsi="Times New Roman" w:cs="Times New Roman"/>
          <w:noProof/>
          <w:szCs w:val="28"/>
          <w:rPrChange w:id="21" w:author="Adam Savitri" w:date="2022-01-13T17:16:00Z">
            <w:rPr>
              <w:rFonts w:ascii="Verdana" w:hAnsi="Verdana" w:cs="Times New Roman"/>
              <w:noProof/>
              <w:sz w:val="20"/>
              <w:szCs w:val="24"/>
            </w:rPr>
          </w:rPrChange>
        </w:rPr>
      </w:pPr>
      <w:r w:rsidRPr="00651C28">
        <w:rPr>
          <w:rFonts w:ascii="Times New Roman" w:hAnsi="Times New Roman" w:cs="Times New Roman"/>
          <w:noProof/>
          <w:szCs w:val="28"/>
          <w:rPrChange w:id="22" w:author="Adam Savitri" w:date="2022-01-13T17:16:00Z">
            <w:rPr>
              <w:rFonts w:ascii="Verdana" w:hAnsi="Verdana" w:cs="Times New Roman"/>
              <w:noProof/>
              <w:sz w:val="20"/>
              <w:szCs w:val="24"/>
            </w:rPr>
          </w:rPrChange>
        </w:rPr>
        <w:t xml:space="preserve">3. </w:t>
      </w:r>
      <w:r w:rsidRPr="00651C28">
        <w:rPr>
          <w:rFonts w:ascii="Times New Roman" w:hAnsi="Times New Roman" w:cs="Times New Roman"/>
          <w:noProof/>
          <w:szCs w:val="28"/>
          <w:rPrChange w:id="23" w:author="Adam Savitri" w:date="2022-01-13T17:16:00Z">
            <w:rPr>
              <w:rFonts w:ascii="Verdana" w:hAnsi="Verdana" w:cs="Times New Roman"/>
              <w:noProof/>
              <w:sz w:val="20"/>
              <w:szCs w:val="24"/>
            </w:rPr>
          </w:rPrChange>
        </w:rPr>
        <w:tab/>
        <w:t xml:space="preserve">Susilowati AR hapsariurnal T. Kajian Kapasitas Tampungan Drainase Di Perumahan Puri Perwata Teluk Betung Timur Bandar Lampung. </w:t>
      </w:r>
      <w:r w:rsidRPr="00651C28">
        <w:rPr>
          <w:rFonts w:ascii="Times New Roman" w:hAnsi="Times New Roman" w:cs="Times New Roman"/>
          <w:noProof/>
          <w:szCs w:val="28"/>
          <w:rPrChange w:id="24" w:author="Adam Savitri" w:date="2022-01-13T17:16:00Z">
            <w:rPr>
              <w:rFonts w:ascii="Verdana" w:hAnsi="Verdana" w:cs="Times New Roman"/>
              <w:noProof/>
              <w:sz w:val="20"/>
              <w:szCs w:val="24"/>
            </w:rPr>
          </w:rPrChange>
        </w:rPr>
        <w:t xml:space="preserve">2017;8(2):1081–92. </w:t>
      </w:r>
    </w:p>
    <w:p w14:paraId="2700E058" w14:textId="77777777" w:rsidR="00651C28" w:rsidRPr="00651C28" w:rsidRDefault="00651C28" w:rsidP="00651C28">
      <w:pPr>
        <w:widowControl w:val="0"/>
        <w:autoSpaceDE w:val="0"/>
        <w:autoSpaceDN w:val="0"/>
        <w:adjustRightInd w:val="0"/>
        <w:spacing w:after="0" w:line="240" w:lineRule="auto"/>
        <w:ind w:left="640" w:hanging="640"/>
        <w:rPr>
          <w:rFonts w:ascii="Times New Roman" w:hAnsi="Times New Roman" w:cs="Times New Roman"/>
          <w:noProof/>
          <w:szCs w:val="28"/>
          <w:rPrChange w:id="25" w:author="Adam Savitri" w:date="2022-01-13T17:16:00Z">
            <w:rPr>
              <w:rFonts w:ascii="Verdana" w:hAnsi="Verdana" w:cs="Times New Roman"/>
              <w:noProof/>
              <w:sz w:val="20"/>
              <w:szCs w:val="24"/>
            </w:rPr>
          </w:rPrChange>
        </w:rPr>
      </w:pPr>
      <w:r w:rsidRPr="00651C28">
        <w:rPr>
          <w:rFonts w:ascii="Times New Roman" w:hAnsi="Times New Roman" w:cs="Times New Roman"/>
          <w:noProof/>
          <w:szCs w:val="28"/>
          <w:rPrChange w:id="26" w:author="Adam Savitri" w:date="2022-01-13T17:16:00Z">
            <w:rPr>
              <w:rFonts w:ascii="Verdana" w:hAnsi="Verdana" w:cs="Times New Roman"/>
              <w:noProof/>
              <w:sz w:val="20"/>
              <w:szCs w:val="24"/>
            </w:rPr>
          </w:rPrChange>
        </w:rPr>
        <w:t xml:space="preserve">4. </w:t>
      </w:r>
      <w:r w:rsidRPr="00651C28">
        <w:rPr>
          <w:rFonts w:ascii="Times New Roman" w:hAnsi="Times New Roman" w:cs="Times New Roman"/>
          <w:noProof/>
          <w:szCs w:val="28"/>
          <w:rPrChange w:id="27" w:author="Adam Savitri" w:date="2022-01-13T17:16:00Z">
            <w:rPr>
              <w:rFonts w:ascii="Verdana" w:hAnsi="Verdana" w:cs="Times New Roman"/>
              <w:noProof/>
              <w:sz w:val="20"/>
              <w:szCs w:val="24"/>
            </w:rPr>
          </w:rPrChange>
        </w:rPr>
        <w:tab/>
        <w:t xml:space="preserve">Waskitaningsih N. Kearifan Lokal Masyarakat Sub-Sistem Drainase Bringin Dalam Menghadapi Banjir. J Pembang Wil Kota. 2012;8(4):383. </w:t>
      </w:r>
    </w:p>
    <w:p w14:paraId="67AB6828" w14:textId="77777777" w:rsidR="00651C28" w:rsidRPr="00651C28" w:rsidRDefault="00651C28" w:rsidP="00651C28">
      <w:pPr>
        <w:widowControl w:val="0"/>
        <w:autoSpaceDE w:val="0"/>
        <w:autoSpaceDN w:val="0"/>
        <w:adjustRightInd w:val="0"/>
        <w:spacing w:after="0" w:line="240" w:lineRule="auto"/>
        <w:ind w:left="640" w:hanging="640"/>
        <w:rPr>
          <w:rFonts w:ascii="Times New Roman" w:hAnsi="Times New Roman" w:cs="Times New Roman"/>
          <w:noProof/>
          <w:szCs w:val="28"/>
          <w:rPrChange w:id="28" w:author="Adam Savitri" w:date="2022-01-13T17:16:00Z">
            <w:rPr>
              <w:rFonts w:ascii="Verdana" w:hAnsi="Verdana" w:cs="Times New Roman"/>
              <w:noProof/>
              <w:sz w:val="20"/>
              <w:szCs w:val="24"/>
            </w:rPr>
          </w:rPrChange>
        </w:rPr>
      </w:pPr>
      <w:r w:rsidRPr="00651C28">
        <w:rPr>
          <w:rFonts w:ascii="Times New Roman" w:hAnsi="Times New Roman" w:cs="Times New Roman"/>
          <w:noProof/>
          <w:szCs w:val="28"/>
          <w:rPrChange w:id="29" w:author="Adam Savitri" w:date="2022-01-13T17:16:00Z">
            <w:rPr>
              <w:rFonts w:ascii="Verdana" w:hAnsi="Verdana" w:cs="Times New Roman"/>
              <w:noProof/>
              <w:sz w:val="20"/>
              <w:szCs w:val="24"/>
            </w:rPr>
          </w:rPrChange>
        </w:rPr>
        <w:t xml:space="preserve">5. </w:t>
      </w:r>
      <w:r w:rsidRPr="00651C28">
        <w:rPr>
          <w:rFonts w:ascii="Times New Roman" w:hAnsi="Times New Roman" w:cs="Times New Roman"/>
          <w:noProof/>
          <w:szCs w:val="28"/>
          <w:rPrChange w:id="30" w:author="Adam Savitri" w:date="2022-01-13T17:16:00Z">
            <w:rPr>
              <w:rFonts w:ascii="Verdana" w:hAnsi="Verdana" w:cs="Times New Roman"/>
              <w:noProof/>
              <w:sz w:val="20"/>
              <w:szCs w:val="24"/>
            </w:rPr>
          </w:rPrChange>
        </w:rPr>
        <w:tab/>
        <w:t xml:space="preserve">Arrad Ghani Safitra, Lohdy Diana RS. Jurnal simetrik vol.8, no.2, desember 2018. J Simetrik. 2018;8(2):139–44. </w:t>
      </w:r>
    </w:p>
    <w:p w14:paraId="35C7BEB8" w14:textId="77777777" w:rsidR="00651C28" w:rsidRPr="00651C28" w:rsidRDefault="00651C28" w:rsidP="00651C28">
      <w:pPr>
        <w:widowControl w:val="0"/>
        <w:autoSpaceDE w:val="0"/>
        <w:autoSpaceDN w:val="0"/>
        <w:adjustRightInd w:val="0"/>
        <w:spacing w:after="0" w:line="240" w:lineRule="auto"/>
        <w:ind w:left="640" w:hanging="640"/>
        <w:rPr>
          <w:rFonts w:ascii="Times New Roman" w:hAnsi="Times New Roman" w:cs="Times New Roman"/>
          <w:noProof/>
          <w:szCs w:val="28"/>
          <w:rPrChange w:id="31" w:author="Adam Savitri" w:date="2022-01-13T17:16:00Z">
            <w:rPr>
              <w:rFonts w:ascii="Verdana" w:hAnsi="Verdana" w:cs="Times New Roman"/>
              <w:noProof/>
              <w:sz w:val="20"/>
              <w:szCs w:val="24"/>
            </w:rPr>
          </w:rPrChange>
        </w:rPr>
      </w:pPr>
      <w:r w:rsidRPr="00651C28">
        <w:rPr>
          <w:rFonts w:ascii="Times New Roman" w:hAnsi="Times New Roman" w:cs="Times New Roman"/>
          <w:noProof/>
          <w:szCs w:val="28"/>
          <w:rPrChange w:id="32" w:author="Adam Savitri" w:date="2022-01-13T17:16:00Z">
            <w:rPr>
              <w:rFonts w:ascii="Verdana" w:hAnsi="Verdana" w:cs="Times New Roman"/>
              <w:noProof/>
              <w:sz w:val="20"/>
              <w:szCs w:val="24"/>
            </w:rPr>
          </w:rPrChange>
        </w:rPr>
        <w:t xml:space="preserve">6. </w:t>
      </w:r>
      <w:r w:rsidRPr="00651C28">
        <w:rPr>
          <w:rFonts w:ascii="Times New Roman" w:hAnsi="Times New Roman" w:cs="Times New Roman"/>
          <w:noProof/>
          <w:szCs w:val="28"/>
          <w:rPrChange w:id="33" w:author="Adam Savitri" w:date="2022-01-13T17:16:00Z">
            <w:rPr>
              <w:rFonts w:ascii="Verdana" w:hAnsi="Verdana" w:cs="Times New Roman"/>
              <w:noProof/>
              <w:sz w:val="20"/>
              <w:szCs w:val="24"/>
            </w:rPr>
          </w:rPrChange>
        </w:rPr>
        <w:tab/>
        <w:t xml:space="preserve">Suharmadi UH. Kajian Model Long And Short-Term Runoff (LST) dan Implementasinya untuk Menghitung Debit Banjir. Cauchy. 2011;1(4):187. </w:t>
      </w:r>
    </w:p>
    <w:p w14:paraId="4AEC59CE" w14:textId="77777777" w:rsidR="00651C28" w:rsidRPr="00651C28" w:rsidRDefault="00651C28" w:rsidP="00651C28">
      <w:pPr>
        <w:widowControl w:val="0"/>
        <w:autoSpaceDE w:val="0"/>
        <w:autoSpaceDN w:val="0"/>
        <w:adjustRightInd w:val="0"/>
        <w:spacing w:after="0" w:line="240" w:lineRule="auto"/>
        <w:ind w:left="640" w:hanging="640"/>
        <w:rPr>
          <w:rFonts w:ascii="Times New Roman" w:hAnsi="Times New Roman" w:cs="Times New Roman"/>
          <w:noProof/>
          <w:szCs w:val="28"/>
          <w:rPrChange w:id="34" w:author="Adam Savitri" w:date="2022-01-13T17:16:00Z">
            <w:rPr>
              <w:rFonts w:ascii="Verdana" w:hAnsi="Verdana" w:cs="Times New Roman"/>
              <w:noProof/>
              <w:sz w:val="20"/>
              <w:szCs w:val="24"/>
            </w:rPr>
          </w:rPrChange>
        </w:rPr>
      </w:pPr>
      <w:r w:rsidRPr="00651C28">
        <w:rPr>
          <w:rFonts w:ascii="Times New Roman" w:hAnsi="Times New Roman" w:cs="Times New Roman"/>
          <w:noProof/>
          <w:szCs w:val="28"/>
          <w:rPrChange w:id="35" w:author="Adam Savitri" w:date="2022-01-13T17:16:00Z">
            <w:rPr>
              <w:rFonts w:ascii="Verdana" w:hAnsi="Verdana" w:cs="Times New Roman"/>
              <w:noProof/>
              <w:sz w:val="20"/>
              <w:szCs w:val="24"/>
            </w:rPr>
          </w:rPrChange>
        </w:rPr>
        <w:t xml:space="preserve">7. </w:t>
      </w:r>
      <w:r w:rsidRPr="00651C28">
        <w:rPr>
          <w:rFonts w:ascii="Times New Roman" w:hAnsi="Times New Roman" w:cs="Times New Roman"/>
          <w:noProof/>
          <w:szCs w:val="28"/>
          <w:rPrChange w:id="36" w:author="Adam Savitri" w:date="2022-01-13T17:16:00Z">
            <w:rPr>
              <w:rFonts w:ascii="Verdana" w:hAnsi="Verdana" w:cs="Times New Roman"/>
              <w:noProof/>
              <w:sz w:val="20"/>
              <w:szCs w:val="24"/>
            </w:rPr>
          </w:rPrChange>
        </w:rPr>
        <w:tab/>
        <w:t xml:space="preserve">Oktavia SR. Jurnal teknik sipil. 2018;(November). </w:t>
      </w:r>
    </w:p>
    <w:p w14:paraId="683E202E" w14:textId="77777777" w:rsidR="00651C28" w:rsidRPr="00651C28" w:rsidRDefault="00651C28" w:rsidP="00651C28">
      <w:pPr>
        <w:widowControl w:val="0"/>
        <w:autoSpaceDE w:val="0"/>
        <w:autoSpaceDN w:val="0"/>
        <w:adjustRightInd w:val="0"/>
        <w:spacing w:after="0" w:line="240" w:lineRule="auto"/>
        <w:ind w:left="640" w:hanging="640"/>
        <w:rPr>
          <w:rFonts w:ascii="Verdana" w:hAnsi="Verdana"/>
          <w:noProof/>
          <w:sz w:val="20"/>
        </w:rPr>
      </w:pPr>
      <w:r w:rsidRPr="00651C28">
        <w:rPr>
          <w:rFonts w:ascii="Times New Roman" w:hAnsi="Times New Roman" w:cs="Times New Roman"/>
          <w:noProof/>
          <w:szCs w:val="28"/>
          <w:rPrChange w:id="37" w:author="Adam Savitri" w:date="2022-01-13T17:16:00Z">
            <w:rPr>
              <w:rFonts w:ascii="Verdana" w:hAnsi="Verdana" w:cs="Times New Roman"/>
              <w:noProof/>
              <w:sz w:val="20"/>
              <w:szCs w:val="24"/>
            </w:rPr>
          </w:rPrChange>
        </w:rPr>
        <w:t xml:space="preserve">8. </w:t>
      </w:r>
      <w:r w:rsidRPr="00651C28">
        <w:rPr>
          <w:rFonts w:ascii="Times New Roman" w:hAnsi="Times New Roman" w:cs="Times New Roman"/>
          <w:noProof/>
          <w:szCs w:val="28"/>
          <w:rPrChange w:id="38" w:author="Adam Savitri" w:date="2022-01-13T17:16:00Z">
            <w:rPr>
              <w:rFonts w:ascii="Verdana" w:hAnsi="Verdana" w:cs="Times New Roman"/>
              <w:noProof/>
              <w:sz w:val="20"/>
              <w:szCs w:val="24"/>
            </w:rPr>
          </w:rPrChange>
        </w:rPr>
        <w:tab/>
        <w:t xml:space="preserve">Kasus S, Jalan D, Kota S. DRAINASE PERKOTAAN ( Studi Kasus Drainase Jalan Sisingamangaraja Kota Sibolga ). </w:t>
      </w:r>
      <w:r w:rsidRPr="00651C28">
        <w:rPr>
          <w:rFonts w:ascii="Verdana" w:hAnsi="Verdana" w:cs="Times New Roman"/>
          <w:noProof/>
          <w:sz w:val="20"/>
          <w:szCs w:val="24"/>
        </w:rPr>
        <w:t xml:space="preserve">(1). </w:t>
      </w:r>
    </w:p>
    <w:p w14:paraId="5D243F55" w14:textId="77777777" w:rsidR="00005CE0" w:rsidRPr="008232D1" w:rsidRDefault="00641570" w:rsidP="00CB7D6C">
      <w:pPr>
        <w:pStyle w:val="FootnoteText"/>
        <w:spacing w:after="0" w:line="240" w:lineRule="auto"/>
        <w:jc w:val="both"/>
        <w:rPr>
          <w:rFonts w:ascii="Times New Roman" w:eastAsiaTheme="minorEastAsia" w:hAnsi="Times New Roman"/>
          <w:lang w:eastAsia="id-ID"/>
        </w:rPr>
      </w:pPr>
      <w:r w:rsidRPr="00651C28">
        <w:rPr>
          <w:rFonts w:ascii="Verdana" w:eastAsiaTheme="minorEastAsia" w:hAnsi="Verdana"/>
          <w:lang w:eastAsia="id-ID"/>
          <w:rPrChange w:id="39" w:author="Adam Savitri" w:date="2022-01-13T17:12:00Z">
            <w:rPr>
              <w:rFonts w:ascii="Times New Roman" w:eastAsiaTheme="minorEastAsia" w:hAnsi="Times New Roman"/>
              <w:lang w:eastAsia="id-ID"/>
            </w:rPr>
          </w:rPrChange>
        </w:rPr>
        <w:fldChar w:fldCharType="end"/>
      </w:r>
    </w:p>
    <w:sectPr w:rsidR="00005CE0" w:rsidRPr="008232D1" w:rsidSect="00905F5C">
      <w:type w:val="continuous"/>
      <w:pgSz w:w="11907" w:h="16840" w:code="9"/>
      <w:pgMar w:top="1701" w:right="1134" w:bottom="1134" w:left="1701" w:header="0" w:footer="397" w:gutter="0"/>
      <w:cols w:num="2" w:space="709"/>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LENOVO" w:date="2022-01-12T11:49:00Z" w:initials="L">
    <w:p w14:paraId="482D8FE5" w14:textId="16F6198A" w:rsidR="000E36B1" w:rsidRPr="000E36B1" w:rsidRDefault="000E36B1">
      <w:pPr>
        <w:pStyle w:val="CommentText"/>
        <w:rPr>
          <w:lang w:val="en-US"/>
        </w:rPr>
      </w:pPr>
      <w:r>
        <w:rPr>
          <w:rStyle w:val="CommentReference"/>
        </w:rPr>
        <w:annotationRef/>
      </w:r>
      <w:r w:rsidR="005C4027">
        <w:rPr>
          <w:noProof/>
          <w:lang w:val="en-US"/>
        </w:rPr>
        <w:t>Perlu dituliskan dalam bahasa inggris</w:t>
      </w:r>
    </w:p>
  </w:comment>
  <w:comment w:id="11" w:author="LENOVO" w:date="2022-01-12T11:51:00Z" w:initials="L">
    <w:p w14:paraId="7CE43D49" w14:textId="5B1015D3" w:rsidR="000E36B1" w:rsidRPr="000E36B1" w:rsidRDefault="000E36B1">
      <w:pPr>
        <w:pStyle w:val="CommentText"/>
        <w:rPr>
          <w:lang w:val="en-US"/>
        </w:rPr>
      </w:pPr>
      <w:r>
        <w:rPr>
          <w:rStyle w:val="CommentReference"/>
        </w:rPr>
        <w:annotationRef/>
      </w:r>
      <w:r w:rsidR="005C4027">
        <w:rPr>
          <w:noProof/>
          <w:lang w:val="en-US"/>
        </w:rPr>
        <w:t>perlu mengubah style ke vancouver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2D8FE5" w15:done="0"/>
  <w15:commentEx w15:paraId="7CE43D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ADB89" w16cex:dateUtc="2022-01-12T04:49:00Z"/>
  <w16cex:commentExtensible w16cex:durableId="258ADB8A" w16cex:dateUtc="2022-01-12T0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2D8FE5" w16cid:durableId="258ADB89"/>
  <w16cid:commentId w16cid:paraId="7CE43D49" w16cid:durableId="258ADB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45CCF" w14:textId="77777777" w:rsidR="00580860" w:rsidRDefault="00580860" w:rsidP="00754C38">
      <w:pPr>
        <w:spacing w:after="0" w:line="240" w:lineRule="auto"/>
      </w:pPr>
      <w:r>
        <w:separator/>
      </w:r>
    </w:p>
  </w:endnote>
  <w:endnote w:type="continuationSeparator" w:id="0">
    <w:p w14:paraId="19C344AB" w14:textId="77777777" w:rsidR="00580860" w:rsidRDefault="00580860" w:rsidP="00754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632AE" w14:textId="77777777" w:rsidR="00580860" w:rsidRDefault="00580860" w:rsidP="00754C38">
      <w:pPr>
        <w:spacing w:after="0" w:line="240" w:lineRule="auto"/>
      </w:pPr>
      <w:r>
        <w:separator/>
      </w:r>
    </w:p>
  </w:footnote>
  <w:footnote w:type="continuationSeparator" w:id="0">
    <w:p w14:paraId="1E25FE1F" w14:textId="77777777" w:rsidR="00580860" w:rsidRDefault="00580860" w:rsidP="00754C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3C31"/>
    <w:multiLevelType w:val="hybridMultilevel"/>
    <w:tmpl w:val="6EE490CE"/>
    <w:lvl w:ilvl="0" w:tplc="333A96D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261720C"/>
    <w:multiLevelType w:val="hybridMultilevel"/>
    <w:tmpl w:val="FD2886D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07F0B58"/>
    <w:multiLevelType w:val="multilevel"/>
    <w:tmpl w:val="6F92A3AC"/>
    <w:lvl w:ilvl="0">
      <w:start w:val="1"/>
      <w:numFmt w:val="upperRoman"/>
      <w:suff w:val="nothing"/>
      <w:lvlText w:val="BAB %1V"/>
      <w:lvlJc w:val="left"/>
      <w:pPr>
        <w:ind w:left="360" w:hanging="360"/>
      </w:pPr>
      <w:rPr>
        <w:rFonts w:hint="default"/>
      </w:rPr>
    </w:lvl>
    <w:lvl w:ilvl="1">
      <w:start w:val="1"/>
      <w:numFmt w:val="decimal"/>
      <w:suff w:val="space"/>
      <w:lvlText w:val="4.%2"/>
      <w:lvlJc w:val="left"/>
      <w:pPr>
        <w:ind w:left="720" w:hanging="360"/>
      </w:pPr>
      <w:rPr>
        <w:rFonts w:hint="default"/>
      </w:rPr>
    </w:lvl>
    <w:lvl w:ilvl="2">
      <w:start w:val="1"/>
      <w:numFmt w:val="decimal"/>
      <w:suff w:val="space"/>
      <w:lvlText w:val="4.%2.%3"/>
      <w:lvlJc w:val="left"/>
      <w:pPr>
        <w:ind w:left="2345"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1EA7BFE"/>
    <w:multiLevelType w:val="hybridMultilevel"/>
    <w:tmpl w:val="602007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39E3848"/>
    <w:multiLevelType w:val="hybridMultilevel"/>
    <w:tmpl w:val="2050DEE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60D31D8"/>
    <w:multiLevelType w:val="hybridMultilevel"/>
    <w:tmpl w:val="635E77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50726D"/>
    <w:multiLevelType w:val="hybridMultilevel"/>
    <w:tmpl w:val="D144BA7A"/>
    <w:lvl w:ilvl="0" w:tplc="FFFFFFFF">
      <w:start w:val="1"/>
      <w:numFmt w:val="lowerLetter"/>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7" w15:restartNumberingAfterBreak="0">
    <w:nsid w:val="18BB7D0C"/>
    <w:multiLevelType w:val="hybridMultilevel"/>
    <w:tmpl w:val="1AE0508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98239B8"/>
    <w:multiLevelType w:val="hybridMultilevel"/>
    <w:tmpl w:val="02CEF4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19C5485A"/>
    <w:multiLevelType w:val="hybridMultilevel"/>
    <w:tmpl w:val="CA2A217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19ED616B"/>
    <w:multiLevelType w:val="hybridMultilevel"/>
    <w:tmpl w:val="D144BA7A"/>
    <w:lvl w:ilvl="0" w:tplc="FFFFFFFF">
      <w:start w:val="1"/>
      <w:numFmt w:val="lowerLetter"/>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11" w15:restartNumberingAfterBreak="0">
    <w:nsid w:val="19F33E39"/>
    <w:multiLevelType w:val="hybridMultilevel"/>
    <w:tmpl w:val="9D9E5534"/>
    <w:lvl w:ilvl="0" w:tplc="38090019">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2" w15:restartNumberingAfterBreak="0">
    <w:nsid w:val="1D393C73"/>
    <w:multiLevelType w:val="hybridMultilevel"/>
    <w:tmpl w:val="8992137E"/>
    <w:lvl w:ilvl="0" w:tplc="38090019">
      <w:start w:val="1"/>
      <w:numFmt w:val="lowerLetter"/>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13" w15:restartNumberingAfterBreak="0">
    <w:nsid w:val="1EEC01C8"/>
    <w:multiLevelType w:val="hybridMultilevel"/>
    <w:tmpl w:val="45508DE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FE2596C"/>
    <w:multiLevelType w:val="hybridMultilevel"/>
    <w:tmpl w:val="C6621E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43703B1"/>
    <w:multiLevelType w:val="hybridMultilevel"/>
    <w:tmpl w:val="45508DE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5B42894"/>
    <w:multiLevelType w:val="hybridMultilevel"/>
    <w:tmpl w:val="D144BA7A"/>
    <w:lvl w:ilvl="0" w:tplc="38090019">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7" w15:restartNumberingAfterBreak="0">
    <w:nsid w:val="2BC56114"/>
    <w:multiLevelType w:val="hybridMultilevel"/>
    <w:tmpl w:val="425636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D681952"/>
    <w:multiLevelType w:val="hybridMultilevel"/>
    <w:tmpl w:val="E30CECC2"/>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349B5FA3"/>
    <w:multiLevelType w:val="hybridMultilevel"/>
    <w:tmpl w:val="6D2E1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EE22D0"/>
    <w:multiLevelType w:val="hybridMultilevel"/>
    <w:tmpl w:val="38B2987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DB047BA"/>
    <w:multiLevelType w:val="multilevel"/>
    <w:tmpl w:val="CF988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0E31A5"/>
    <w:multiLevelType w:val="hybridMultilevel"/>
    <w:tmpl w:val="9D9E5534"/>
    <w:lvl w:ilvl="0" w:tplc="FFFFFFFF">
      <w:start w:val="1"/>
      <w:numFmt w:val="lowerLetter"/>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23" w15:restartNumberingAfterBreak="0">
    <w:nsid w:val="42673D20"/>
    <w:multiLevelType w:val="hybridMultilevel"/>
    <w:tmpl w:val="E3DE3C20"/>
    <w:lvl w:ilvl="0" w:tplc="6CD2388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62C3AC5"/>
    <w:multiLevelType w:val="hybridMultilevel"/>
    <w:tmpl w:val="25CEA15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86F0C33"/>
    <w:multiLevelType w:val="hybridMultilevel"/>
    <w:tmpl w:val="FD2886D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15:restartNumberingAfterBreak="0">
    <w:nsid w:val="50261958"/>
    <w:multiLevelType w:val="hybridMultilevel"/>
    <w:tmpl w:val="9D9E5534"/>
    <w:lvl w:ilvl="0" w:tplc="FFFFFFFF">
      <w:start w:val="1"/>
      <w:numFmt w:val="lowerLetter"/>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27" w15:restartNumberingAfterBreak="0">
    <w:nsid w:val="529561B3"/>
    <w:multiLevelType w:val="hybridMultilevel"/>
    <w:tmpl w:val="797E3FD2"/>
    <w:lvl w:ilvl="0" w:tplc="A9AEEA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D440B2"/>
    <w:multiLevelType w:val="hybridMultilevel"/>
    <w:tmpl w:val="7E4C886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F6B4E4D"/>
    <w:multiLevelType w:val="hybridMultilevel"/>
    <w:tmpl w:val="AB986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B73AD4"/>
    <w:multiLevelType w:val="hybridMultilevel"/>
    <w:tmpl w:val="3758AFDE"/>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15:restartNumberingAfterBreak="0">
    <w:nsid w:val="71592D9B"/>
    <w:multiLevelType w:val="hybridMultilevel"/>
    <w:tmpl w:val="8B10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65655F"/>
    <w:multiLevelType w:val="hybridMultilevel"/>
    <w:tmpl w:val="5DEC9500"/>
    <w:lvl w:ilvl="0" w:tplc="3809000F">
      <w:start w:val="1"/>
      <w:numFmt w:val="decimal"/>
      <w:lvlText w:val="%1."/>
      <w:lvlJc w:val="left"/>
      <w:pPr>
        <w:ind w:left="2443" w:hanging="360"/>
      </w:pPr>
    </w:lvl>
    <w:lvl w:ilvl="1" w:tplc="38090019" w:tentative="1">
      <w:start w:val="1"/>
      <w:numFmt w:val="lowerLetter"/>
      <w:lvlText w:val="%2."/>
      <w:lvlJc w:val="left"/>
      <w:pPr>
        <w:ind w:left="3163" w:hanging="360"/>
      </w:pPr>
    </w:lvl>
    <w:lvl w:ilvl="2" w:tplc="3809001B" w:tentative="1">
      <w:start w:val="1"/>
      <w:numFmt w:val="lowerRoman"/>
      <w:lvlText w:val="%3."/>
      <w:lvlJc w:val="right"/>
      <w:pPr>
        <w:ind w:left="3883" w:hanging="180"/>
      </w:pPr>
    </w:lvl>
    <w:lvl w:ilvl="3" w:tplc="3809000F" w:tentative="1">
      <w:start w:val="1"/>
      <w:numFmt w:val="decimal"/>
      <w:lvlText w:val="%4."/>
      <w:lvlJc w:val="left"/>
      <w:pPr>
        <w:ind w:left="4603" w:hanging="360"/>
      </w:pPr>
    </w:lvl>
    <w:lvl w:ilvl="4" w:tplc="38090019" w:tentative="1">
      <w:start w:val="1"/>
      <w:numFmt w:val="lowerLetter"/>
      <w:lvlText w:val="%5."/>
      <w:lvlJc w:val="left"/>
      <w:pPr>
        <w:ind w:left="5323" w:hanging="360"/>
      </w:pPr>
    </w:lvl>
    <w:lvl w:ilvl="5" w:tplc="3809001B" w:tentative="1">
      <w:start w:val="1"/>
      <w:numFmt w:val="lowerRoman"/>
      <w:lvlText w:val="%6."/>
      <w:lvlJc w:val="right"/>
      <w:pPr>
        <w:ind w:left="6043" w:hanging="180"/>
      </w:pPr>
    </w:lvl>
    <w:lvl w:ilvl="6" w:tplc="3809000F" w:tentative="1">
      <w:start w:val="1"/>
      <w:numFmt w:val="decimal"/>
      <w:lvlText w:val="%7."/>
      <w:lvlJc w:val="left"/>
      <w:pPr>
        <w:ind w:left="6763" w:hanging="360"/>
      </w:pPr>
    </w:lvl>
    <w:lvl w:ilvl="7" w:tplc="38090019" w:tentative="1">
      <w:start w:val="1"/>
      <w:numFmt w:val="lowerLetter"/>
      <w:lvlText w:val="%8."/>
      <w:lvlJc w:val="left"/>
      <w:pPr>
        <w:ind w:left="7483" w:hanging="360"/>
      </w:pPr>
    </w:lvl>
    <w:lvl w:ilvl="8" w:tplc="3809001B" w:tentative="1">
      <w:start w:val="1"/>
      <w:numFmt w:val="lowerRoman"/>
      <w:lvlText w:val="%9."/>
      <w:lvlJc w:val="right"/>
      <w:pPr>
        <w:ind w:left="8203" w:hanging="180"/>
      </w:pPr>
    </w:lvl>
  </w:abstractNum>
  <w:abstractNum w:abstractNumId="33" w15:restartNumberingAfterBreak="0">
    <w:nsid w:val="76685014"/>
    <w:multiLevelType w:val="hybridMultilevel"/>
    <w:tmpl w:val="0CD49ADA"/>
    <w:lvl w:ilvl="0" w:tplc="490A80A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15:restartNumberingAfterBreak="0">
    <w:nsid w:val="79575008"/>
    <w:multiLevelType w:val="hybridMultilevel"/>
    <w:tmpl w:val="346EDC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 w:numId="3">
    <w:abstractNumId w:val="25"/>
  </w:num>
  <w:num w:numId="4">
    <w:abstractNumId w:val="8"/>
  </w:num>
  <w:num w:numId="5">
    <w:abstractNumId w:val="18"/>
  </w:num>
  <w:num w:numId="6">
    <w:abstractNumId w:val="9"/>
  </w:num>
  <w:num w:numId="7">
    <w:abstractNumId w:val="27"/>
  </w:num>
  <w:num w:numId="8">
    <w:abstractNumId w:val="19"/>
  </w:num>
  <w:num w:numId="9">
    <w:abstractNumId w:val="30"/>
  </w:num>
  <w:num w:numId="10">
    <w:abstractNumId w:val="3"/>
  </w:num>
  <w:num w:numId="11">
    <w:abstractNumId w:val="21"/>
  </w:num>
  <w:num w:numId="12">
    <w:abstractNumId w:val="28"/>
  </w:num>
  <w:num w:numId="13">
    <w:abstractNumId w:val="13"/>
  </w:num>
  <w:num w:numId="14">
    <w:abstractNumId w:val="31"/>
  </w:num>
  <w:num w:numId="15">
    <w:abstractNumId w:val="29"/>
  </w:num>
  <w:num w:numId="16">
    <w:abstractNumId w:val="23"/>
  </w:num>
  <w:num w:numId="17">
    <w:abstractNumId w:val="5"/>
  </w:num>
  <w:num w:numId="18">
    <w:abstractNumId w:val="15"/>
  </w:num>
  <w:num w:numId="19">
    <w:abstractNumId w:val="34"/>
  </w:num>
  <w:num w:numId="20">
    <w:abstractNumId w:val="4"/>
  </w:num>
  <w:num w:numId="21">
    <w:abstractNumId w:val="32"/>
  </w:num>
  <w:num w:numId="22">
    <w:abstractNumId w:val="17"/>
  </w:num>
  <w:num w:numId="23">
    <w:abstractNumId w:val="12"/>
  </w:num>
  <w:num w:numId="24">
    <w:abstractNumId w:val="2"/>
  </w:num>
  <w:num w:numId="25">
    <w:abstractNumId w:val="33"/>
  </w:num>
  <w:num w:numId="26">
    <w:abstractNumId w:val="16"/>
  </w:num>
  <w:num w:numId="27">
    <w:abstractNumId w:val="11"/>
  </w:num>
  <w:num w:numId="28">
    <w:abstractNumId w:val="7"/>
  </w:num>
  <w:num w:numId="29">
    <w:abstractNumId w:val="10"/>
  </w:num>
  <w:num w:numId="30">
    <w:abstractNumId w:val="22"/>
  </w:num>
  <w:num w:numId="31">
    <w:abstractNumId w:val="6"/>
  </w:num>
  <w:num w:numId="32">
    <w:abstractNumId w:val="26"/>
  </w:num>
  <w:num w:numId="33">
    <w:abstractNumId w:val="14"/>
  </w:num>
  <w:num w:numId="34">
    <w:abstractNumId w:val="20"/>
  </w:num>
  <w:num w:numId="35">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Savitri">
    <w15:presenceInfo w15:providerId="Windows Live" w15:userId="455f3414fe3106b2"/>
  </w15:person>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96A"/>
    <w:rsid w:val="000022D2"/>
    <w:rsid w:val="00005CE0"/>
    <w:rsid w:val="00007AA4"/>
    <w:rsid w:val="00025874"/>
    <w:rsid w:val="000513ED"/>
    <w:rsid w:val="00065836"/>
    <w:rsid w:val="00067C8A"/>
    <w:rsid w:val="0007308D"/>
    <w:rsid w:val="00073F5A"/>
    <w:rsid w:val="00082134"/>
    <w:rsid w:val="00085570"/>
    <w:rsid w:val="00094C67"/>
    <w:rsid w:val="0009680A"/>
    <w:rsid w:val="000A07A9"/>
    <w:rsid w:val="000A68BA"/>
    <w:rsid w:val="000B0F15"/>
    <w:rsid w:val="000B0FAC"/>
    <w:rsid w:val="000C1A7F"/>
    <w:rsid w:val="000C2B97"/>
    <w:rsid w:val="000E2436"/>
    <w:rsid w:val="000E36B1"/>
    <w:rsid w:val="000E3C3F"/>
    <w:rsid w:val="000E64F1"/>
    <w:rsid w:val="000E6A26"/>
    <w:rsid w:val="000F627F"/>
    <w:rsid w:val="00102E8D"/>
    <w:rsid w:val="00107F50"/>
    <w:rsid w:val="001146DF"/>
    <w:rsid w:val="0012323F"/>
    <w:rsid w:val="00137394"/>
    <w:rsid w:val="00157443"/>
    <w:rsid w:val="001606D5"/>
    <w:rsid w:val="001649CE"/>
    <w:rsid w:val="001665CA"/>
    <w:rsid w:val="00167410"/>
    <w:rsid w:val="00191F7B"/>
    <w:rsid w:val="00196A26"/>
    <w:rsid w:val="001D2216"/>
    <w:rsid w:val="001E5291"/>
    <w:rsid w:val="001E61A4"/>
    <w:rsid w:val="001E7D49"/>
    <w:rsid w:val="001F3D12"/>
    <w:rsid w:val="00200FB1"/>
    <w:rsid w:val="002026C2"/>
    <w:rsid w:val="00210335"/>
    <w:rsid w:val="0021034D"/>
    <w:rsid w:val="002225EF"/>
    <w:rsid w:val="0022475D"/>
    <w:rsid w:val="00254348"/>
    <w:rsid w:val="00257824"/>
    <w:rsid w:val="0027130C"/>
    <w:rsid w:val="00272220"/>
    <w:rsid w:val="00276110"/>
    <w:rsid w:val="00283594"/>
    <w:rsid w:val="00284865"/>
    <w:rsid w:val="002B2C4C"/>
    <w:rsid w:val="002B4683"/>
    <w:rsid w:val="002C1097"/>
    <w:rsid w:val="002C58F6"/>
    <w:rsid w:val="002D0371"/>
    <w:rsid w:val="002D66AD"/>
    <w:rsid w:val="002E35A4"/>
    <w:rsid w:val="002E6CEC"/>
    <w:rsid w:val="0030238B"/>
    <w:rsid w:val="003028DF"/>
    <w:rsid w:val="003078DF"/>
    <w:rsid w:val="0031274E"/>
    <w:rsid w:val="00317317"/>
    <w:rsid w:val="00321604"/>
    <w:rsid w:val="00325ED0"/>
    <w:rsid w:val="003347F3"/>
    <w:rsid w:val="00337D3C"/>
    <w:rsid w:val="00357678"/>
    <w:rsid w:val="003676F6"/>
    <w:rsid w:val="00381DED"/>
    <w:rsid w:val="00386707"/>
    <w:rsid w:val="003A3659"/>
    <w:rsid w:val="003A6F2B"/>
    <w:rsid w:val="003B1371"/>
    <w:rsid w:val="003C4631"/>
    <w:rsid w:val="003C4B97"/>
    <w:rsid w:val="003D3039"/>
    <w:rsid w:val="003E6D43"/>
    <w:rsid w:val="003F27D6"/>
    <w:rsid w:val="003F629C"/>
    <w:rsid w:val="003F75B1"/>
    <w:rsid w:val="00405B52"/>
    <w:rsid w:val="004062FF"/>
    <w:rsid w:val="00410A7A"/>
    <w:rsid w:val="004113BA"/>
    <w:rsid w:val="0041446E"/>
    <w:rsid w:val="0041597F"/>
    <w:rsid w:val="00426BF4"/>
    <w:rsid w:val="004463BD"/>
    <w:rsid w:val="004579B4"/>
    <w:rsid w:val="00466A9B"/>
    <w:rsid w:val="004742A5"/>
    <w:rsid w:val="0048667C"/>
    <w:rsid w:val="00486E37"/>
    <w:rsid w:val="00494FC2"/>
    <w:rsid w:val="004A1AF3"/>
    <w:rsid w:val="004D4946"/>
    <w:rsid w:val="004D635F"/>
    <w:rsid w:val="004F3758"/>
    <w:rsid w:val="004F3BE7"/>
    <w:rsid w:val="004F4D88"/>
    <w:rsid w:val="00506A46"/>
    <w:rsid w:val="00515657"/>
    <w:rsid w:val="005226C7"/>
    <w:rsid w:val="0053267A"/>
    <w:rsid w:val="00536D4A"/>
    <w:rsid w:val="00547B9A"/>
    <w:rsid w:val="0056167A"/>
    <w:rsid w:val="005740B2"/>
    <w:rsid w:val="00577A96"/>
    <w:rsid w:val="00580860"/>
    <w:rsid w:val="00582958"/>
    <w:rsid w:val="00582A5A"/>
    <w:rsid w:val="005A073F"/>
    <w:rsid w:val="005C3DEB"/>
    <w:rsid w:val="005C4027"/>
    <w:rsid w:val="005C6848"/>
    <w:rsid w:val="005D2551"/>
    <w:rsid w:val="005D5E7C"/>
    <w:rsid w:val="005D6981"/>
    <w:rsid w:val="005E02ED"/>
    <w:rsid w:val="005E75EE"/>
    <w:rsid w:val="005F0AB8"/>
    <w:rsid w:val="005F2523"/>
    <w:rsid w:val="005F2DC7"/>
    <w:rsid w:val="00620DAE"/>
    <w:rsid w:val="00623107"/>
    <w:rsid w:val="00625C36"/>
    <w:rsid w:val="00632E96"/>
    <w:rsid w:val="00634F8D"/>
    <w:rsid w:val="00641570"/>
    <w:rsid w:val="00643DDA"/>
    <w:rsid w:val="00651C28"/>
    <w:rsid w:val="00653236"/>
    <w:rsid w:val="006650E5"/>
    <w:rsid w:val="0067401D"/>
    <w:rsid w:val="0067567C"/>
    <w:rsid w:val="006800E9"/>
    <w:rsid w:val="00693F2C"/>
    <w:rsid w:val="006A7445"/>
    <w:rsid w:val="006B4E55"/>
    <w:rsid w:val="006B500B"/>
    <w:rsid w:val="006B5514"/>
    <w:rsid w:val="006B64F8"/>
    <w:rsid w:val="006C1CE4"/>
    <w:rsid w:val="006C3D6F"/>
    <w:rsid w:val="006D6334"/>
    <w:rsid w:val="006F150C"/>
    <w:rsid w:val="006F76E3"/>
    <w:rsid w:val="007078E8"/>
    <w:rsid w:val="007151A3"/>
    <w:rsid w:val="00740FD3"/>
    <w:rsid w:val="00750019"/>
    <w:rsid w:val="00754C38"/>
    <w:rsid w:val="007575E7"/>
    <w:rsid w:val="007622EE"/>
    <w:rsid w:val="007628D7"/>
    <w:rsid w:val="00774D4B"/>
    <w:rsid w:val="00795309"/>
    <w:rsid w:val="007A59E2"/>
    <w:rsid w:val="007B31E8"/>
    <w:rsid w:val="007B74BB"/>
    <w:rsid w:val="007C613D"/>
    <w:rsid w:val="007D042F"/>
    <w:rsid w:val="007E5CC6"/>
    <w:rsid w:val="008125A1"/>
    <w:rsid w:val="00820DCD"/>
    <w:rsid w:val="008232D1"/>
    <w:rsid w:val="008304B1"/>
    <w:rsid w:val="00834DE7"/>
    <w:rsid w:val="0083602E"/>
    <w:rsid w:val="0084647F"/>
    <w:rsid w:val="00854EFB"/>
    <w:rsid w:val="00862D14"/>
    <w:rsid w:val="008670C6"/>
    <w:rsid w:val="00870DD9"/>
    <w:rsid w:val="00875870"/>
    <w:rsid w:val="00891D7A"/>
    <w:rsid w:val="008A5582"/>
    <w:rsid w:val="008F2123"/>
    <w:rsid w:val="008F6AA1"/>
    <w:rsid w:val="008F706C"/>
    <w:rsid w:val="00905F5C"/>
    <w:rsid w:val="00910CA3"/>
    <w:rsid w:val="009207E9"/>
    <w:rsid w:val="009238DE"/>
    <w:rsid w:val="0092754B"/>
    <w:rsid w:val="00957F23"/>
    <w:rsid w:val="00962FC6"/>
    <w:rsid w:val="00976BDE"/>
    <w:rsid w:val="0097762E"/>
    <w:rsid w:val="00984026"/>
    <w:rsid w:val="009B0DD4"/>
    <w:rsid w:val="009B4669"/>
    <w:rsid w:val="009E2137"/>
    <w:rsid w:val="009F3449"/>
    <w:rsid w:val="009F58B9"/>
    <w:rsid w:val="00A1627F"/>
    <w:rsid w:val="00A23C59"/>
    <w:rsid w:val="00A302DB"/>
    <w:rsid w:val="00A42D91"/>
    <w:rsid w:val="00A442E3"/>
    <w:rsid w:val="00A51B5A"/>
    <w:rsid w:val="00A5641D"/>
    <w:rsid w:val="00A74FFE"/>
    <w:rsid w:val="00A84DA6"/>
    <w:rsid w:val="00A8573B"/>
    <w:rsid w:val="00A90F1A"/>
    <w:rsid w:val="00AA57AF"/>
    <w:rsid w:val="00AB12D0"/>
    <w:rsid w:val="00AD5B9B"/>
    <w:rsid w:val="00AE28EE"/>
    <w:rsid w:val="00AE5348"/>
    <w:rsid w:val="00AF1C62"/>
    <w:rsid w:val="00AF7EF2"/>
    <w:rsid w:val="00B04C44"/>
    <w:rsid w:val="00B309AB"/>
    <w:rsid w:val="00B519FB"/>
    <w:rsid w:val="00B645CC"/>
    <w:rsid w:val="00B66DA6"/>
    <w:rsid w:val="00B702F2"/>
    <w:rsid w:val="00B73011"/>
    <w:rsid w:val="00B83059"/>
    <w:rsid w:val="00B91709"/>
    <w:rsid w:val="00B9254E"/>
    <w:rsid w:val="00B93BFD"/>
    <w:rsid w:val="00B96F62"/>
    <w:rsid w:val="00BD1214"/>
    <w:rsid w:val="00C00EB6"/>
    <w:rsid w:val="00C0458B"/>
    <w:rsid w:val="00C20FC1"/>
    <w:rsid w:val="00C308BD"/>
    <w:rsid w:val="00C340F7"/>
    <w:rsid w:val="00C36726"/>
    <w:rsid w:val="00C40EAC"/>
    <w:rsid w:val="00C44BA4"/>
    <w:rsid w:val="00C51F5E"/>
    <w:rsid w:val="00C522C7"/>
    <w:rsid w:val="00C5705D"/>
    <w:rsid w:val="00C604FB"/>
    <w:rsid w:val="00C61940"/>
    <w:rsid w:val="00C62FF7"/>
    <w:rsid w:val="00C63961"/>
    <w:rsid w:val="00C644E7"/>
    <w:rsid w:val="00C66E2F"/>
    <w:rsid w:val="00C67C95"/>
    <w:rsid w:val="00C73021"/>
    <w:rsid w:val="00C7409D"/>
    <w:rsid w:val="00C75BE0"/>
    <w:rsid w:val="00C76BDB"/>
    <w:rsid w:val="00C85633"/>
    <w:rsid w:val="00C86739"/>
    <w:rsid w:val="00CA3C68"/>
    <w:rsid w:val="00CB4D8B"/>
    <w:rsid w:val="00CB6310"/>
    <w:rsid w:val="00CB7D6C"/>
    <w:rsid w:val="00CC3198"/>
    <w:rsid w:val="00CC3DFE"/>
    <w:rsid w:val="00CC6233"/>
    <w:rsid w:val="00CD2D24"/>
    <w:rsid w:val="00CF3FEE"/>
    <w:rsid w:val="00D13034"/>
    <w:rsid w:val="00D134A9"/>
    <w:rsid w:val="00D21DF9"/>
    <w:rsid w:val="00D324FE"/>
    <w:rsid w:val="00D44EC6"/>
    <w:rsid w:val="00D86B96"/>
    <w:rsid w:val="00D92DD3"/>
    <w:rsid w:val="00D93150"/>
    <w:rsid w:val="00DA22B2"/>
    <w:rsid w:val="00DA2F8E"/>
    <w:rsid w:val="00DA3777"/>
    <w:rsid w:val="00DC5341"/>
    <w:rsid w:val="00DD1731"/>
    <w:rsid w:val="00DE0075"/>
    <w:rsid w:val="00DE1358"/>
    <w:rsid w:val="00DE4091"/>
    <w:rsid w:val="00DF2D1F"/>
    <w:rsid w:val="00E13485"/>
    <w:rsid w:val="00E21080"/>
    <w:rsid w:val="00E3705B"/>
    <w:rsid w:val="00E403DE"/>
    <w:rsid w:val="00E84423"/>
    <w:rsid w:val="00E963D1"/>
    <w:rsid w:val="00EB6F62"/>
    <w:rsid w:val="00EC12E7"/>
    <w:rsid w:val="00EC16C5"/>
    <w:rsid w:val="00EC4960"/>
    <w:rsid w:val="00EC7CE0"/>
    <w:rsid w:val="00ED4010"/>
    <w:rsid w:val="00EE22DE"/>
    <w:rsid w:val="00EE36D1"/>
    <w:rsid w:val="00EE3EDB"/>
    <w:rsid w:val="00EE7084"/>
    <w:rsid w:val="00F12D31"/>
    <w:rsid w:val="00F17646"/>
    <w:rsid w:val="00F21E12"/>
    <w:rsid w:val="00F26031"/>
    <w:rsid w:val="00F502E3"/>
    <w:rsid w:val="00F52DAD"/>
    <w:rsid w:val="00F53688"/>
    <w:rsid w:val="00F609D9"/>
    <w:rsid w:val="00F61B46"/>
    <w:rsid w:val="00F62EC8"/>
    <w:rsid w:val="00F721ED"/>
    <w:rsid w:val="00F80BC0"/>
    <w:rsid w:val="00F85024"/>
    <w:rsid w:val="00F93846"/>
    <w:rsid w:val="00F96EEA"/>
    <w:rsid w:val="00FA7C7A"/>
    <w:rsid w:val="00FB244E"/>
    <w:rsid w:val="00FB37A5"/>
    <w:rsid w:val="00FC5082"/>
    <w:rsid w:val="00FD1F34"/>
    <w:rsid w:val="00FE296A"/>
    <w:rsid w:val="00FE3033"/>
    <w:rsid w:val="00FE3E7E"/>
    <w:rsid w:val="00FF2472"/>
  </w:rsids>
  <m:mathPr>
    <m:mathFont m:val="Cambria Math"/>
    <m:brkBin m:val="before"/>
    <m:brkBinSub m:val="--"/>
    <m:smallFrac/>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129F6"/>
  <w15:docId w15:val="{C186CB81-1C48-4FE8-97BA-2D78EFC9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70"/>
  </w:style>
  <w:style w:type="paragraph" w:styleId="Heading1">
    <w:name w:val="heading 1"/>
    <w:basedOn w:val="Normal"/>
    <w:next w:val="Normal"/>
    <w:link w:val="Heading1Char"/>
    <w:uiPriority w:val="9"/>
    <w:qFormat/>
    <w:rsid w:val="00905F5C"/>
    <w:pPr>
      <w:keepNext/>
      <w:keepLines/>
      <w:spacing w:before="480" w:after="0"/>
      <w:ind w:left="360" w:hanging="360"/>
      <w:outlineLvl w:val="0"/>
    </w:pPr>
    <w:rPr>
      <w:rFonts w:ascii="Times New Roman" w:eastAsiaTheme="majorEastAsia" w:hAnsi="Times New Roman" w:cstheme="majorBidi"/>
      <w:b/>
      <w:bCs/>
      <w:sz w:val="24"/>
      <w:szCs w:val="28"/>
      <w:lang w:val="en-AU" w:eastAsia="en-US"/>
    </w:rPr>
  </w:style>
  <w:style w:type="paragraph" w:styleId="Heading2">
    <w:name w:val="heading 2"/>
    <w:basedOn w:val="Normal"/>
    <w:next w:val="Normal"/>
    <w:link w:val="Heading2Char"/>
    <w:uiPriority w:val="9"/>
    <w:unhideWhenUsed/>
    <w:qFormat/>
    <w:rsid w:val="001574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aliases w:val="gambar"/>
    <w:basedOn w:val="Normal"/>
    <w:link w:val="Heading3Char"/>
    <w:uiPriority w:val="9"/>
    <w:qFormat/>
    <w:rsid w:val="00C5705D"/>
    <w:pPr>
      <w:spacing w:after="0" w:line="240" w:lineRule="auto"/>
      <w:ind w:left="1134" w:hanging="1134"/>
      <w:jc w:val="both"/>
      <w:outlineLvl w:val="2"/>
    </w:pPr>
    <w:rPr>
      <w:rFonts w:ascii="Times New Roman" w:eastAsia="Times New Roman" w:hAnsi="Times New Roman" w:cs="Times New Roman"/>
      <w:bCs/>
      <w:sz w:val="24"/>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96A"/>
    <w:pPr>
      <w:ind w:left="720"/>
      <w:contextualSpacing/>
    </w:pPr>
  </w:style>
  <w:style w:type="paragraph" w:styleId="BalloonText">
    <w:name w:val="Balloon Text"/>
    <w:basedOn w:val="Normal"/>
    <w:link w:val="BalloonTextChar"/>
    <w:uiPriority w:val="99"/>
    <w:semiHidden/>
    <w:unhideWhenUsed/>
    <w:rsid w:val="000A0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7A9"/>
    <w:rPr>
      <w:rFonts w:ascii="Tahoma" w:hAnsi="Tahoma" w:cs="Tahoma"/>
      <w:sz w:val="16"/>
      <w:szCs w:val="16"/>
    </w:rPr>
  </w:style>
  <w:style w:type="paragraph" w:styleId="NoSpacing">
    <w:name w:val="No Spacing"/>
    <w:uiPriority w:val="1"/>
    <w:qFormat/>
    <w:rsid w:val="0092754B"/>
    <w:pPr>
      <w:spacing w:after="0" w:line="240" w:lineRule="auto"/>
    </w:pPr>
  </w:style>
  <w:style w:type="paragraph" w:styleId="Header">
    <w:name w:val="header"/>
    <w:basedOn w:val="Normal"/>
    <w:link w:val="HeaderChar"/>
    <w:uiPriority w:val="99"/>
    <w:unhideWhenUsed/>
    <w:rsid w:val="00754C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C38"/>
  </w:style>
  <w:style w:type="paragraph" w:styleId="Footer">
    <w:name w:val="footer"/>
    <w:basedOn w:val="Normal"/>
    <w:link w:val="FooterChar"/>
    <w:uiPriority w:val="99"/>
    <w:unhideWhenUsed/>
    <w:rsid w:val="00754C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C38"/>
  </w:style>
  <w:style w:type="character" w:styleId="Hyperlink">
    <w:name w:val="Hyperlink"/>
    <w:rsid w:val="00AB12D0"/>
    <w:rPr>
      <w:color w:val="0000FF"/>
      <w:u w:val="single"/>
    </w:rPr>
  </w:style>
  <w:style w:type="paragraph" w:styleId="Title">
    <w:name w:val="Title"/>
    <w:basedOn w:val="Normal"/>
    <w:link w:val="TitleChar"/>
    <w:qFormat/>
    <w:rsid w:val="00AB12D0"/>
    <w:pPr>
      <w:spacing w:after="0" w:line="480" w:lineRule="auto"/>
      <w:jc w:val="center"/>
    </w:pPr>
    <w:rPr>
      <w:rFonts w:ascii="Times New Roman" w:eastAsia="Times New Roman" w:hAnsi="Times New Roman" w:cs="Times New Roman"/>
      <w:b/>
      <w:sz w:val="24"/>
      <w:szCs w:val="20"/>
      <w:lang w:val="en-US" w:eastAsia="en-US"/>
    </w:rPr>
  </w:style>
  <w:style w:type="character" w:customStyle="1" w:styleId="TitleChar">
    <w:name w:val="Title Char"/>
    <w:basedOn w:val="DefaultParagraphFont"/>
    <w:link w:val="Title"/>
    <w:rsid w:val="00AB12D0"/>
    <w:rPr>
      <w:rFonts w:ascii="Times New Roman" w:eastAsia="Times New Roman" w:hAnsi="Times New Roman" w:cs="Times New Roman"/>
      <w:b/>
      <w:sz w:val="24"/>
      <w:szCs w:val="20"/>
      <w:lang w:val="en-US" w:eastAsia="en-US"/>
    </w:rPr>
  </w:style>
  <w:style w:type="paragraph" w:customStyle="1" w:styleId="TA">
    <w:name w:val="TA"/>
    <w:link w:val="TAChar"/>
    <w:qFormat/>
    <w:rsid w:val="00AB12D0"/>
    <w:pPr>
      <w:ind w:left="720" w:hanging="720"/>
      <w:jc w:val="both"/>
    </w:pPr>
    <w:rPr>
      <w:rFonts w:ascii="Times New Roman" w:eastAsia="Calibri" w:hAnsi="Times New Roman" w:cs="Times New Roman"/>
      <w:sz w:val="20"/>
      <w:szCs w:val="20"/>
      <w:lang w:val="en-US" w:eastAsia="en-US"/>
    </w:rPr>
  </w:style>
  <w:style w:type="character" w:customStyle="1" w:styleId="TAChar">
    <w:name w:val="TA Char"/>
    <w:link w:val="TA"/>
    <w:rsid w:val="00AB12D0"/>
    <w:rPr>
      <w:rFonts w:ascii="Times New Roman" w:eastAsia="Calibri" w:hAnsi="Times New Roman" w:cs="Times New Roman"/>
      <w:sz w:val="20"/>
      <w:szCs w:val="20"/>
      <w:lang w:val="en-US" w:eastAsia="en-US"/>
    </w:rPr>
  </w:style>
  <w:style w:type="character" w:customStyle="1" w:styleId="Heading3Char">
    <w:name w:val="Heading 3 Char"/>
    <w:aliases w:val="gambar Char"/>
    <w:basedOn w:val="DefaultParagraphFont"/>
    <w:link w:val="Heading3"/>
    <w:uiPriority w:val="9"/>
    <w:rsid w:val="00C5705D"/>
    <w:rPr>
      <w:rFonts w:ascii="Times New Roman" w:eastAsia="Times New Roman" w:hAnsi="Times New Roman" w:cs="Times New Roman"/>
      <w:bCs/>
      <w:sz w:val="24"/>
      <w:szCs w:val="27"/>
    </w:rPr>
  </w:style>
  <w:style w:type="paragraph" w:styleId="FootnoteText">
    <w:name w:val="footnote text"/>
    <w:basedOn w:val="Normal"/>
    <w:link w:val="FootnoteTextChar"/>
    <w:uiPriority w:val="99"/>
    <w:unhideWhenUsed/>
    <w:rsid w:val="00005CE0"/>
    <w:rPr>
      <w:rFonts w:ascii="Calibri" w:eastAsia="Calibri" w:hAnsi="Calibri" w:cs="Times New Roman"/>
      <w:sz w:val="20"/>
      <w:szCs w:val="20"/>
      <w:lang w:val="en-US" w:eastAsia="en-US"/>
    </w:rPr>
  </w:style>
  <w:style w:type="character" w:customStyle="1" w:styleId="FootnoteTextChar">
    <w:name w:val="Footnote Text Char"/>
    <w:basedOn w:val="DefaultParagraphFont"/>
    <w:link w:val="FootnoteText"/>
    <w:uiPriority w:val="99"/>
    <w:rsid w:val="00005CE0"/>
    <w:rPr>
      <w:rFonts w:ascii="Calibri" w:eastAsia="Calibri" w:hAnsi="Calibri" w:cs="Times New Roman"/>
      <w:sz w:val="20"/>
      <w:szCs w:val="20"/>
      <w:lang w:val="en-US" w:eastAsia="en-US"/>
    </w:rPr>
  </w:style>
  <w:style w:type="character" w:customStyle="1" w:styleId="UnresolvedMention1">
    <w:name w:val="Unresolved Mention1"/>
    <w:basedOn w:val="DefaultParagraphFont"/>
    <w:uiPriority w:val="99"/>
    <w:semiHidden/>
    <w:unhideWhenUsed/>
    <w:rsid w:val="00ED4010"/>
    <w:rPr>
      <w:color w:val="605E5C"/>
      <w:shd w:val="clear" w:color="auto" w:fill="E1DFDD"/>
    </w:rPr>
  </w:style>
  <w:style w:type="character" w:customStyle="1" w:styleId="Heading2Char">
    <w:name w:val="Heading 2 Char"/>
    <w:basedOn w:val="DefaultParagraphFont"/>
    <w:link w:val="Heading2"/>
    <w:uiPriority w:val="9"/>
    <w:semiHidden/>
    <w:rsid w:val="00157443"/>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C66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5F5C"/>
    <w:rPr>
      <w:rFonts w:ascii="Times New Roman" w:eastAsiaTheme="majorEastAsia" w:hAnsi="Times New Roman" w:cstheme="majorBidi"/>
      <w:b/>
      <w:bCs/>
      <w:sz w:val="24"/>
      <w:szCs w:val="28"/>
      <w:lang w:val="en-AU" w:eastAsia="en-US"/>
    </w:rPr>
  </w:style>
  <w:style w:type="character" w:styleId="PlaceholderText">
    <w:name w:val="Placeholder Text"/>
    <w:basedOn w:val="DefaultParagraphFont"/>
    <w:uiPriority w:val="99"/>
    <w:semiHidden/>
    <w:rsid w:val="00A442E3"/>
    <w:rPr>
      <w:color w:val="808080"/>
    </w:rPr>
  </w:style>
  <w:style w:type="character" w:styleId="CommentReference">
    <w:name w:val="annotation reference"/>
    <w:basedOn w:val="DefaultParagraphFont"/>
    <w:uiPriority w:val="99"/>
    <w:semiHidden/>
    <w:unhideWhenUsed/>
    <w:rsid w:val="00200FB1"/>
    <w:rPr>
      <w:sz w:val="16"/>
      <w:szCs w:val="16"/>
    </w:rPr>
  </w:style>
  <w:style w:type="paragraph" w:styleId="CommentText">
    <w:name w:val="annotation text"/>
    <w:basedOn w:val="Normal"/>
    <w:link w:val="CommentTextChar"/>
    <w:uiPriority w:val="99"/>
    <w:semiHidden/>
    <w:unhideWhenUsed/>
    <w:rsid w:val="00200FB1"/>
    <w:pPr>
      <w:spacing w:line="240" w:lineRule="auto"/>
    </w:pPr>
    <w:rPr>
      <w:sz w:val="20"/>
      <w:szCs w:val="20"/>
    </w:rPr>
  </w:style>
  <w:style w:type="character" w:customStyle="1" w:styleId="CommentTextChar">
    <w:name w:val="Comment Text Char"/>
    <w:basedOn w:val="DefaultParagraphFont"/>
    <w:link w:val="CommentText"/>
    <w:uiPriority w:val="99"/>
    <w:semiHidden/>
    <w:rsid w:val="00200FB1"/>
    <w:rPr>
      <w:sz w:val="20"/>
      <w:szCs w:val="20"/>
    </w:rPr>
  </w:style>
  <w:style w:type="paragraph" w:styleId="CommentSubject">
    <w:name w:val="annotation subject"/>
    <w:basedOn w:val="CommentText"/>
    <w:next w:val="CommentText"/>
    <w:link w:val="CommentSubjectChar"/>
    <w:uiPriority w:val="99"/>
    <w:semiHidden/>
    <w:unhideWhenUsed/>
    <w:rsid w:val="00200FB1"/>
    <w:rPr>
      <w:b/>
      <w:bCs/>
    </w:rPr>
  </w:style>
  <w:style w:type="character" w:customStyle="1" w:styleId="CommentSubjectChar">
    <w:name w:val="Comment Subject Char"/>
    <w:basedOn w:val="CommentTextChar"/>
    <w:link w:val="CommentSubject"/>
    <w:uiPriority w:val="99"/>
    <w:semiHidden/>
    <w:rsid w:val="00200FB1"/>
    <w:rPr>
      <w:b/>
      <w:bCs/>
      <w:sz w:val="20"/>
      <w:szCs w:val="20"/>
    </w:rPr>
  </w:style>
  <w:style w:type="paragraph" w:styleId="Revision">
    <w:name w:val="Revision"/>
    <w:hidden/>
    <w:uiPriority w:val="99"/>
    <w:semiHidden/>
    <w:rsid w:val="000E36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700673">
      <w:bodyDiv w:val="1"/>
      <w:marLeft w:val="0"/>
      <w:marRight w:val="0"/>
      <w:marTop w:val="0"/>
      <w:marBottom w:val="0"/>
      <w:divBdr>
        <w:top w:val="none" w:sz="0" w:space="0" w:color="auto"/>
        <w:left w:val="none" w:sz="0" w:space="0" w:color="auto"/>
        <w:bottom w:val="none" w:sz="0" w:space="0" w:color="auto"/>
        <w:right w:val="none" w:sz="0" w:space="0" w:color="auto"/>
      </w:divBdr>
    </w:div>
    <w:div w:id="1157266347">
      <w:bodyDiv w:val="1"/>
      <w:marLeft w:val="0"/>
      <w:marRight w:val="0"/>
      <w:marTop w:val="0"/>
      <w:marBottom w:val="0"/>
      <w:divBdr>
        <w:top w:val="none" w:sz="0" w:space="0" w:color="auto"/>
        <w:left w:val="none" w:sz="0" w:space="0" w:color="auto"/>
        <w:bottom w:val="none" w:sz="0" w:space="0" w:color="auto"/>
        <w:right w:val="none" w:sz="0" w:space="0" w:color="auto"/>
      </w:divBdr>
    </w:div>
    <w:div w:id="1946689996">
      <w:bodyDiv w:val="1"/>
      <w:marLeft w:val="0"/>
      <w:marRight w:val="0"/>
      <w:marTop w:val="0"/>
      <w:marBottom w:val="0"/>
      <w:divBdr>
        <w:top w:val="none" w:sz="0" w:space="0" w:color="auto"/>
        <w:left w:val="none" w:sz="0" w:space="0" w:color="auto"/>
        <w:bottom w:val="none" w:sz="0" w:space="0" w:color="auto"/>
        <w:right w:val="none" w:sz="0" w:space="0" w:color="auto"/>
      </w:divBdr>
      <w:divsChild>
        <w:div w:id="198663452">
          <w:marLeft w:val="780"/>
          <w:marRight w:val="0"/>
          <w:marTop w:val="0"/>
          <w:marBottom w:val="0"/>
          <w:divBdr>
            <w:top w:val="none" w:sz="0" w:space="0" w:color="auto"/>
            <w:left w:val="none" w:sz="0" w:space="0" w:color="auto"/>
            <w:bottom w:val="none" w:sz="0" w:space="0" w:color="auto"/>
            <w:right w:val="none" w:sz="0" w:space="0" w:color="auto"/>
          </w:divBdr>
        </w:div>
        <w:div w:id="654266690">
          <w:marLeft w:val="7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am@sttcirebon.ac.id" TargetMode="External"/><Relationship Id="rId13" Type="http://schemas.microsoft.com/office/2018/08/relationships/commentsExtensible" Target="commentsExtensible.xm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9.jpe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ID"/>
              <a:t>Normal Method</a:t>
            </a:r>
            <a:r>
              <a:rPr lang="en-ID" baseline="0"/>
              <a:t> Graph</a:t>
            </a:r>
            <a:endParaRPr lang="en-ID"/>
          </a:p>
        </c:rich>
      </c:tx>
      <c:overlay val="0"/>
      <c:spPr>
        <a:noFill/>
        <a:ln>
          <a:noFill/>
        </a:ln>
        <a:effectLst/>
      </c:sp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dLbl>
              <c:idx val="0"/>
              <c:tx>
                <c:rich>
                  <a:bodyPr/>
                  <a:lstStyle/>
                  <a:p>
                    <a:r>
                      <a:rPr lang="en-US"/>
                      <a:t>97.8</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D511-444F-BDAD-E77C4CDE81C1}"/>
                </c:ext>
              </c:extLst>
            </c:dLbl>
            <c:dLbl>
              <c:idx val="1"/>
              <c:tx>
                <c:rich>
                  <a:bodyPr/>
                  <a:lstStyle/>
                  <a:p>
                    <a:r>
                      <a:rPr lang="en-US"/>
                      <a:t>124.118</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D511-444F-BDAD-E77C4CDE81C1}"/>
                </c:ext>
              </c:extLst>
            </c:dLbl>
            <c:dLbl>
              <c:idx val="2"/>
              <c:tx>
                <c:rich>
                  <a:bodyPr/>
                  <a:lstStyle/>
                  <a:p>
                    <a:r>
                      <a:rPr lang="en-US"/>
                      <a:t>137.904</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D511-444F-BDAD-E77C4CDE81C1}"/>
                </c:ext>
              </c:extLst>
            </c:dLbl>
            <c:dLbl>
              <c:idx val="3"/>
              <c:tx>
                <c:rich>
                  <a:bodyPr/>
                  <a:lstStyle/>
                  <a:p>
                    <a:r>
                      <a:rPr lang="en-US"/>
                      <a:t>149.184</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511-444F-BDAD-E77C4CDE81C1}"/>
                </c:ext>
              </c:extLst>
            </c:dLbl>
            <c:dLbl>
              <c:idx val="4"/>
              <c:tx>
                <c:rich>
                  <a:bodyPr/>
                  <a:lstStyle/>
                  <a:p>
                    <a:r>
                      <a:rPr lang="en-US"/>
                      <a:t>162.03</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D511-444F-BDAD-E77C4CDE81C1}"/>
                </c:ext>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2</c:v>
                </c:pt>
                <c:pt idx="1">
                  <c:v>5</c:v>
                </c:pt>
                <c:pt idx="2">
                  <c:v>10</c:v>
                </c:pt>
                <c:pt idx="3">
                  <c:v>20</c:v>
                </c:pt>
                <c:pt idx="4">
                  <c:v>50</c:v>
                </c:pt>
              </c:numCache>
            </c:numRef>
          </c:cat>
          <c:val>
            <c:numRef>
              <c:f>Sheet1!$B$2:$B$6</c:f>
              <c:numCache>
                <c:formatCode>General</c:formatCode>
                <c:ptCount val="5"/>
                <c:pt idx="0">
                  <c:v>97.8</c:v>
                </c:pt>
                <c:pt idx="1">
                  <c:v>124.11799999999999</c:v>
                </c:pt>
                <c:pt idx="2">
                  <c:v>137.904</c:v>
                </c:pt>
                <c:pt idx="3">
                  <c:v>149.184</c:v>
                </c:pt>
                <c:pt idx="4">
                  <c:v>162.03</c:v>
                </c:pt>
              </c:numCache>
            </c:numRef>
          </c:val>
          <c:extLst>
            <c:ext xmlns:c16="http://schemas.microsoft.com/office/drawing/2014/chart" uri="{C3380CC4-5D6E-409C-BE32-E72D297353CC}">
              <c16:uniqueId val="{00000000-24AA-468E-8FC1-06211F9C45F3}"/>
            </c:ext>
          </c:extLst>
        </c:ser>
        <c:ser>
          <c:idx val="1"/>
          <c:order val="1"/>
          <c:tx>
            <c:strRef>
              <c:f>Sheet1!$C$1</c:f>
              <c:strCache>
                <c:ptCount val="1"/>
                <c:pt idx="0">
                  <c:v>Column1</c:v>
                </c:pt>
              </c:strCache>
            </c:strRef>
          </c:tx>
          <c:spPr>
            <a:solidFill>
              <a:schemeClr val="accent2"/>
            </a:solidFill>
            <a:ln>
              <a:noFill/>
            </a:ln>
            <a:effectLst/>
          </c:spPr>
          <c:invertIfNegative val="0"/>
          <c:cat>
            <c:numRef>
              <c:f>Sheet1!$A$2:$A$6</c:f>
              <c:numCache>
                <c:formatCode>General</c:formatCode>
                <c:ptCount val="5"/>
                <c:pt idx="0">
                  <c:v>2</c:v>
                </c:pt>
                <c:pt idx="1">
                  <c:v>5</c:v>
                </c:pt>
                <c:pt idx="2">
                  <c:v>10</c:v>
                </c:pt>
                <c:pt idx="3">
                  <c:v>20</c:v>
                </c:pt>
                <c:pt idx="4">
                  <c:v>50</c:v>
                </c:pt>
              </c:numCache>
            </c:numRef>
          </c:cat>
          <c:val>
            <c:numRef>
              <c:f>Sheet1!$C$2:$C$6</c:f>
              <c:numCache>
                <c:formatCode>General</c:formatCode>
                <c:ptCount val="5"/>
              </c:numCache>
            </c:numRef>
          </c:val>
          <c:extLst>
            <c:ext xmlns:c16="http://schemas.microsoft.com/office/drawing/2014/chart" uri="{C3380CC4-5D6E-409C-BE32-E72D297353CC}">
              <c16:uniqueId val="{00000001-24AA-468E-8FC1-06211F9C45F3}"/>
            </c:ext>
          </c:extLst>
        </c:ser>
        <c:ser>
          <c:idx val="2"/>
          <c:order val="2"/>
          <c:tx>
            <c:strRef>
              <c:f>Sheet1!$D$1</c:f>
              <c:strCache>
                <c:ptCount val="1"/>
                <c:pt idx="0">
                  <c:v>Column2</c:v>
                </c:pt>
              </c:strCache>
            </c:strRef>
          </c:tx>
          <c:spPr>
            <a:solidFill>
              <a:schemeClr val="accent3"/>
            </a:solidFill>
            <a:ln>
              <a:noFill/>
            </a:ln>
            <a:effectLst/>
          </c:spPr>
          <c:invertIfNegative val="0"/>
          <c:cat>
            <c:numRef>
              <c:f>Sheet1!$A$2:$A$6</c:f>
              <c:numCache>
                <c:formatCode>General</c:formatCode>
                <c:ptCount val="5"/>
                <c:pt idx="0">
                  <c:v>2</c:v>
                </c:pt>
                <c:pt idx="1">
                  <c:v>5</c:v>
                </c:pt>
                <c:pt idx="2">
                  <c:v>10</c:v>
                </c:pt>
                <c:pt idx="3">
                  <c:v>20</c:v>
                </c:pt>
                <c:pt idx="4">
                  <c:v>50</c:v>
                </c:pt>
              </c:numCache>
            </c:numRef>
          </c:cat>
          <c:val>
            <c:numRef>
              <c:f>Sheet1!$D$2:$D$6</c:f>
              <c:numCache>
                <c:formatCode>General</c:formatCode>
                <c:ptCount val="5"/>
              </c:numCache>
            </c:numRef>
          </c:val>
          <c:extLst>
            <c:ext xmlns:c16="http://schemas.microsoft.com/office/drawing/2014/chart" uri="{C3380CC4-5D6E-409C-BE32-E72D297353CC}">
              <c16:uniqueId val="{00000002-24AA-468E-8FC1-06211F9C45F3}"/>
            </c:ext>
          </c:extLst>
        </c:ser>
        <c:dLbls>
          <c:showLegendKey val="0"/>
          <c:showVal val="0"/>
          <c:showCatName val="0"/>
          <c:showSerName val="0"/>
          <c:showPercent val="0"/>
          <c:showBubbleSize val="0"/>
        </c:dLbls>
        <c:gapWidth val="219"/>
        <c:overlap val="-27"/>
        <c:axId val="707612720"/>
        <c:axId val="707613896"/>
      </c:barChart>
      <c:catAx>
        <c:axId val="707612720"/>
        <c:scaling>
          <c:orientation val="minMax"/>
        </c:scaling>
        <c:delete val="0"/>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ID" sz="1200" b="1"/>
                  <a:t>PERIOD (year)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707613896"/>
        <c:crosses val="autoZero"/>
        <c:auto val="1"/>
        <c:lblAlgn val="ctr"/>
        <c:lblOffset val="100"/>
        <c:noMultiLvlLbl val="0"/>
      </c:catAx>
      <c:valAx>
        <c:axId val="707613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ID" sz="1200" b="1"/>
                  <a:t>FREQUENCY</a:t>
                </a:r>
                <a:r>
                  <a:rPr lang="en-ID" sz="1200" b="1" baseline="0"/>
                  <a:t> (mm)</a:t>
                </a:r>
                <a:endParaRPr lang="en-ID" sz="12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7076127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DA5345-2C83-4285-92AC-18ED25853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5611</Words>
  <Characters>31987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Adam Savitri</cp:lastModifiedBy>
  <cp:revision>3</cp:revision>
  <dcterms:created xsi:type="dcterms:W3CDTF">2022-01-12T04:51:00Z</dcterms:created>
  <dcterms:modified xsi:type="dcterms:W3CDTF">2022-01-13T10:18:00Z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1fefcf9f-4b51-3914-842f-78963c6b84d9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